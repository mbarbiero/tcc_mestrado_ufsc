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27745" w14:textId="7CF47DE4" w:rsidR="00E84895" w:rsidRPr="00B322C5" w:rsidRDefault="00E84895" w:rsidP="00E84895">
      <w:pPr>
        <w:ind w:firstLine="0"/>
        <w:contextualSpacing/>
        <w:jc w:val="center"/>
        <w:rPr>
          <w:rFonts w:cs="Arial"/>
          <w:sz w:val="20"/>
          <w:szCs w:val="20"/>
        </w:rPr>
      </w:pPr>
    </w:p>
    <w:p w14:paraId="33C6623E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noProof/>
          <w:szCs w:val="24"/>
          <w:lang w:eastAsia="pt-BR"/>
        </w:rPr>
        <w:drawing>
          <wp:inline distT="0" distB="0" distL="0" distR="0" wp14:anchorId="4010B65F" wp14:editId="5C313626">
            <wp:extent cx="662400" cy="9144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_sigla_fundo_cl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A5A2" w14:textId="5A8CCBC1" w:rsidR="00E84895" w:rsidRPr="00B322C5" w:rsidRDefault="00E84895" w:rsidP="00E84895">
      <w:pPr>
        <w:ind w:firstLine="0"/>
        <w:contextualSpacing/>
        <w:jc w:val="center"/>
        <w:rPr>
          <w:rFonts w:cs="Arial"/>
          <w:sz w:val="20"/>
          <w:szCs w:val="20"/>
        </w:rPr>
      </w:pPr>
    </w:p>
    <w:p w14:paraId="72E63222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>UNIVERSIDADE FEDERAL DE SANTA CATARINA</w:t>
      </w:r>
    </w:p>
    <w:p w14:paraId="041E2CFA" w14:textId="396ABECA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 xml:space="preserve">CAMPUS </w:t>
      </w:r>
      <w:r w:rsidR="00BE368B" w:rsidRPr="00B322C5">
        <w:rPr>
          <w:rFonts w:cs="Arial"/>
          <w:szCs w:val="24"/>
        </w:rPr>
        <w:t>FLORIANÓPOLIS</w:t>
      </w:r>
    </w:p>
    <w:p w14:paraId="14B03895" w14:textId="4F92FE7D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 xml:space="preserve">DEPARTAMENTO </w:t>
      </w:r>
      <w:r w:rsidR="00FF14A1" w:rsidRPr="00B322C5">
        <w:rPr>
          <w:rFonts w:cs="Arial"/>
          <w:szCs w:val="24"/>
        </w:rPr>
        <w:t>DE ENGENHARIA CIVIL</w:t>
      </w:r>
    </w:p>
    <w:p w14:paraId="4A39A7DE" w14:textId="56D894CF" w:rsidR="00E84895" w:rsidRPr="00B322C5" w:rsidRDefault="00DE416B" w:rsidP="00E84895">
      <w:pPr>
        <w:ind w:firstLine="0"/>
        <w:contextualSpacing/>
        <w:jc w:val="center"/>
        <w:rPr>
          <w:rFonts w:cs="Arial"/>
          <w:caps/>
          <w:szCs w:val="24"/>
        </w:rPr>
      </w:pPr>
      <w:r w:rsidRPr="00B322C5">
        <w:rPr>
          <w:rFonts w:cs="Arial"/>
          <w:caps/>
          <w:szCs w:val="24"/>
        </w:rPr>
        <w:t>Pós-Graduação em Engenharia de Transportes e Gestão Territorial</w:t>
      </w:r>
    </w:p>
    <w:p w14:paraId="20E9CC90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44596CC8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35AEFE89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1567AB5C" w14:textId="56531EA1" w:rsidR="00E84895" w:rsidRPr="00B322C5" w:rsidRDefault="00403F22" w:rsidP="00E8489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>Marco Aurélio Barbiero</w:t>
      </w:r>
    </w:p>
    <w:p w14:paraId="452596E1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4E1A00E4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56A10BC9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7B4DF981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7969C1BF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41524763" w14:textId="638A1D07" w:rsidR="00F4201A" w:rsidRPr="00B322C5" w:rsidRDefault="00862022" w:rsidP="00E84895">
      <w:pPr>
        <w:ind w:firstLine="0"/>
        <w:contextualSpacing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Projeto </w:t>
      </w:r>
      <w:r w:rsidR="008762B2">
        <w:rPr>
          <w:rFonts w:cs="Arial"/>
          <w:b/>
          <w:bCs/>
          <w:szCs w:val="24"/>
        </w:rPr>
        <w:t>de Pesquisa</w:t>
      </w:r>
    </w:p>
    <w:p w14:paraId="450A8F4C" w14:textId="622FCC00" w:rsidR="00E84895" w:rsidRPr="00B322C5" w:rsidRDefault="006F7C99" w:rsidP="00E84895">
      <w:pPr>
        <w:ind w:firstLine="0"/>
        <w:contextualSpacing/>
        <w:jc w:val="center"/>
        <w:rPr>
          <w:rFonts w:cs="Arial"/>
          <w:szCs w:val="24"/>
        </w:rPr>
      </w:pPr>
      <w:proofErr w:type="spellStart"/>
      <w:r w:rsidRPr="00B322C5">
        <w:t>xxx</w:t>
      </w:r>
      <w:proofErr w:type="spellEnd"/>
    </w:p>
    <w:p w14:paraId="41282582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3C33D055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7313483D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45C74DB6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09FD1B35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4E097CCC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5D056EF5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347E8678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74F97EC9" w14:textId="40585066" w:rsidR="00E84895" w:rsidRPr="00B322C5" w:rsidRDefault="001D25E5" w:rsidP="00E8489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>Florianópolis-SC</w:t>
      </w:r>
    </w:p>
    <w:p w14:paraId="2281D304" w14:textId="03EF962B" w:rsidR="00E84895" w:rsidRPr="00B322C5" w:rsidRDefault="003F03B7" w:rsidP="00E84895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2025</w:t>
      </w:r>
    </w:p>
    <w:p w14:paraId="49BD1832" w14:textId="2C2F1BC5" w:rsidR="00362BEC" w:rsidRPr="00B322C5" w:rsidRDefault="001D25E5" w:rsidP="00126DBA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>Marco Aurélio Barbiero</w:t>
      </w:r>
    </w:p>
    <w:p w14:paraId="76561C70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608DF291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409F8482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42AB5547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41F36DC5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32C6E467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133501FC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7399EDB8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7341AF7D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4B7C4114" w14:textId="77777777" w:rsidR="008762B2" w:rsidRPr="00B322C5" w:rsidRDefault="008762B2" w:rsidP="008762B2">
      <w:pPr>
        <w:ind w:firstLine="0"/>
        <w:contextualSpacing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Projeto de Pesquisa</w:t>
      </w:r>
    </w:p>
    <w:p w14:paraId="454B93BF" w14:textId="28AB4F48" w:rsidR="003F03B7" w:rsidRDefault="003F03B7" w:rsidP="00126DBA">
      <w:pPr>
        <w:ind w:firstLine="0"/>
        <w:contextualSpacing/>
        <w:jc w:val="center"/>
      </w:pPr>
      <w:r>
        <w:rPr>
          <w:rFonts w:cs="Arial"/>
          <w:b/>
          <w:bCs/>
          <w:szCs w:val="24"/>
        </w:rPr>
        <w:t>Do CIATA ao CTM em x passos</w:t>
      </w:r>
      <w:r w:rsidRPr="00B322C5">
        <w:t xml:space="preserve"> </w:t>
      </w:r>
    </w:p>
    <w:p w14:paraId="53F63962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280436F3" w14:textId="77777777" w:rsidR="00362BEC" w:rsidRPr="00B322C5" w:rsidRDefault="00362BEC" w:rsidP="00AF18BF">
      <w:pPr>
        <w:contextualSpacing/>
        <w:jc w:val="center"/>
        <w:rPr>
          <w:rFonts w:cs="Arial"/>
          <w:szCs w:val="24"/>
        </w:rPr>
      </w:pPr>
    </w:p>
    <w:p w14:paraId="685E6787" w14:textId="0EEDF170" w:rsidR="00FE0890" w:rsidRPr="00B322C5" w:rsidRDefault="00D245A8" w:rsidP="00126DBA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proofErr w:type="spellStart"/>
      <w:r w:rsidRPr="00B322C5">
        <w:rPr>
          <w:sz w:val="20"/>
          <w:szCs w:val="20"/>
        </w:rPr>
        <w:t>xxx</w:t>
      </w:r>
      <w:proofErr w:type="spellEnd"/>
    </w:p>
    <w:p w14:paraId="61009CF9" w14:textId="77777777" w:rsidR="00362BEC" w:rsidRPr="00B322C5" w:rsidRDefault="00362BEC" w:rsidP="00930E03">
      <w:pPr>
        <w:contextualSpacing/>
        <w:jc w:val="center"/>
        <w:rPr>
          <w:rFonts w:cs="Arial"/>
          <w:szCs w:val="24"/>
        </w:rPr>
      </w:pPr>
    </w:p>
    <w:p w14:paraId="6F92E1D5" w14:textId="77777777" w:rsidR="00362BEC" w:rsidRPr="00B322C5" w:rsidRDefault="00362BEC" w:rsidP="00930E03">
      <w:pPr>
        <w:contextualSpacing/>
        <w:jc w:val="center"/>
        <w:rPr>
          <w:rFonts w:cs="Arial"/>
          <w:szCs w:val="24"/>
        </w:rPr>
      </w:pPr>
    </w:p>
    <w:p w14:paraId="70EE9F5D" w14:textId="77777777" w:rsidR="00AF18BF" w:rsidRPr="00B322C5" w:rsidRDefault="00AF18BF" w:rsidP="00930E03">
      <w:pPr>
        <w:contextualSpacing/>
        <w:jc w:val="center"/>
        <w:rPr>
          <w:rFonts w:cs="Arial"/>
          <w:szCs w:val="24"/>
        </w:rPr>
      </w:pPr>
    </w:p>
    <w:p w14:paraId="0D649DB6" w14:textId="77777777" w:rsidR="00AF18BF" w:rsidRPr="00B322C5" w:rsidRDefault="00AF18BF" w:rsidP="00930E03">
      <w:pPr>
        <w:contextualSpacing/>
        <w:jc w:val="center"/>
        <w:rPr>
          <w:rFonts w:cs="Arial"/>
          <w:szCs w:val="24"/>
        </w:rPr>
      </w:pPr>
    </w:p>
    <w:p w14:paraId="68030A62" w14:textId="77777777" w:rsidR="00AF18BF" w:rsidRPr="00B322C5" w:rsidRDefault="00AF18BF" w:rsidP="00930E03">
      <w:pPr>
        <w:contextualSpacing/>
        <w:jc w:val="center"/>
        <w:rPr>
          <w:rFonts w:cs="Arial"/>
          <w:szCs w:val="24"/>
        </w:rPr>
      </w:pPr>
    </w:p>
    <w:p w14:paraId="57B24571" w14:textId="77777777" w:rsidR="00AF18BF" w:rsidRPr="00B322C5" w:rsidRDefault="00AF18BF" w:rsidP="00930E03">
      <w:pPr>
        <w:contextualSpacing/>
        <w:jc w:val="center"/>
        <w:rPr>
          <w:rFonts w:cs="Arial"/>
          <w:szCs w:val="24"/>
        </w:rPr>
      </w:pPr>
    </w:p>
    <w:p w14:paraId="6D1ED2D8" w14:textId="77777777" w:rsidR="00A57398" w:rsidRPr="00B322C5" w:rsidRDefault="00A57398" w:rsidP="00930E03">
      <w:pPr>
        <w:contextualSpacing/>
        <w:jc w:val="center"/>
        <w:rPr>
          <w:rFonts w:cs="Arial"/>
          <w:szCs w:val="24"/>
        </w:rPr>
      </w:pPr>
    </w:p>
    <w:p w14:paraId="528B9DA8" w14:textId="77777777" w:rsidR="004C3713" w:rsidRPr="00B322C5" w:rsidRDefault="004C3713" w:rsidP="00930E03">
      <w:pPr>
        <w:contextualSpacing/>
        <w:jc w:val="center"/>
        <w:rPr>
          <w:rFonts w:cs="Arial"/>
          <w:szCs w:val="24"/>
        </w:rPr>
      </w:pPr>
    </w:p>
    <w:p w14:paraId="512C132B" w14:textId="77777777" w:rsidR="00362BEC" w:rsidRPr="00B322C5" w:rsidRDefault="00362BEC" w:rsidP="00930E03">
      <w:pPr>
        <w:contextualSpacing/>
        <w:jc w:val="center"/>
        <w:rPr>
          <w:rFonts w:cs="Arial"/>
          <w:szCs w:val="24"/>
        </w:rPr>
      </w:pPr>
    </w:p>
    <w:p w14:paraId="4BFEF0D0" w14:textId="77777777" w:rsidR="001D25E5" w:rsidRPr="00B322C5" w:rsidRDefault="001D25E5" w:rsidP="00930E03">
      <w:pPr>
        <w:contextualSpacing/>
        <w:jc w:val="center"/>
        <w:rPr>
          <w:rFonts w:cs="Arial"/>
          <w:szCs w:val="24"/>
        </w:rPr>
      </w:pPr>
    </w:p>
    <w:p w14:paraId="03224AA2" w14:textId="77777777" w:rsidR="001D25E5" w:rsidRPr="00B322C5" w:rsidRDefault="001D25E5" w:rsidP="001D25E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>Florianópolis-SC</w:t>
      </w:r>
    </w:p>
    <w:p w14:paraId="5595D1B0" w14:textId="47C5F666" w:rsidR="001D25E5" w:rsidRPr="00B322C5" w:rsidRDefault="003F03B7" w:rsidP="001D25E5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2025</w:t>
      </w:r>
    </w:p>
    <w:p w14:paraId="725A8BE0" w14:textId="77777777" w:rsidR="00742191" w:rsidRPr="00B322C5" w:rsidRDefault="00742191" w:rsidP="00126DBA">
      <w:pPr>
        <w:ind w:firstLine="0"/>
        <w:contextualSpacing/>
        <w:jc w:val="center"/>
        <w:rPr>
          <w:rFonts w:cs="Arial"/>
          <w:szCs w:val="24"/>
        </w:rPr>
        <w:sectPr w:rsidR="00742191" w:rsidRPr="00B322C5" w:rsidSect="00E6308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A66C88A" w14:textId="77777777" w:rsidR="00362BEC" w:rsidRPr="00B322C5" w:rsidRDefault="00362BEC" w:rsidP="00B52E7B">
      <w:pPr>
        <w:pStyle w:val="Ttulo"/>
      </w:pPr>
      <w:r w:rsidRPr="00B322C5">
        <w:lastRenderedPageBreak/>
        <w:t>RESUMO</w:t>
      </w:r>
    </w:p>
    <w:p w14:paraId="0480383D" w14:textId="77777777" w:rsidR="0007423E" w:rsidRPr="00B322C5" w:rsidRDefault="0007423E" w:rsidP="00B52E7B">
      <w:pPr>
        <w:ind w:firstLine="0"/>
        <w:contextualSpacing/>
        <w:jc w:val="center"/>
        <w:rPr>
          <w:rFonts w:cs="Arial"/>
          <w:szCs w:val="24"/>
        </w:rPr>
      </w:pPr>
    </w:p>
    <w:p w14:paraId="301FDF03" w14:textId="5A9F221C" w:rsidR="00C379E9" w:rsidRPr="00B322C5" w:rsidRDefault="007C75D3" w:rsidP="004717D7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.</w:t>
      </w:r>
      <w:r w:rsidR="00260347">
        <w:rPr>
          <w:rFonts w:cs="Arial"/>
          <w:szCs w:val="24"/>
        </w:rPr>
        <w:t xml:space="preserve"> </w:t>
      </w:r>
      <w:r w:rsidR="00A059F3">
        <w:rPr>
          <w:rFonts w:cs="Arial"/>
          <w:szCs w:val="24"/>
        </w:rPr>
        <w:t xml:space="preserve"> </w:t>
      </w:r>
    </w:p>
    <w:p w14:paraId="27842E99" w14:textId="0C944B77" w:rsidR="00362BEC" w:rsidRPr="00B322C5" w:rsidRDefault="00D20E1C" w:rsidP="004717D7">
      <w:pPr>
        <w:spacing w:line="240" w:lineRule="auto"/>
        <w:contextualSpacing/>
        <w:rPr>
          <w:rFonts w:cs="Arial"/>
          <w:szCs w:val="24"/>
        </w:rPr>
      </w:pPr>
      <w:r w:rsidRPr="00B322C5">
        <w:rPr>
          <w:rFonts w:cs="Arial"/>
          <w:szCs w:val="24"/>
        </w:rPr>
        <w:t xml:space="preserve"> </w:t>
      </w:r>
    </w:p>
    <w:p w14:paraId="66205379" w14:textId="77777777" w:rsidR="00D20E1C" w:rsidRPr="00B322C5" w:rsidRDefault="00D20E1C" w:rsidP="004717D7">
      <w:pPr>
        <w:spacing w:line="240" w:lineRule="auto"/>
        <w:contextualSpacing/>
        <w:rPr>
          <w:rFonts w:cs="Arial"/>
          <w:szCs w:val="24"/>
        </w:rPr>
      </w:pPr>
    </w:p>
    <w:p w14:paraId="14FC7721" w14:textId="5EED2DB3" w:rsidR="00362BEC" w:rsidRPr="00B322C5" w:rsidRDefault="00362BEC" w:rsidP="00C15426">
      <w:pPr>
        <w:spacing w:line="240" w:lineRule="auto"/>
        <w:ind w:firstLine="0"/>
        <w:contextualSpacing/>
        <w:rPr>
          <w:rFonts w:cs="Arial"/>
          <w:szCs w:val="24"/>
        </w:rPr>
      </w:pPr>
      <w:r w:rsidRPr="00B322C5">
        <w:rPr>
          <w:rFonts w:cs="Arial"/>
          <w:b/>
          <w:szCs w:val="24"/>
        </w:rPr>
        <w:t>Palavras-chave</w:t>
      </w:r>
      <w:r w:rsidR="007833B9" w:rsidRPr="00B322C5">
        <w:rPr>
          <w:rFonts w:cs="Arial"/>
          <w:szCs w:val="24"/>
        </w:rPr>
        <w:t xml:space="preserve">: </w:t>
      </w:r>
      <w:proofErr w:type="spellStart"/>
      <w:r w:rsidR="00D245A8" w:rsidRPr="00B322C5">
        <w:rPr>
          <w:rFonts w:cs="Arial"/>
          <w:szCs w:val="24"/>
        </w:rPr>
        <w:t>xxx</w:t>
      </w:r>
      <w:proofErr w:type="spellEnd"/>
    </w:p>
    <w:p w14:paraId="3472F4C5" w14:textId="77777777" w:rsidR="00362BEC" w:rsidRPr="00B322C5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14:paraId="392503DB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5C11BDAD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2FA67CE0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21116DDA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34AFFAD2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5E360DB9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5AB95E54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14649A7B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72870B9D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41D5894F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38017E88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2C5FF149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77B85B1A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768BEFA0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7174BEA4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26C27A9D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0DE69535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61F6C042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523A920C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2C01A9AE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56D75173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1D5C8F6E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02F742F6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62D07C3B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733ACB5C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319876CB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411212A7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6D626064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7218C05B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3A984FC8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003974B7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373F47C7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  <w:sectPr w:rsidR="00B72D22" w:rsidRPr="00B322C5" w:rsidSect="00E6308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EFD2B33" w14:textId="77777777" w:rsidR="00362BEC" w:rsidRPr="00B322C5" w:rsidRDefault="00362BEC" w:rsidP="001C4296">
      <w:pPr>
        <w:pStyle w:val="Ttulo"/>
        <w:rPr>
          <w:rStyle w:val="nfaseIntensa"/>
          <w:i w:val="0"/>
          <w:iCs w:val="0"/>
          <w:color w:val="auto"/>
        </w:rPr>
      </w:pPr>
      <w:r w:rsidRPr="00B322C5">
        <w:rPr>
          <w:rStyle w:val="nfaseIntensa"/>
          <w:i w:val="0"/>
          <w:iCs w:val="0"/>
          <w:color w:val="auto"/>
        </w:rPr>
        <w:lastRenderedPageBreak/>
        <w:t>SUMÁRIO</w:t>
      </w:r>
    </w:p>
    <w:p w14:paraId="498DCCF5" w14:textId="77777777" w:rsidR="001029AB" w:rsidRPr="00B322C5" w:rsidRDefault="001029AB" w:rsidP="001029AB"/>
    <w:p w14:paraId="3F8CAC99" w14:textId="12B71D33" w:rsidR="008C5BC3" w:rsidRDefault="00D47B14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r w:rsidRPr="00B322C5">
        <w:rPr>
          <w:rFonts w:cs="Arial"/>
          <w:szCs w:val="24"/>
        </w:rPr>
        <w:fldChar w:fldCharType="begin"/>
      </w:r>
      <w:r w:rsidRPr="00B322C5">
        <w:rPr>
          <w:rFonts w:cs="Arial"/>
          <w:szCs w:val="24"/>
        </w:rPr>
        <w:instrText xml:space="preserve"> TOC \o "1-7" \h \z \u </w:instrText>
      </w:r>
      <w:r w:rsidRPr="00B322C5">
        <w:rPr>
          <w:rFonts w:cs="Arial"/>
          <w:szCs w:val="24"/>
        </w:rPr>
        <w:fldChar w:fldCharType="separate"/>
      </w:r>
      <w:hyperlink w:anchor="_Toc188968356" w:history="1">
        <w:r w:rsidR="008C5BC3"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8C5BC3"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="008C5BC3" w:rsidRPr="00511569">
          <w:rPr>
            <w:rStyle w:val="Hyperlink"/>
            <w:noProof/>
          </w:rPr>
          <w:t>MODELO CONCEITUAL</w:t>
        </w:r>
        <w:r w:rsidR="008C5BC3">
          <w:rPr>
            <w:noProof/>
            <w:webHidden/>
          </w:rPr>
          <w:tab/>
        </w:r>
        <w:r w:rsidR="008C5BC3">
          <w:rPr>
            <w:noProof/>
            <w:webHidden/>
          </w:rPr>
          <w:fldChar w:fldCharType="begin"/>
        </w:r>
        <w:r w:rsidR="008C5BC3">
          <w:rPr>
            <w:noProof/>
            <w:webHidden/>
          </w:rPr>
          <w:instrText xml:space="preserve"> PAGEREF _Toc188968356 \h </w:instrText>
        </w:r>
        <w:r w:rsidR="008C5BC3">
          <w:rPr>
            <w:noProof/>
            <w:webHidden/>
          </w:rPr>
        </w:r>
        <w:r w:rsidR="008C5BC3">
          <w:rPr>
            <w:noProof/>
            <w:webHidden/>
          </w:rPr>
          <w:fldChar w:fldCharType="separate"/>
        </w:r>
        <w:r w:rsidR="008C5BC3">
          <w:rPr>
            <w:noProof/>
            <w:webHidden/>
          </w:rPr>
          <w:t>5</w:t>
        </w:r>
        <w:r w:rsidR="008C5BC3">
          <w:rPr>
            <w:noProof/>
            <w:webHidden/>
          </w:rPr>
          <w:fldChar w:fldCharType="end"/>
        </w:r>
      </w:hyperlink>
    </w:p>
    <w:p w14:paraId="12C64E83" w14:textId="6711BBBB" w:rsidR="008C5BC3" w:rsidRDefault="008C5BC3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57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O CIATA COMO MODELO PRIMÁRIO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BEC4C4" w14:textId="20DCB981" w:rsidR="008C5BC3" w:rsidRDefault="008C5BC3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58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OBTENDO OS DADOS DO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8F707E" w14:textId="456D7DED" w:rsidR="008C5BC3" w:rsidRDefault="008C5BC3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59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A quem pertencem os dados CADASTRAIS?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DB4AB9" w14:textId="42DC7A3C" w:rsidR="008C5BC3" w:rsidRDefault="008C5BC3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60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sobre o armazenamento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CE507B" w14:textId="2ECC61B8" w:rsidR="008C5BC3" w:rsidRDefault="008C5BC3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61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CONJUNTO MÍNIMO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F25E24" w14:textId="40339F7F" w:rsidR="008C5BC3" w:rsidRDefault="008C5BC3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62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LISTA DE LOGRADOUROS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1274A7" w14:textId="7C5B2E1A" w:rsidR="008C5BC3" w:rsidRDefault="008C5BC3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63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COMPOSIÇÃO DOS LOGRADOUROS DAS QUADRAS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1201F5" w14:textId="654B0DDA" w:rsidR="008C5BC3" w:rsidRDefault="008C5BC3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64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IDENTIFICAÇÃO DA ORDEM E POSIÇÃO DAS QUADRAS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E2054C" w14:textId="26E57E1D" w:rsidR="008C5BC3" w:rsidRDefault="008C5BC3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65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DIMENSÕES DOS LOTES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F200A9" w14:textId="3CFC26FA" w:rsidR="008C5BC3" w:rsidRDefault="008C5BC3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66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NUMERAÇÃO DOS ENDEREÇOS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103B3F" w14:textId="3B622E83" w:rsidR="008C5BC3" w:rsidRDefault="008C5BC3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67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="00A37F0E">
          <w:rPr>
            <w:rStyle w:val="Hyperlink"/>
            <w:noProof/>
          </w:rPr>
          <w:t>RETANGÓPOLIS</w:t>
        </w:r>
        <w:r w:rsidRPr="00511569">
          <w:rPr>
            <w:rStyle w:val="Hyperlink"/>
            <w:noProof/>
          </w:rPr>
          <w:t xml:space="preserve"> – TESTANDO NO PARAÍSO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BDB049" w14:textId="3515A1BC" w:rsidR="008C5BC3" w:rsidRDefault="008C5BC3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68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A lista de logradouros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20B68A" w14:textId="6077D377" w:rsidR="008C5BC3" w:rsidRDefault="008C5BC3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69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COMPOSIÇÃO DOS LOGRADOUROS DAS QUADRAS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0793B0" w14:textId="425CCBA9" w:rsidR="008C5BC3" w:rsidRDefault="008C5BC3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70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CIDADES REAIS – OS NOVE CÍRCULOS DO INFERNO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B9B2B0" w14:textId="283291BB" w:rsidR="008C5BC3" w:rsidRDefault="008C5BC3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71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A Maldição dos Inumerados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08C50D" w14:textId="3732D179" w:rsidR="008C5BC3" w:rsidRDefault="008C5BC3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72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7C8FFD" w14:textId="721667B4" w:rsidR="008C5BC3" w:rsidRDefault="008C5BC3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8968373" w:history="1">
        <w:r w:rsidRPr="0051156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1156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C1F578" w14:textId="6EACB7F2" w:rsidR="00B503B2" w:rsidRPr="00B322C5" w:rsidRDefault="00D47B14" w:rsidP="00E63081">
      <w:pPr>
        <w:rPr>
          <w:rFonts w:cs="Arial"/>
          <w:szCs w:val="24"/>
        </w:rPr>
      </w:pPr>
      <w:r w:rsidRPr="00B322C5">
        <w:rPr>
          <w:rFonts w:cs="Arial"/>
          <w:szCs w:val="24"/>
        </w:rPr>
        <w:fldChar w:fldCharType="end"/>
      </w:r>
    </w:p>
    <w:p w14:paraId="5EC194CC" w14:textId="7C681D65" w:rsidR="00B03A18" w:rsidRPr="00B03A18" w:rsidRDefault="00B503B2" w:rsidP="00B03A18">
      <w:pPr>
        <w:rPr>
          <w:rFonts w:cs="Arial"/>
          <w:szCs w:val="24"/>
        </w:rPr>
      </w:pPr>
      <w:r w:rsidRPr="00B322C5">
        <w:rPr>
          <w:rFonts w:cs="Arial"/>
          <w:szCs w:val="24"/>
        </w:rPr>
        <w:br w:type="page"/>
      </w:r>
    </w:p>
    <w:p w14:paraId="386D3343" w14:textId="77777777" w:rsidR="007525C5" w:rsidRDefault="007525C5" w:rsidP="007525C5">
      <w:pPr>
        <w:rPr>
          <w:rFonts w:cs="Arial"/>
          <w:szCs w:val="24"/>
        </w:rPr>
      </w:pPr>
      <w:r w:rsidRPr="007525C5">
        <w:rPr>
          <w:rFonts w:cs="Arial"/>
          <w:szCs w:val="24"/>
        </w:rPr>
        <w:lastRenderedPageBreak/>
        <w:t>INTRODUÇÃO</w:t>
      </w:r>
    </w:p>
    <w:p w14:paraId="4A7F1AE5" w14:textId="77777777" w:rsidR="00AA1E75" w:rsidRDefault="00AA1E75" w:rsidP="007525C5">
      <w:pPr>
        <w:rPr>
          <w:rFonts w:cs="Arial"/>
          <w:szCs w:val="24"/>
        </w:rPr>
      </w:pPr>
      <w:r w:rsidRPr="00AA1E75">
        <w:rPr>
          <w:rFonts w:cs="Arial"/>
          <w:szCs w:val="24"/>
        </w:rPr>
        <w:t>Quando um objeto ou um processo precisa ser representado em uma aplicação computadorizada, ele passa por uma transformação que captura suas características essenciais e as resume em um formato descritivo. A essa transformação do mundo real para um modelo descritivo dá-se o nome de Modelagem de Dados.</w:t>
      </w:r>
    </w:p>
    <w:p w14:paraId="0EDE33AF" w14:textId="1EDBCEA5" w:rsidR="004F4123" w:rsidRDefault="004F4123" w:rsidP="007525C5">
      <w:pPr>
        <w:rPr>
          <w:rFonts w:cs="Arial"/>
          <w:szCs w:val="24"/>
        </w:rPr>
      </w:pPr>
      <w:r>
        <w:rPr>
          <w:rFonts w:cs="Arial"/>
          <w:szCs w:val="24"/>
        </w:rPr>
        <w:t xml:space="preserve">O resultado da modelagem de dados é uma estrutura </w:t>
      </w:r>
      <w:r w:rsidR="000E31AA">
        <w:rPr>
          <w:rFonts w:cs="Arial"/>
          <w:szCs w:val="24"/>
        </w:rPr>
        <w:t xml:space="preserve">composta por definições de tabelas que podem armazenar </w:t>
      </w:r>
      <w:r w:rsidR="00E657D1">
        <w:rPr>
          <w:rFonts w:cs="Arial"/>
          <w:szCs w:val="24"/>
        </w:rPr>
        <w:t xml:space="preserve">as informações do objeto </w:t>
      </w:r>
      <w:r w:rsidR="00D50F35">
        <w:rPr>
          <w:rFonts w:cs="Arial"/>
          <w:szCs w:val="24"/>
        </w:rPr>
        <w:t>de modo a refletir uma realidade</w:t>
      </w:r>
      <w:r w:rsidR="001D6CBB">
        <w:rPr>
          <w:rFonts w:cs="Arial"/>
          <w:szCs w:val="24"/>
        </w:rPr>
        <w:t xml:space="preserve"> existente, ainda que simplificada. </w:t>
      </w:r>
    </w:p>
    <w:p w14:paraId="3FC3BCF6" w14:textId="1F294B9C" w:rsidR="005072AB" w:rsidRDefault="00EA3BF6" w:rsidP="007525C5">
      <w:pPr>
        <w:rPr>
          <w:rFonts w:cs="Arial"/>
          <w:szCs w:val="24"/>
        </w:rPr>
      </w:pPr>
      <w:r>
        <w:rPr>
          <w:rFonts w:cs="Arial"/>
          <w:szCs w:val="24"/>
        </w:rPr>
        <w:t xml:space="preserve">Assim, a modelagem de uma galinha para uma empresa </w:t>
      </w:r>
      <w:r w:rsidR="00206D84">
        <w:rPr>
          <w:rFonts w:cs="Arial"/>
          <w:szCs w:val="24"/>
        </w:rPr>
        <w:t xml:space="preserve">agropecuária deve </w:t>
      </w:r>
      <w:r w:rsidR="00492AF1">
        <w:rPr>
          <w:rFonts w:cs="Arial"/>
          <w:szCs w:val="24"/>
        </w:rPr>
        <w:t xml:space="preserve">incluir atributos </w:t>
      </w:r>
      <w:r w:rsidR="0068638F">
        <w:rPr>
          <w:rFonts w:cs="Arial"/>
          <w:szCs w:val="24"/>
        </w:rPr>
        <w:t>suficientes para representar</w:t>
      </w:r>
      <w:r w:rsidR="00E22DC3">
        <w:rPr>
          <w:rFonts w:cs="Arial"/>
          <w:szCs w:val="24"/>
        </w:rPr>
        <w:t xml:space="preserve"> as características relevantes de </w:t>
      </w:r>
      <w:r w:rsidR="0068638F">
        <w:rPr>
          <w:rFonts w:cs="Arial"/>
          <w:szCs w:val="24"/>
        </w:rPr>
        <w:t xml:space="preserve">um bípede penoso cacarejante </w:t>
      </w:r>
      <w:r w:rsidR="00327D6D">
        <w:rPr>
          <w:rFonts w:cs="Arial"/>
          <w:szCs w:val="24"/>
        </w:rPr>
        <w:t>específico: sua cor</w:t>
      </w:r>
      <w:r w:rsidR="00E22DC3">
        <w:rPr>
          <w:rFonts w:cs="Arial"/>
          <w:szCs w:val="24"/>
        </w:rPr>
        <w:t xml:space="preserve"> da plumagem</w:t>
      </w:r>
      <w:r w:rsidR="00327D6D">
        <w:rPr>
          <w:rFonts w:cs="Arial"/>
          <w:szCs w:val="24"/>
        </w:rPr>
        <w:t xml:space="preserve">, peso, raça, tamanho, </w:t>
      </w:r>
      <w:r w:rsidR="00E22DC3">
        <w:rPr>
          <w:rFonts w:cs="Arial"/>
          <w:szCs w:val="24"/>
        </w:rPr>
        <w:t xml:space="preserve">histórico de </w:t>
      </w:r>
      <w:r w:rsidR="00327D6D">
        <w:rPr>
          <w:rFonts w:cs="Arial"/>
          <w:szCs w:val="24"/>
        </w:rPr>
        <w:t>vacina</w:t>
      </w:r>
      <w:r w:rsidR="00E22DC3">
        <w:rPr>
          <w:rFonts w:cs="Arial"/>
          <w:szCs w:val="24"/>
        </w:rPr>
        <w:t>ção</w:t>
      </w:r>
      <w:r w:rsidR="008A465A">
        <w:rPr>
          <w:rFonts w:cs="Arial"/>
          <w:szCs w:val="24"/>
        </w:rPr>
        <w:t>, entre outros.</w:t>
      </w:r>
    </w:p>
    <w:p w14:paraId="54D3ABD3" w14:textId="3C66A263" w:rsidR="0078023E" w:rsidRDefault="00545F0C" w:rsidP="007525C5">
      <w:pPr>
        <w:rPr>
          <w:rFonts w:cs="Arial"/>
          <w:szCs w:val="24"/>
        </w:rPr>
      </w:pPr>
      <w:r>
        <w:rPr>
          <w:rFonts w:cs="Arial"/>
          <w:szCs w:val="24"/>
        </w:rPr>
        <w:t xml:space="preserve">Uma </w:t>
      </w:r>
      <w:r w:rsidR="0078023E">
        <w:rPr>
          <w:rFonts w:cs="Arial"/>
          <w:szCs w:val="24"/>
        </w:rPr>
        <w:t xml:space="preserve">modelagem </w:t>
      </w:r>
      <w:r w:rsidR="00126936">
        <w:rPr>
          <w:rFonts w:cs="Arial"/>
          <w:szCs w:val="24"/>
        </w:rPr>
        <w:t>bem-feita</w:t>
      </w:r>
      <w:r>
        <w:rPr>
          <w:rFonts w:cs="Arial"/>
          <w:szCs w:val="24"/>
        </w:rPr>
        <w:t>,</w:t>
      </w:r>
      <w:r w:rsidR="0078023E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em tese, permite </w:t>
      </w:r>
      <w:r w:rsidR="002E10FC">
        <w:rPr>
          <w:rFonts w:cs="Arial"/>
          <w:szCs w:val="24"/>
        </w:rPr>
        <w:t>também o caminho inverso: partindo dos dados armazenados</w:t>
      </w:r>
      <w:r w:rsidR="00842911">
        <w:rPr>
          <w:rFonts w:cs="Arial"/>
          <w:szCs w:val="24"/>
        </w:rPr>
        <w:t>,</w:t>
      </w:r>
      <w:r w:rsidR="002E10FC">
        <w:rPr>
          <w:rFonts w:cs="Arial"/>
          <w:szCs w:val="24"/>
        </w:rPr>
        <w:t xml:space="preserve"> obter uma </w:t>
      </w:r>
      <w:r w:rsidR="005D1037">
        <w:rPr>
          <w:rFonts w:cs="Arial"/>
          <w:szCs w:val="24"/>
        </w:rPr>
        <w:t>representação</w:t>
      </w:r>
      <w:r w:rsidR="002E10FC">
        <w:rPr>
          <w:rFonts w:cs="Arial"/>
          <w:szCs w:val="24"/>
        </w:rPr>
        <w:t xml:space="preserve"> que se assemelha à realidade. </w:t>
      </w:r>
      <w:r w:rsidR="00387BC7">
        <w:rPr>
          <w:rFonts w:cs="Arial"/>
          <w:szCs w:val="24"/>
        </w:rPr>
        <w:t>Ou seja</w:t>
      </w:r>
      <w:r w:rsidR="00805231">
        <w:rPr>
          <w:rFonts w:cs="Arial"/>
          <w:szCs w:val="24"/>
        </w:rPr>
        <w:t xml:space="preserve">: a modelagem de um automóvel deve retornar </w:t>
      </w:r>
      <w:r w:rsidR="00D16874">
        <w:rPr>
          <w:rFonts w:cs="Arial"/>
          <w:szCs w:val="24"/>
        </w:rPr>
        <w:t>algo parecido com um automóvel, e não uma bicicleta, por exemplo.</w:t>
      </w:r>
    </w:p>
    <w:p w14:paraId="52285D42" w14:textId="1AB4383D" w:rsidR="004D7047" w:rsidRPr="007525C5" w:rsidRDefault="00A02366" w:rsidP="007525C5">
      <w:pPr>
        <w:rPr>
          <w:rFonts w:cs="Arial"/>
          <w:szCs w:val="24"/>
        </w:rPr>
      </w:pPr>
      <w:r>
        <w:rPr>
          <w:rFonts w:cs="Arial"/>
          <w:szCs w:val="24"/>
        </w:rPr>
        <w:t>Simular a transformação de um cadastro no modelo CIATA em</w:t>
      </w:r>
      <w:r w:rsidR="003D03B0">
        <w:rPr>
          <w:rFonts w:cs="Arial"/>
          <w:szCs w:val="24"/>
        </w:rPr>
        <w:t xml:space="preserve"> uma camada georreferenciada do CTM.</w:t>
      </w:r>
    </w:p>
    <w:p w14:paraId="505474FE" w14:textId="77777777" w:rsidR="007525C5" w:rsidRPr="007525C5" w:rsidRDefault="007525C5" w:rsidP="007525C5">
      <w:pPr>
        <w:rPr>
          <w:rFonts w:cs="Arial"/>
          <w:szCs w:val="24"/>
        </w:rPr>
      </w:pPr>
    </w:p>
    <w:p w14:paraId="53192471" w14:textId="77777777" w:rsidR="007525C5" w:rsidRPr="007525C5" w:rsidRDefault="007525C5" w:rsidP="007525C5">
      <w:pPr>
        <w:pStyle w:val="Ttulo1"/>
      </w:pPr>
      <w:bookmarkStart w:id="0" w:name="_Toc188968356"/>
      <w:r w:rsidRPr="007525C5">
        <w:t>MODELO CONCEITUAL</w:t>
      </w:r>
      <w:bookmarkEnd w:id="0"/>
    </w:p>
    <w:p w14:paraId="0697D9AC" w14:textId="77777777" w:rsidR="007525C5" w:rsidRDefault="007525C5" w:rsidP="007525C5">
      <w:pPr>
        <w:pStyle w:val="Ttulo1"/>
      </w:pPr>
      <w:bookmarkStart w:id="1" w:name="_Toc188968357"/>
      <w:r w:rsidRPr="007525C5">
        <w:t>O CIATA COMO MODELO PRIMÁRIO DE CADASTRO</w:t>
      </w:r>
      <w:bookmarkEnd w:id="1"/>
    </w:p>
    <w:p w14:paraId="17C80F41" w14:textId="04708589" w:rsidR="00255F09" w:rsidRDefault="00255F09" w:rsidP="00255F09">
      <w:r>
        <w:t xml:space="preserve">Pesquisa </w:t>
      </w:r>
      <w:r w:rsidR="002E72C4">
        <w:t>com visita a 13 prefei</w:t>
      </w:r>
      <w:r w:rsidR="0008552C">
        <w:t>turas</w:t>
      </w:r>
      <w:r w:rsidR="00635DB5">
        <w:t xml:space="preserve"> (2 com georreferenciamento, 3 utilizando softwares </w:t>
      </w:r>
      <w:r w:rsidR="002F4A5C">
        <w:t xml:space="preserve">completamente baseados no modelo CIATA e as restantes com </w:t>
      </w:r>
      <w:r w:rsidR="001C024D">
        <w:t xml:space="preserve">bancos de dados modelados, mas com nomenclatura e formatos idênticos aos </w:t>
      </w:r>
      <w:r w:rsidR="005315EF">
        <w:t>do CIATA)</w:t>
      </w:r>
      <w:r w:rsidR="00172768">
        <w:t>.</w:t>
      </w:r>
    </w:p>
    <w:p w14:paraId="2C495785" w14:textId="294C81E9" w:rsidR="00172768" w:rsidRDefault="00172768" w:rsidP="00255F09">
      <w:r>
        <w:t xml:space="preserve">Em seguida foi feita uma pesquisa </w:t>
      </w:r>
      <w:r w:rsidR="007B5B7C">
        <w:t>no google em todos os 5570 municípios.</w:t>
      </w:r>
    </w:p>
    <w:p w14:paraId="30AED3DE" w14:textId="77777777" w:rsidR="005315EF" w:rsidRPr="00255F09" w:rsidRDefault="005315EF" w:rsidP="00255F09"/>
    <w:p w14:paraId="0A864E11" w14:textId="77777777" w:rsidR="007525C5" w:rsidRDefault="007525C5" w:rsidP="007525C5">
      <w:pPr>
        <w:pStyle w:val="Ttulo1"/>
      </w:pPr>
      <w:bookmarkStart w:id="2" w:name="_Toc188968358"/>
      <w:r w:rsidRPr="007525C5">
        <w:t>OBTENDO OS DADOS DO CADASTRO</w:t>
      </w:r>
      <w:bookmarkEnd w:id="2"/>
    </w:p>
    <w:p w14:paraId="0B2F1D3F" w14:textId="42FAC128" w:rsidR="009C73EF" w:rsidRDefault="009C73EF" w:rsidP="0012261A">
      <w:pPr>
        <w:pStyle w:val="Ttulo2"/>
      </w:pPr>
      <w:bookmarkStart w:id="3" w:name="_Toc188968359"/>
      <w:r>
        <w:t>A quem pertencem os dados</w:t>
      </w:r>
      <w:r w:rsidR="002A4328">
        <w:t xml:space="preserve"> CADASTRAIS</w:t>
      </w:r>
      <w:r w:rsidR="00645976">
        <w:t>?</w:t>
      </w:r>
      <w:bookmarkEnd w:id="3"/>
    </w:p>
    <w:p w14:paraId="2245CCA8" w14:textId="29F2D43F" w:rsidR="001D0A7D" w:rsidRDefault="001D0A7D" w:rsidP="000F5971">
      <w:pPr>
        <w:rPr>
          <w:lang w:eastAsia="pt-BR"/>
        </w:rPr>
      </w:pPr>
      <w:r w:rsidRPr="001D0A7D">
        <w:rPr>
          <w:lang w:eastAsia="pt-BR"/>
        </w:rPr>
        <w:t>Em tese, os dados cadastrais pertencem à pessoa física ou jurídica que detém os direitos legais sobre o imóvel</w:t>
      </w:r>
      <w:r w:rsidR="00AA359D">
        <w:rPr>
          <w:lang w:eastAsia="pt-BR"/>
        </w:rPr>
        <w:t xml:space="preserve"> </w:t>
      </w:r>
      <w:r w:rsidR="00750832">
        <w:rPr>
          <w:lang w:eastAsia="pt-BR"/>
        </w:rPr>
        <w:t>esp</w:t>
      </w:r>
      <w:r w:rsidR="00927179">
        <w:rPr>
          <w:lang w:eastAsia="pt-BR"/>
        </w:rPr>
        <w:t>e</w:t>
      </w:r>
      <w:r w:rsidR="00750832">
        <w:rPr>
          <w:lang w:eastAsia="pt-BR"/>
        </w:rPr>
        <w:t>cífico</w:t>
      </w:r>
      <w:r w:rsidRPr="001D0A7D">
        <w:rPr>
          <w:lang w:eastAsia="pt-BR"/>
        </w:rPr>
        <w:t xml:space="preserve">. No entanto, a administração pública possui o poder </w:t>
      </w:r>
      <w:r w:rsidR="00134CF0">
        <w:rPr>
          <w:lang w:eastAsia="pt-BR"/>
        </w:rPr>
        <w:t>(</w:t>
      </w:r>
      <w:r w:rsidRPr="001D0A7D">
        <w:rPr>
          <w:lang w:eastAsia="pt-BR"/>
        </w:rPr>
        <w:t>e o dever</w:t>
      </w:r>
      <w:r w:rsidR="00134CF0">
        <w:rPr>
          <w:lang w:eastAsia="pt-BR"/>
        </w:rPr>
        <w:t>)</w:t>
      </w:r>
      <w:r w:rsidRPr="001D0A7D">
        <w:rPr>
          <w:lang w:eastAsia="pt-BR"/>
        </w:rPr>
        <w:t xml:space="preserve"> de tributar e, para cumprir adequadamente essa função, necessita coletar informações que permitam calcular o valor devido.</w:t>
      </w:r>
    </w:p>
    <w:p w14:paraId="059DF502" w14:textId="0DBB232E" w:rsidR="000F5971" w:rsidRDefault="00927179" w:rsidP="000F5971">
      <w:r>
        <w:lastRenderedPageBreak/>
        <w:t>É o que diz o</w:t>
      </w:r>
      <w:r w:rsidR="000F5971">
        <w:t xml:space="preserve"> Código Tributário Brasileiro (CTN), instituído pela Lei nº 5.172/1966, </w:t>
      </w:r>
      <w:r w:rsidR="00296E7F">
        <w:t xml:space="preserve">que </w:t>
      </w:r>
      <w:r w:rsidR="000F5971">
        <w:t xml:space="preserve">regula a tributação e a relação jurídica entre o Estado e os contribuintes. </w:t>
      </w:r>
      <w:r w:rsidR="003D6A1C">
        <w:t>Em relação à</w:t>
      </w:r>
      <w:r w:rsidR="000F5971">
        <w:t xml:space="preserve"> obtenção de dados dos contribuintes, ele estabelece bases legais para a administração tributária coletar, armazenar e utilizar informações necessárias à fiscalização, arrecadação e controle dos tributos.</w:t>
      </w:r>
    </w:p>
    <w:p w14:paraId="6AE1C24B" w14:textId="73E397A2" w:rsidR="000F5971" w:rsidRDefault="003403B4" w:rsidP="000F5971">
      <w:r>
        <w:t xml:space="preserve">O </w:t>
      </w:r>
      <w:r w:rsidR="000F5971">
        <w:t>Artigo 113, §</w:t>
      </w:r>
      <w:r w:rsidR="00667327">
        <w:t>2</w:t>
      </w:r>
      <w:r w:rsidR="000F5971">
        <w:t>º</w:t>
      </w:r>
      <w:r w:rsidR="00CF3E8E">
        <w:t>, por exemplo,</w:t>
      </w:r>
      <w:r w:rsidR="00667327">
        <w:t xml:space="preserve"> p</w:t>
      </w:r>
      <w:r w:rsidR="000F5971">
        <w:t xml:space="preserve">revê </w:t>
      </w:r>
      <w:r w:rsidR="00667327">
        <w:t xml:space="preserve">a possibilidade de o </w:t>
      </w:r>
      <w:r w:rsidR="00AF438F">
        <w:t xml:space="preserve">ente tributante </w:t>
      </w:r>
      <w:r w:rsidR="000F5971">
        <w:t xml:space="preserve">exigir que os contribuintes prestem </w:t>
      </w:r>
      <w:r w:rsidR="004A6EE2">
        <w:t xml:space="preserve">as </w:t>
      </w:r>
      <w:r w:rsidR="000F5971">
        <w:t>informações</w:t>
      </w:r>
      <w:r w:rsidR="00A4306D">
        <w:t xml:space="preserve"> patrimoniais, </w:t>
      </w:r>
      <w:r w:rsidR="000F5971">
        <w:t>fiscais e contábeis necessárias ao cumprimento das normas tributárias.</w:t>
      </w:r>
      <w:r w:rsidR="00DD44B1">
        <w:t xml:space="preserve"> </w:t>
      </w:r>
      <w:r w:rsidR="004C4CBA">
        <w:t xml:space="preserve">Além dos contribuintes, </w:t>
      </w:r>
      <w:r w:rsidR="00AA3082">
        <w:t>a administração tributária</w:t>
      </w:r>
      <w:r w:rsidR="004C4CBA">
        <w:t xml:space="preserve"> pode </w:t>
      </w:r>
      <w:r w:rsidR="00D2362B">
        <w:t>obter dados de terceiros com</w:t>
      </w:r>
      <w:r w:rsidR="003F084B">
        <w:t xml:space="preserve">o </w:t>
      </w:r>
      <w:r w:rsidR="000F5971">
        <w:t>bancos, cartórios e administradores de bens</w:t>
      </w:r>
      <w:r w:rsidR="007D7B86">
        <w:t xml:space="preserve"> (Art</w:t>
      </w:r>
      <w:r w:rsidR="004A6EE2">
        <w:t>.</w:t>
      </w:r>
      <w:r w:rsidR="007D7B86">
        <w:t xml:space="preserve"> 197)</w:t>
      </w:r>
      <w:r w:rsidR="000F5971">
        <w:t>.</w:t>
      </w:r>
    </w:p>
    <w:p w14:paraId="4E13B653" w14:textId="0488F1CA" w:rsidR="00D450E8" w:rsidRDefault="002F4B4A" w:rsidP="000F5971">
      <w:r>
        <w:t>Fica claro</w:t>
      </w:r>
      <w:r w:rsidR="00D450E8">
        <w:t xml:space="preserve">, portanto, que a prefeitura tem </w:t>
      </w:r>
      <w:r w:rsidR="009E4788">
        <w:t>direitos sobre os dados coletados e pode utilizá-los, dentro dos limites da le</w:t>
      </w:r>
      <w:r w:rsidR="008B1668">
        <w:t>i, para</w:t>
      </w:r>
      <w:r w:rsidR="00E225BF">
        <w:t xml:space="preserve"> fins de</w:t>
      </w:r>
      <w:r w:rsidR="008B1668">
        <w:t xml:space="preserve"> </w:t>
      </w:r>
      <w:r w:rsidR="003E343A">
        <w:t xml:space="preserve">tributação e para </w:t>
      </w:r>
      <w:r w:rsidR="005662A3">
        <w:t>definição de políticas públicas, já que</w:t>
      </w:r>
      <w:r w:rsidR="0001209B">
        <w:t>,</w:t>
      </w:r>
      <w:r w:rsidR="005662A3">
        <w:t xml:space="preserve"> nesse último caso, </w:t>
      </w:r>
      <w:r w:rsidR="004B2530">
        <w:t xml:space="preserve">o poder exercido é menos gravoso e </w:t>
      </w:r>
      <w:r w:rsidR="00F07B9A">
        <w:t xml:space="preserve">tão ou mais justificável do que o </w:t>
      </w:r>
      <w:r w:rsidR="00564768">
        <w:t>de exigir tributos.</w:t>
      </w:r>
    </w:p>
    <w:p w14:paraId="505E7EC9" w14:textId="77777777" w:rsidR="00B575ED" w:rsidRDefault="00294038" w:rsidP="009344ED">
      <w:r w:rsidRPr="00294038">
        <w:t>A Lei Geral de Proteção de Dados (LGPD - Lei nº 13.709/2018), que regula o tratamento de dados pessoais no Brasil, também aborda questões importantes relacionadas ao uso desses dados, especialmente em casos de terceirização do processamento ou coleta de dados territoriais.</w:t>
      </w:r>
      <w:r w:rsidR="009344ED">
        <w:t xml:space="preserve"> </w:t>
      </w:r>
    </w:p>
    <w:p w14:paraId="50DD8F11" w14:textId="297A833D" w:rsidR="00130FC0" w:rsidRDefault="000B405E" w:rsidP="009344ED">
      <w:r>
        <w:t xml:space="preserve">Muitas prefeituras utilizam serviços ou aplicativos de </w:t>
      </w:r>
      <w:r w:rsidR="00E3306B">
        <w:t>produtoras de software para processar e armazenar os dados cadastrais</w:t>
      </w:r>
      <w:r w:rsidR="0037335A">
        <w:t xml:space="preserve">. Essas produtoras podem </w:t>
      </w:r>
      <w:r w:rsidR="006209FF">
        <w:t xml:space="preserve">utilizar tecnologias proprietárias </w:t>
      </w:r>
      <w:r w:rsidR="00C2073E">
        <w:t xml:space="preserve">que impedem o livre acesso </w:t>
      </w:r>
      <w:r w:rsidR="000276C5">
        <w:t xml:space="preserve">aos dados, o que pode dificultar o trabalho dos administradores públicos na hora de </w:t>
      </w:r>
      <w:r w:rsidR="00A8582C">
        <w:t xml:space="preserve">buscar informações </w:t>
      </w:r>
      <w:r w:rsidR="00A9729E">
        <w:t>não definidas inicialmente.</w:t>
      </w:r>
    </w:p>
    <w:p w14:paraId="7DA760EC" w14:textId="6EA52732" w:rsidR="009344ED" w:rsidRDefault="007A2836" w:rsidP="009344ED">
      <w:pPr>
        <w:rPr>
          <w:lang w:eastAsia="pt-BR"/>
        </w:rPr>
      </w:pPr>
      <w:r>
        <w:t xml:space="preserve">Em seu artigo </w:t>
      </w:r>
      <w:r w:rsidR="009E5A13">
        <w:t xml:space="preserve">5º a LGPD define as figuras dos </w:t>
      </w:r>
      <w:r w:rsidR="009344ED">
        <w:rPr>
          <w:lang w:eastAsia="pt-BR"/>
        </w:rPr>
        <w:t>agentes de tratamento: o Controlador, aquele que d</w:t>
      </w:r>
      <w:r w:rsidR="009344ED" w:rsidRPr="00C46D39">
        <w:rPr>
          <w:lang w:eastAsia="pt-BR"/>
        </w:rPr>
        <w:t>ecide como e por que os dados pessoais serão tratados</w:t>
      </w:r>
      <w:r w:rsidR="009344ED">
        <w:rPr>
          <w:lang w:eastAsia="pt-BR"/>
        </w:rPr>
        <w:t>; e o Operador, o que r</w:t>
      </w:r>
      <w:r w:rsidR="009344ED" w:rsidRPr="00DF4264">
        <w:rPr>
          <w:lang w:eastAsia="pt-BR"/>
        </w:rPr>
        <w:t>ealiza o tratamento dos dados sob as instruções do controlador.</w:t>
      </w:r>
      <w:r w:rsidR="009E5A13">
        <w:rPr>
          <w:lang w:eastAsia="pt-BR"/>
        </w:rPr>
        <w:t xml:space="preserve"> </w:t>
      </w:r>
      <w:r w:rsidR="00267342">
        <w:rPr>
          <w:lang w:eastAsia="pt-BR"/>
        </w:rPr>
        <w:t>No caso do cadastro urbano a prefeitura exerce o papel de controlador</w:t>
      </w:r>
      <w:r w:rsidR="00747F80">
        <w:rPr>
          <w:lang w:eastAsia="pt-BR"/>
        </w:rPr>
        <w:t>a</w:t>
      </w:r>
      <w:r w:rsidR="00267342">
        <w:rPr>
          <w:lang w:eastAsia="pt-BR"/>
        </w:rPr>
        <w:t xml:space="preserve"> e </w:t>
      </w:r>
      <w:r w:rsidR="00300301">
        <w:rPr>
          <w:lang w:eastAsia="pt-BR"/>
        </w:rPr>
        <w:t xml:space="preserve">pode </w:t>
      </w:r>
      <w:r w:rsidR="00A27EAD">
        <w:rPr>
          <w:lang w:eastAsia="pt-BR"/>
        </w:rPr>
        <w:t xml:space="preserve">determinar </w:t>
      </w:r>
      <w:r w:rsidR="0067708C">
        <w:rPr>
          <w:lang w:eastAsia="pt-BR"/>
        </w:rPr>
        <w:t>as operações a serem realizadas</w:t>
      </w:r>
      <w:r w:rsidR="00747F80">
        <w:rPr>
          <w:lang w:eastAsia="pt-BR"/>
        </w:rPr>
        <w:t xml:space="preserve">, inclusive a </w:t>
      </w:r>
      <w:r w:rsidR="00243975">
        <w:rPr>
          <w:lang w:eastAsia="pt-BR"/>
        </w:rPr>
        <w:t>exportação das informações para formatos abertos</w:t>
      </w:r>
      <w:r w:rsidR="0067708C">
        <w:rPr>
          <w:lang w:eastAsia="pt-BR"/>
        </w:rPr>
        <w:t>.</w:t>
      </w:r>
    </w:p>
    <w:p w14:paraId="6C7E1210" w14:textId="5EF145D5" w:rsidR="008B63E2" w:rsidRDefault="00B67BFF" w:rsidP="008B63E2">
      <w:r>
        <w:t xml:space="preserve">Pelo exposto acima, se </w:t>
      </w:r>
      <w:r w:rsidR="008303C0">
        <w:t>conclui que</w:t>
      </w:r>
      <w:r w:rsidR="008A4BEB">
        <w:t xml:space="preserve"> a</w:t>
      </w:r>
      <w:r w:rsidR="008B63E2" w:rsidRPr="008B63E2">
        <w:t xml:space="preserve"> obtenção dos dados cadastrais</w:t>
      </w:r>
      <w:r w:rsidR="008B63E2">
        <w:t xml:space="preserve"> e o seu armazenamento</w:t>
      </w:r>
      <w:r w:rsidR="008B63E2" w:rsidRPr="008B63E2">
        <w:t xml:space="preserve">, ainda que realizada por terceiros, decorre do poder-dever de tributar da prefeitura municipal, que é o sujeito ativo da relação tributária. </w:t>
      </w:r>
      <w:r w:rsidR="008A4BEB">
        <w:t>Dessa forma</w:t>
      </w:r>
      <w:r w:rsidR="008B63E2" w:rsidRPr="008B63E2">
        <w:t xml:space="preserve">, mesmo que a desenvolvedora de software contratada utilize tecnologias proprietárias para processar e armazenar os dados, ela está obrigada a fornecer esses dados no </w:t>
      </w:r>
      <w:r w:rsidR="008B63E2" w:rsidRPr="008B63E2">
        <w:lastRenderedPageBreak/>
        <w:t>formato solicitado pela prefeitura, sendo devida apenas a justa indenização pelo trabalho necessário à conversão para o formato exigido.</w:t>
      </w:r>
    </w:p>
    <w:p w14:paraId="22C3B083" w14:textId="3B8163BF" w:rsidR="00511070" w:rsidRDefault="00211491" w:rsidP="008B63E2">
      <w:pPr>
        <w:pStyle w:val="Ttulo2"/>
      </w:pPr>
      <w:bookmarkStart w:id="4" w:name="_Toc188968360"/>
      <w:r>
        <w:t>sobre o armazenamento d</w:t>
      </w:r>
      <w:r w:rsidR="00511070">
        <w:t>os dados</w:t>
      </w:r>
      <w:bookmarkEnd w:id="4"/>
    </w:p>
    <w:p w14:paraId="1B7C67E2" w14:textId="5D033D8D" w:rsidR="0024523D" w:rsidRDefault="00D7371A" w:rsidP="0024523D">
      <w:r>
        <w:t xml:space="preserve">Atualmente, a melhor forma de armazenar dados descritivos que </w:t>
      </w:r>
      <w:r w:rsidR="009259A4">
        <w:t xml:space="preserve">precisam ser consultados, manipulados e alterados com frequência é </w:t>
      </w:r>
      <w:r w:rsidR="004A7DDB">
        <w:t>em um banco de dados relacional (SGBD</w:t>
      </w:r>
      <w:r w:rsidR="00044BD7">
        <w:t>-</w:t>
      </w:r>
      <w:r w:rsidR="004A7DDB">
        <w:t xml:space="preserve">R). </w:t>
      </w:r>
    </w:p>
    <w:p w14:paraId="7908FFED" w14:textId="11296720" w:rsidR="00487155" w:rsidRDefault="000937FE" w:rsidP="0024523D">
      <w:r>
        <w:t xml:space="preserve">Nos </w:t>
      </w:r>
      <w:r w:rsidR="00487155">
        <w:t xml:space="preserve">SGBD-R </w:t>
      </w:r>
      <w:r>
        <w:t>o</w:t>
      </w:r>
      <w:r w:rsidRPr="000937FE">
        <w:t>s dados são organizados em tabelas (linhas e colunas), o que facilita o entendimento, manipulação e manutenção</w:t>
      </w:r>
      <w:r>
        <w:t xml:space="preserve">. </w:t>
      </w:r>
      <w:r w:rsidR="008A1A5B">
        <w:t xml:space="preserve">Se </w:t>
      </w:r>
      <w:r w:rsidR="00920D55">
        <w:t>a</w:t>
      </w:r>
      <w:r w:rsidR="00EE311D">
        <w:t xml:space="preserve">s tabelas forem definidas a partir de uma modelagem de dados </w:t>
      </w:r>
      <w:r w:rsidR="00EF4BF9">
        <w:t xml:space="preserve">bem </w:t>
      </w:r>
      <w:r w:rsidR="003A0881">
        <w:t>construída</w:t>
      </w:r>
      <w:r w:rsidR="00B62128">
        <w:t>,</w:t>
      </w:r>
      <w:r w:rsidR="00301A96">
        <w:t xml:space="preserve"> é possível </w:t>
      </w:r>
      <w:r w:rsidR="004115A8">
        <w:t>fazer consultas</w:t>
      </w:r>
      <w:r w:rsidR="00D559B8">
        <w:t xml:space="preserve"> e manipulações</w:t>
      </w:r>
      <w:r w:rsidR="004115A8">
        <w:t xml:space="preserve"> </w:t>
      </w:r>
      <w:r w:rsidR="00D559B8">
        <w:t>variadas</w:t>
      </w:r>
      <w:r w:rsidR="00DB4616">
        <w:t xml:space="preserve"> </w:t>
      </w:r>
      <w:r w:rsidR="00D559B8">
        <w:t xml:space="preserve">usando a linguagem SQL, </w:t>
      </w:r>
      <w:r w:rsidR="00B62128">
        <w:t xml:space="preserve">que está </w:t>
      </w:r>
      <w:r w:rsidR="00D559B8">
        <w:t>disponível em todos os SGBD-R.</w:t>
      </w:r>
    </w:p>
    <w:p w14:paraId="42E72334" w14:textId="1FB8E61C" w:rsidR="006A0079" w:rsidRDefault="003E0782" w:rsidP="0005362B">
      <w:r>
        <w:t>N</w:t>
      </w:r>
      <w:r w:rsidR="006A0079">
        <w:t>este trabalh</w:t>
      </w:r>
      <w:r w:rsidR="004053AB">
        <w:t xml:space="preserve">o os dados serão combinados e alterados para criar tabelas e </w:t>
      </w:r>
      <w:r w:rsidR="00385AD7">
        <w:t>relatórios</w:t>
      </w:r>
      <w:r w:rsidR="00BF1E7D">
        <w:t>, o que torna o uso de um SGB</w:t>
      </w:r>
      <w:r w:rsidR="00944AA4">
        <w:t>D-R quase imprescindível</w:t>
      </w:r>
      <w:r w:rsidR="0076608B">
        <w:t xml:space="preserve"> por co</w:t>
      </w:r>
      <w:r w:rsidR="009A3EF0">
        <w:t>nta da sua flexibilidade e poder</w:t>
      </w:r>
      <w:r w:rsidR="004A7D3D">
        <w:t xml:space="preserve">. </w:t>
      </w:r>
      <w:r w:rsidR="004649FC">
        <w:t xml:space="preserve">Entre as várias opções </w:t>
      </w:r>
      <w:r w:rsidR="0047082C">
        <w:t>disponíveis n</w:t>
      </w:r>
      <w:r w:rsidR="004649FC">
        <w:t>o mercado</w:t>
      </w:r>
      <w:r w:rsidR="001C33FA">
        <w:t>,</w:t>
      </w:r>
      <w:r w:rsidR="00B07FA6">
        <w:t xml:space="preserve"> foi selecionado o </w:t>
      </w:r>
      <w:r w:rsidR="008F7588">
        <w:t>MySQL</w:t>
      </w:r>
      <w:r w:rsidR="00B07FA6">
        <w:t xml:space="preserve">, que oferece </w:t>
      </w:r>
      <w:r w:rsidR="007142EA">
        <w:t>algumas</w:t>
      </w:r>
      <w:r w:rsidR="00B07FA6">
        <w:t xml:space="preserve"> </w:t>
      </w:r>
      <w:r w:rsidR="00E63B75">
        <w:t xml:space="preserve">características </w:t>
      </w:r>
      <w:r w:rsidR="00246CFA">
        <w:t>importantes para o projeto</w:t>
      </w:r>
      <w:r w:rsidR="007A2137">
        <w:t xml:space="preserve">, </w:t>
      </w:r>
      <w:r w:rsidR="00E63B75">
        <w:t xml:space="preserve">como o </w:t>
      </w:r>
      <w:r w:rsidR="004F1AF7">
        <w:t xml:space="preserve">suporte a dados e </w:t>
      </w:r>
      <w:r w:rsidR="00272777">
        <w:t>funções</w:t>
      </w:r>
      <w:r w:rsidR="00523D29">
        <w:t xml:space="preserve"> </w:t>
      </w:r>
      <w:r w:rsidR="0090717A">
        <w:t>geo</w:t>
      </w:r>
      <w:r w:rsidR="00272777">
        <w:t>espaciais</w:t>
      </w:r>
      <w:r w:rsidR="00055F8E">
        <w:t xml:space="preserve">, aplicativo </w:t>
      </w:r>
      <w:r w:rsidR="00A51D6E">
        <w:t xml:space="preserve">gráfico </w:t>
      </w:r>
      <w:r w:rsidR="00055F8E">
        <w:t xml:space="preserve">para edição de consultas SQL e </w:t>
      </w:r>
      <w:r w:rsidR="0037190A">
        <w:t>integração com outras linguage</w:t>
      </w:r>
      <w:r w:rsidR="004354A6">
        <w:t>ns</w:t>
      </w:r>
      <w:r w:rsidR="007142EA">
        <w:t>. Além disso, a</w:t>
      </w:r>
      <w:r w:rsidR="0090717A">
        <w:t xml:space="preserve"> sua</w:t>
      </w:r>
      <w:r w:rsidR="0080504D">
        <w:t xml:space="preserve"> </w:t>
      </w:r>
      <w:r w:rsidR="00134A1A">
        <w:t>versão Community é gratuita para fins não comerciais</w:t>
      </w:r>
      <w:r w:rsidR="0090717A">
        <w:t>.</w:t>
      </w:r>
    </w:p>
    <w:p w14:paraId="6740F8B6" w14:textId="7D65BBEB" w:rsidR="0005362B" w:rsidRPr="0005362B" w:rsidRDefault="00574F20" w:rsidP="0005362B">
      <w:r>
        <w:t xml:space="preserve">Os produtores de </w:t>
      </w:r>
      <w:r w:rsidR="00EB41FB">
        <w:t>aplicações costumam usar se</w:t>
      </w:r>
      <w:r w:rsidR="00F87FB9">
        <w:t xml:space="preserve">u próprio mecanismo </w:t>
      </w:r>
      <w:r w:rsidR="006A0079">
        <w:t>de armazenamento.</w:t>
      </w:r>
    </w:p>
    <w:p w14:paraId="594E51E6" w14:textId="41FC44AB" w:rsidR="00B22CDC" w:rsidRPr="00A07330" w:rsidRDefault="002F1E32" w:rsidP="00A07330">
      <w:r>
        <w:t>Ainda que a administração</w:t>
      </w:r>
      <w:r w:rsidR="000008D4">
        <w:t xml:space="preserve"> pública</w:t>
      </w:r>
      <w:r>
        <w:t xml:space="preserve"> tenha </w:t>
      </w:r>
      <w:r w:rsidR="00764798">
        <w:t xml:space="preserve">acesso irrestrito </w:t>
      </w:r>
      <w:r w:rsidR="004C5602">
        <w:t>às tabelas d</w:t>
      </w:r>
      <w:r w:rsidR="00D867BE">
        <w:t>o</w:t>
      </w:r>
      <w:r w:rsidR="00764798">
        <w:t xml:space="preserve"> banco de dados</w:t>
      </w:r>
      <w:r w:rsidR="001856C0">
        <w:t xml:space="preserve"> relacional</w:t>
      </w:r>
      <w:r w:rsidR="00C43E72">
        <w:t xml:space="preserve"> de produção</w:t>
      </w:r>
      <w:r w:rsidR="00764798">
        <w:t xml:space="preserve">, não é aconselhável realizar experiências </w:t>
      </w:r>
      <w:r w:rsidR="00C43E72">
        <w:t>nessas</w:t>
      </w:r>
      <w:r w:rsidR="00764798">
        <w:t xml:space="preserve"> bases. </w:t>
      </w:r>
      <w:r w:rsidR="000C60AC">
        <w:t xml:space="preserve">É </w:t>
      </w:r>
      <w:r w:rsidR="00AF0956">
        <w:t xml:space="preserve">recomendável </w:t>
      </w:r>
      <w:r w:rsidR="000C60AC">
        <w:t xml:space="preserve">fazer uma cópia </w:t>
      </w:r>
      <w:r w:rsidR="00AD3607">
        <w:t xml:space="preserve">em um equipamento fora da rede </w:t>
      </w:r>
      <w:r w:rsidR="00AF0956">
        <w:t xml:space="preserve">para trabalhar sem correr o risco de alterar dados </w:t>
      </w:r>
      <w:r w:rsidR="000F2D9D">
        <w:t>reais.</w:t>
      </w:r>
    </w:p>
    <w:p w14:paraId="5D6D8697" w14:textId="77777777" w:rsidR="007525C5" w:rsidRPr="007525C5" w:rsidRDefault="007525C5" w:rsidP="007525C5">
      <w:pPr>
        <w:pStyle w:val="Ttulo1"/>
      </w:pPr>
      <w:bookmarkStart w:id="5" w:name="_Toc188968361"/>
      <w:r w:rsidRPr="007525C5">
        <w:t>CONJUNTO MÍNIMO DE DADOS</w:t>
      </w:r>
      <w:bookmarkEnd w:id="5"/>
      <w:r w:rsidRPr="007525C5">
        <w:t xml:space="preserve"> </w:t>
      </w:r>
    </w:p>
    <w:p w14:paraId="4DD13355" w14:textId="77777777" w:rsidR="007525C5" w:rsidRPr="007525C5" w:rsidRDefault="007525C5" w:rsidP="00AA1B02">
      <w:pPr>
        <w:pStyle w:val="Ttulo2"/>
      </w:pPr>
      <w:bookmarkStart w:id="6" w:name="_Toc188968362"/>
      <w:r w:rsidRPr="007525C5">
        <w:t>LISTA DE LOGRADOUROS</w:t>
      </w:r>
      <w:bookmarkEnd w:id="6"/>
    </w:p>
    <w:p w14:paraId="6DAB33F8" w14:textId="77777777" w:rsidR="007525C5" w:rsidRDefault="007525C5" w:rsidP="00AA1B02">
      <w:pPr>
        <w:pStyle w:val="Ttulo2"/>
      </w:pPr>
      <w:bookmarkStart w:id="7" w:name="_Toc188968363"/>
      <w:r w:rsidRPr="007525C5">
        <w:t>COMPOSIÇÃO DOS LOGRADOUROS DAS QUADRAS</w:t>
      </w:r>
      <w:bookmarkEnd w:id="7"/>
    </w:p>
    <w:p w14:paraId="3EB85039" w14:textId="1D863368" w:rsidR="005C2B2A" w:rsidRPr="005C2B2A" w:rsidRDefault="004A151E" w:rsidP="004A151E">
      <w:pPr>
        <w:pStyle w:val="Ttulo2"/>
      </w:pPr>
      <w:bookmarkStart w:id="8" w:name="_Toc188968364"/>
      <w:r>
        <w:t xml:space="preserve">IDENTIFICAÇÃO </w:t>
      </w:r>
      <w:r w:rsidR="001D51EA">
        <w:t xml:space="preserve">DA ORDEM </w:t>
      </w:r>
      <w:r w:rsidR="007E7325">
        <w:t xml:space="preserve">E POSIÇÃO </w:t>
      </w:r>
      <w:r w:rsidR="001D51EA">
        <w:t>DAS QUADRAS</w:t>
      </w:r>
      <w:bookmarkEnd w:id="8"/>
    </w:p>
    <w:p w14:paraId="5BF5A71B" w14:textId="77777777" w:rsidR="007525C5" w:rsidRPr="007525C5" w:rsidRDefault="007525C5" w:rsidP="00AA1B02">
      <w:pPr>
        <w:pStyle w:val="Ttulo2"/>
      </w:pPr>
      <w:bookmarkStart w:id="9" w:name="_Toc188968365"/>
      <w:r w:rsidRPr="007525C5">
        <w:t>DIMENSÕES DOS LOTES</w:t>
      </w:r>
      <w:bookmarkEnd w:id="9"/>
    </w:p>
    <w:p w14:paraId="7A1893F1" w14:textId="77777777" w:rsidR="007525C5" w:rsidRPr="007525C5" w:rsidRDefault="007525C5" w:rsidP="00AA1B02">
      <w:pPr>
        <w:pStyle w:val="Ttulo2"/>
      </w:pPr>
      <w:bookmarkStart w:id="10" w:name="_Toc188968366"/>
      <w:r w:rsidRPr="007525C5">
        <w:t>NUMERAÇÃO DOS ENDEREÇOS</w:t>
      </w:r>
      <w:bookmarkEnd w:id="10"/>
    </w:p>
    <w:p w14:paraId="1BF07C4A" w14:textId="47B1B40E" w:rsidR="007525C5" w:rsidRDefault="007525C5" w:rsidP="007525C5">
      <w:pPr>
        <w:pStyle w:val="Ttulo1"/>
      </w:pPr>
      <w:bookmarkStart w:id="11" w:name="_Toc188968367"/>
      <w:r w:rsidRPr="007525C5">
        <w:t>RETANG</w:t>
      </w:r>
      <w:r w:rsidR="006345A0">
        <w:t>ÓPOLIS</w:t>
      </w:r>
      <w:r w:rsidRPr="007525C5">
        <w:t xml:space="preserve"> – TESTANDO NO PARAÍSO</w:t>
      </w:r>
      <w:bookmarkEnd w:id="11"/>
    </w:p>
    <w:p w14:paraId="3E63C5B9" w14:textId="352FA688" w:rsidR="00594C30" w:rsidRDefault="00A37F0E" w:rsidP="007F07E8">
      <w:proofErr w:type="spellStart"/>
      <w:r>
        <w:t>Retangópolis</w:t>
      </w:r>
      <w:proofErr w:type="spellEnd"/>
      <w:r w:rsidR="004D5376">
        <w:t xml:space="preserve"> é uma área urbana </w:t>
      </w:r>
      <w:r w:rsidR="0064260A">
        <w:t xml:space="preserve">fictícia </w:t>
      </w:r>
      <w:r w:rsidR="00EC4848" w:rsidRPr="00EC4848">
        <w:t>caracterizada pela predominância de</w:t>
      </w:r>
      <w:r w:rsidR="00EC4848">
        <w:t xml:space="preserve"> </w:t>
      </w:r>
      <w:r w:rsidR="0064260A">
        <w:t>ângulos retos</w:t>
      </w:r>
      <w:r w:rsidR="002C58D6">
        <w:t xml:space="preserve"> </w:t>
      </w:r>
      <w:r w:rsidR="002C58D6" w:rsidRPr="002C58D6">
        <w:rPr>
          <w:rStyle w:val="refernciaChar"/>
        </w:rPr>
        <w:t>(</w:t>
      </w:r>
      <w:r w:rsidR="002C58D6" w:rsidRPr="002C58D6">
        <w:rPr>
          <w:rStyle w:val="refernciaChar"/>
        </w:rPr>
        <w:fldChar w:fldCharType="begin"/>
      </w:r>
      <w:r w:rsidR="002C58D6" w:rsidRPr="002C58D6">
        <w:rPr>
          <w:rStyle w:val="refernciaChar"/>
        </w:rPr>
        <w:instrText xml:space="preserve"> REF _Ref186485185 \h </w:instrText>
      </w:r>
      <w:r w:rsidR="002C58D6">
        <w:rPr>
          <w:rStyle w:val="refernciaChar"/>
        </w:rPr>
        <w:instrText xml:space="preserve"> \* MERGEFORMAT </w:instrText>
      </w:r>
      <w:r w:rsidR="002C58D6" w:rsidRPr="002C58D6">
        <w:rPr>
          <w:rStyle w:val="refernciaChar"/>
        </w:rPr>
      </w:r>
      <w:r w:rsidR="002C58D6" w:rsidRPr="002C58D6">
        <w:rPr>
          <w:rStyle w:val="refernciaChar"/>
        </w:rPr>
        <w:fldChar w:fldCharType="separate"/>
      </w:r>
      <w:r w:rsidR="002C58D6" w:rsidRPr="002C58D6">
        <w:rPr>
          <w:rStyle w:val="refernciaChar"/>
        </w:rPr>
        <w:t>Figura 1</w:t>
      </w:r>
      <w:r w:rsidR="002C58D6" w:rsidRPr="002C58D6">
        <w:rPr>
          <w:rStyle w:val="refernciaChar"/>
        </w:rPr>
        <w:fldChar w:fldCharType="end"/>
      </w:r>
      <w:r w:rsidR="002C58D6" w:rsidRPr="002C58D6">
        <w:rPr>
          <w:rStyle w:val="refernciaChar"/>
        </w:rPr>
        <w:t>)</w:t>
      </w:r>
      <w:r w:rsidR="0064260A">
        <w:t xml:space="preserve">. </w:t>
      </w:r>
      <w:r w:rsidR="00CA1DC3">
        <w:t xml:space="preserve">Ela foi fundada em </w:t>
      </w:r>
      <w:r w:rsidR="0042075A">
        <w:t xml:space="preserve">29 de dezembro de </w:t>
      </w:r>
      <w:r w:rsidR="00CA1DC3">
        <w:t xml:space="preserve">2024 a partir da extração de </w:t>
      </w:r>
      <w:r w:rsidR="00B9072A">
        <w:t>uma área do município de Carazinho-RS</w:t>
      </w:r>
      <w:r w:rsidR="001D1019">
        <w:t xml:space="preserve"> contendo os logradouros:</w:t>
      </w:r>
      <w:r w:rsidR="007F07E8">
        <w:t xml:space="preserve"> RUA </w:t>
      </w:r>
      <w:r w:rsidR="007F07E8">
        <w:lastRenderedPageBreak/>
        <w:t>SAO PAULO, RUA AMAZONAS</w:t>
      </w:r>
      <w:r w:rsidR="00DC5C8A">
        <w:t xml:space="preserve">, </w:t>
      </w:r>
      <w:r w:rsidR="007F07E8">
        <w:t>RUA PERNAMBUCO</w:t>
      </w:r>
      <w:r w:rsidR="00DC5C8A">
        <w:t xml:space="preserve">, </w:t>
      </w:r>
      <w:r w:rsidR="007F07E8">
        <w:t>RUA MINAS GERAIS</w:t>
      </w:r>
      <w:r w:rsidR="00DC5C8A">
        <w:t xml:space="preserve">, </w:t>
      </w:r>
      <w:r w:rsidR="007F07E8">
        <w:t>RUA ESPÍRITO SANTO</w:t>
      </w:r>
      <w:r w:rsidR="00DC5C8A">
        <w:t xml:space="preserve">, </w:t>
      </w:r>
      <w:r w:rsidR="007F07E8">
        <w:t>RUA SERGIPE</w:t>
      </w:r>
      <w:r w:rsidR="00DC5C8A">
        <w:t xml:space="preserve">, </w:t>
      </w:r>
      <w:r w:rsidR="007F07E8">
        <w:t>RUA ALAGOAS</w:t>
      </w:r>
      <w:r w:rsidR="00DC5C8A">
        <w:t xml:space="preserve"> e </w:t>
      </w:r>
      <w:r w:rsidR="007F07E8">
        <w:t>RUA CEARÁ</w:t>
      </w:r>
      <w:r w:rsidR="00DC5C8A">
        <w:t>.</w:t>
      </w:r>
    </w:p>
    <w:p w14:paraId="7C081A61" w14:textId="77777777" w:rsidR="009B275A" w:rsidRDefault="009B275A" w:rsidP="00A15AF0"/>
    <w:p w14:paraId="6C2A328D" w14:textId="67BA7484" w:rsidR="008B3EB8" w:rsidRDefault="008B3EB8" w:rsidP="008B3EB8">
      <w:pPr>
        <w:pStyle w:val="Legenda"/>
      </w:pPr>
    </w:p>
    <w:p w14:paraId="10F36F3F" w14:textId="24893284" w:rsidR="00E521A7" w:rsidRDefault="00B9072A" w:rsidP="00A15AF0">
      <w:r>
        <w:t xml:space="preserve"> </w:t>
      </w:r>
    </w:p>
    <w:p w14:paraId="35409995" w14:textId="77777777" w:rsidR="00665F41" w:rsidRDefault="00665F41" w:rsidP="00A15AF0"/>
    <w:p w14:paraId="43057EFF" w14:textId="65C652B4" w:rsidR="00600D1D" w:rsidRDefault="00600D1D" w:rsidP="00600D1D">
      <w:pPr>
        <w:pStyle w:val="Legenda"/>
      </w:pPr>
      <w:bookmarkStart w:id="12" w:name="_Ref186485185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2"/>
      <w:r>
        <w:t xml:space="preserve">: Mapa de </w:t>
      </w:r>
      <w:proofErr w:type="spellStart"/>
      <w:r w:rsidR="00A37F0E">
        <w:t>Retangópolis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521A7" w14:paraId="13A6AADB" w14:textId="77777777" w:rsidTr="00E521A7">
        <w:tc>
          <w:tcPr>
            <w:tcW w:w="9061" w:type="dxa"/>
          </w:tcPr>
          <w:p w14:paraId="2C2EB1EB" w14:textId="77777777" w:rsidR="0009738B" w:rsidRDefault="0009738B" w:rsidP="00D17B43">
            <w:pPr>
              <w:ind w:firstLine="0"/>
              <w:jc w:val="center"/>
            </w:pPr>
          </w:p>
          <w:p w14:paraId="1A63F545" w14:textId="366D09ED" w:rsidR="00E521A7" w:rsidRDefault="007262AC" w:rsidP="00D17B43">
            <w:pPr>
              <w:ind w:firstLine="0"/>
              <w:jc w:val="center"/>
            </w:pPr>
            <w:r w:rsidRPr="007262AC">
              <w:drawing>
                <wp:inline distT="0" distB="0" distL="0" distR="0" wp14:anchorId="10229527" wp14:editId="19C0BAA8">
                  <wp:extent cx="4629796" cy="4448796"/>
                  <wp:effectExtent l="0" t="0" r="0" b="9525"/>
                  <wp:docPr id="1291066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0662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444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99C86" w14:textId="68BD94BD" w:rsidR="006557AA" w:rsidRDefault="006557AA" w:rsidP="00D17B43">
            <w:pPr>
              <w:ind w:firstLine="0"/>
              <w:jc w:val="center"/>
            </w:pPr>
          </w:p>
        </w:tc>
      </w:tr>
    </w:tbl>
    <w:p w14:paraId="221C668A" w14:textId="68C5910D" w:rsidR="00A15AF0" w:rsidRDefault="00B9072A" w:rsidP="00A15AF0">
      <w:r>
        <w:t xml:space="preserve"> </w:t>
      </w:r>
      <w:r w:rsidR="00654BAD">
        <w:t xml:space="preserve">O cadastro urbano de </w:t>
      </w:r>
      <w:proofErr w:type="spellStart"/>
      <w:r w:rsidR="00A37F0E">
        <w:t>Retangópolis</w:t>
      </w:r>
      <w:proofErr w:type="spellEnd"/>
      <w:r w:rsidR="00654BAD">
        <w:t xml:space="preserve"> </w:t>
      </w:r>
      <w:r w:rsidR="00DB11F2">
        <w:t>segue o modelo do CIATA e</w:t>
      </w:r>
      <w:r w:rsidR="00FE3E1C">
        <w:t>, portanto,</w:t>
      </w:r>
      <w:r w:rsidR="00DB11F2">
        <w:t xml:space="preserve"> </w:t>
      </w:r>
      <w:r w:rsidR="00F972A1">
        <w:t>a</w:t>
      </w:r>
      <w:r w:rsidR="00FE3E1C">
        <w:t xml:space="preserve"> </w:t>
      </w:r>
      <w:r w:rsidR="007F213D">
        <w:t>identificação única</w:t>
      </w:r>
      <w:r w:rsidR="00DC6FD4">
        <w:t xml:space="preserve"> </w:t>
      </w:r>
      <w:r w:rsidR="00FE3E1C">
        <w:t>d</w:t>
      </w:r>
      <w:r w:rsidR="00DB11F2">
        <w:t>as quadras</w:t>
      </w:r>
      <w:r w:rsidR="000F03F8">
        <w:t xml:space="preserve"> </w:t>
      </w:r>
      <w:r w:rsidR="00DC6FD4">
        <w:t>(chave)</w:t>
      </w:r>
      <w:r w:rsidR="00FE3E1C">
        <w:t xml:space="preserve"> </w:t>
      </w:r>
      <w:r w:rsidR="00F972A1">
        <w:t xml:space="preserve">é feita </w:t>
      </w:r>
      <w:r w:rsidR="000F03F8">
        <w:t xml:space="preserve">pela </w:t>
      </w:r>
      <w:r w:rsidR="00FE3E1C">
        <w:t xml:space="preserve">concatenação </w:t>
      </w:r>
      <w:r w:rsidR="009D46C0">
        <w:t xml:space="preserve">das identificações </w:t>
      </w:r>
      <w:r w:rsidR="00F972A1">
        <w:t xml:space="preserve">do </w:t>
      </w:r>
      <w:r w:rsidR="00AD0CCD">
        <w:t>distrito</w:t>
      </w:r>
      <w:r w:rsidR="009D46C0">
        <w:t xml:space="preserve">, do </w:t>
      </w:r>
      <w:r w:rsidR="00F972A1">
        <w:t>setor</w:t>
      </w:r>
      <w:r w:rsidR="009D46C0">
        <w:t xml:space="preserve"> e da quadra</w:t>
      </w:r>
      <w:r w:rsidR="00AD08F9">
        <w:t xml:space="preserve"> </w:t>
      </w:r>
      <w:r w:rsidR="00AD08F9">
        <w:fldChar w:fldCharType="begin"/>
      </w:r>
      <w:r w:rsidR="00AD08F9">
        <w:instrText xml:space="preserve"> ADDIN ZOTERO_ITEM CSL_CITATION {"citationID":"bPy9vu4c","properties":{"formattedCitation":"(MF-CIATA, 1979)","plainCitation":"(MF-CIATA, 1979)","noteIndex":0},"citationItems":[{"id":59,"uris":["http://zotero.org/users/15531986/items/ENRA29BF"],"itemData":{"id":59,"type":"document","title":"Manual do Cadastro Imobiliário - CIATA","title-short":"MCI - CIATA","author":[{"literal":"MF-CIATA"}],"issued":{"date-parts":[["1979"]]}}}],"schema":"https://github.com/citation-style-language/schema/raw/master/csl-citation.json"} </w:instrText>
      </w:r>
      <w:r w:rsidR="00AD08F9">
        <w:fldChar w:fldCharType="separate"/>
      </w:r>
      <w:r w:rsidR="00AD08F9" w:rsidRPr="00AD08F9">
        <w:rPr>
          <w:rFonts w:cs="Arial"/>
        </w:rPr>
        <w:t>(MF-CIATA, 1979)</w:t>
      </w:r>
      <w:r w:rsidR="00AD08F9">
        <w:fldChar w:fldCharType="end"/>
      </w:r>
      <w:r w:rsidR="00E26C7D">
        <w:t xml:space="preserve">. </w:t>
      </w:r>
      <w:r w:rsidR="005A3F2E">
        <w:t>Contudo</w:t>
      </w:r>
      <w:r w:rsidR="00311780">
        <w:t>, p</w:t>
      </w:r>
      <w:r w:rsidR="00C73441">
        <w:t>ara simplificar</w:t>
      </w:r>
      <w:r w:rsidR="00CE1B20">
        <w:t xml:space="preserve">, as referências às quadras foram </w:t>
      </w:r>
      <w:r w:rsidR="005A3F2E">
        <w:t>reduzid</w:t>
      </w:r>
      <w:r w:rsidR="000371BC">
        <w:t>as ao seu número de identificação</w:t>
      </w:r>
      <w:r w:rsidR="00311780">
        <w:t>.</w:t>
      </w:r>
    </w:p>
    <w:p w14:paraId="33043137" w14:textId="7573FBBE" w:rsidR="00C76292" w:rsidRDefault="00BD1201" w:rsidP="00A15AF0">
      <w:r>
        <w:t xml:space="preserve">Outras características do Cadastro </w:t>
      </w:r>
      <w:r w:rsidR="00893421">
        <w:t>Territorial</w:t>
      </w:r>
      <w:r>
        <w:t xml:space="preserve"> de </w:t>
      </w:r>
      <w:proofErr w:type="spellStart"/>
      <w:r w:rsidR="00A37F0E">
        <w:t>Retangópolis</w:t>
      </w:r>
      <w:proofErr w:type="spellEnd"/>
      <w:r>
        <w:t xml:space="preserve"> </w:t>
      </w:r>
      <w:r w:rsidR="00893421">
        <w:t>(CTR):</w:t>
      </w:r>
    </w:p>
    <w:p w14:paraId="19D3D211" w14:textId="334F5F29" w:rsidR="003B5E3F" w:rsidRDefault="00B10251" w:rsidP="001E789C">
      <w:pPr>
        <w:pStyle w:val="PargrafodaLista"/>
        <w:numPr>
          <w:ilvl w:val="0"/>
          <w:numId w:val="47"/>
        </w:numPr>
      </w:pPr>
      <w:r>
        <w:t xml:space="preserve">Ele está armazenado em um Sistema Gerenciados de Banco de Dados </w:t>
      </w:r>
      <w:r w:rsidR="00D41013">
        <w:t>Relacional</w:t>
      </w:r>
      <w:r w:rsidR="006C351F">
        <w:t xml:space="preserve"> (SG</w:t>
      </w:r>
      <w:r w:rsidR="00DD7F84">
        <w:t>BD</w:t>
      </w:r>
      <w:r w:rsidR="00427DDB">
        <w:t>-R</w:t>
      </w:r>
      <w:r w:rsidR="00DD7F84">
        <w:t xml:space="preserve"> </w:t>
      </w:r>
      <w:r w:rsidR="00DD7F84">
        <w:fldChar w:fldCharType="begin"/>
      </w:r>
      <w:r w:rsidR="00DD7F84">
        <w:instrText xml:space="preserve"> ADDIN ZOTERO_ITEM CSL_CITATION {"citationID":"inS25klA","properties":{"formattedCitation":"(Ramez Elmasri, [{\\i{}s. d.}])","plainCitation":"(Ramez Elmasri, [s. d.])","noteIndex":0},"citationItems":[{"id":29,"uris":["http://zotero.org/users/15531986/items/WKFQJLPT"],"itemData":{"id":29,"type":"book","edition":"6ª","title":"Fundamentals of database systems","author":[{"family":"Ramez Elmasri","given":"Shamkant B. Navathe"}]}}],"schema":"https://github.com/citation-style-language/schema/raw/master/csl-citation.json"} </w:instrText>
      </w:r>
      <w:r w:rsidR="00DD7F84">
        <w:fldChar w:fldCharType="separate"/>
      </w:r>
      <w:r w:rsidR="00DD7F84" w:rsidRPr="00DD7F84">
        <w:rPr>
          <w:rFonts w:cs="Arial"/>
        </w:rPr>
        <w:t>(Ramez Elmasri, [</w:t>
      </w:r>
      <w:r w:rsidR="00DD7F84" w:rsidRPr="00DD7F84">
        <w:rPr>
          <w:rFonts w:cs="Arial"/>
          <w:i/>
          <w:iCs/>
        </w:rPr>
        <w:t>s. d.</w:t>
      </w:r>
      <w:r w:rsidR="00DD7F84" w:rsidRPr="00DD7F84">
        <w:rPr>
          <w:rFonts w:cs="Arial"/>
        </w:rPr>
        <w:t>])</w:t>
      </w:r>
      <w:r w:rsidR="00DD7F84">
        <w:fldChar w:fldCharType="end"/>
      </w:r>
      <w:r w:rsidR="00DD7F84">
        <w:t>)</w:t>
      </w:r>
      <w:r w:rsidR="0082661D">
        <w:t>. C</w:t>
      </w:r>
      <w:r w:rsidR="00D41013">
        <w:t>ada unidade imobiliária</w:t>
      </w:r>
      <w:r w:rsidR="00262108">
        <w:t xml:space="preserve"> </w:t>
      </w:r>
      <w:r w:rsidR="0082661D">
        <w:t xml:space="preserve">é </w:t>
      </w:r>
      <w:r w:rsidR="00262108">
        <w:t>descrita em um único bloco de dados</w:t>
      </w:r>
      <w:r w:rsidR="00B93D13">
        <w:t xml:space="preserve"> (tabela)</w:t>
      </w:r>
      <w:r w:rsidR="0071415E">
        <w:t xml:space="preserve"> chamado </w:t>
      </w:r>
      <w:r w:rsidR="00F73938">
        <w:t>“</w:t>
      </w:r>
      <w:r w:rsidR="00F73938" w:rsidRPr="00F73938">
        <w:t>RETANGO</w:t>
      </w:r>
      <w:r w:rsidR="00A74EA6">
        <w:t>POLIS</w:t>
      </w:r>
      <w:r w:rsidR="00F73938">
        <w:t>”</w:t>
      </w:r>
      <w:r w:rsidR="006C351F">
        <w:t>;</w:t>
      </w:r>
    </w:p>
    <w:p w14:paraId="7636DCE7" w14:textId="5B6603CD" w:rsidR="00893421" w:rsidRDefault="00114C3D" w:rsidP="001E789C">
      <w:pPr>
        <w:pStyle w:val="PargrafodaLista"/>
        <w:numPr>
          <w:ilvl w:val="0"/>
          <w:numId w:val="47"/>
        </w:numPr>
      </w:pPr>
      <w:r>
        <w:lastRenderedPageBreak/>
        <w:t xml:space="preserve">Não </w:t>
      </w:r>
      <w:r w:rsidR="00B1483E">
        <w:t xml:space="preserve">existe </w:t>
      </w:r>
      <w:r w:rsidR="00CB1769">
        <w:t>uma lista de logradouros</w:t>
      </w:r>
      <w:r w:rsidR="00B1483E">
        <w:t xml:space="preserve"> sistematizada</w:t>
      </w:r>
      <w:r w:rsidR="006A1311">
        <w:t>;</w:t>
      </w:r>
    </w:p>
    <w:p w14:paraId="0DC1B2DE" w14:textId="0C56BFFB" w:rsidR="00741BDB" w:rsidRDefault="00741BDB" w:rsidP="001E789C">
      <w:pPr>
        <w:pStyle w:val="PargrafodaLista"/>
        <w:numPr>
          <w:ilvl w:val="0"/>
          <w:numId w:val="47"/>
        </w:numPr>
      </w:pPr>
      <w:r>
        <w:t xml:space="preserve">Todas as quadras são formadas por </w:t>
      </w:r>
      <w:r w:rsidR="00E21ED8">
        <w:t>quatro logradouros;</w:t>
      </w:r>
    </w:p>
    <w:p w14:paraId="3281FC8F" w14:textId="08CB80E6" w:rsidR="00CB1769" w:rsidRDefault="00C21259" w:rsidP="001E789C">
      <w:pPr>
        <w:pStyle w:val="PargrafodaLista"/>
        <w:numPr>
          <w:ilvl w:val="0"/>
          <w:numId w:val="47"/>
        </w:numPr>
      </w:pPr>
      <w:r>
        <w:t xml:space="preserve">Os logradouros que </w:t>
      </w:r>
      <w:r w:rsidR="00F91CE3">
        <w:t>compõem</w:t>
      </w:r>
      <w:r>
        <w:t xml:space="preserve"> as quadras</w:t>
      </w:r>
      <w:r w:rsidR="000B1093">
        <w:t xml:space="preserve"> </w:t>
      </w:r>
      <w:r w:rsidR="00584784">
        <w:t xml:space="preserve">não estão </w:t>
      </w:r>
      <w:r w:rsidR="008C0970">
        <w:t>registrados</w:t>
      </w:r>
      <w:r w:rsidR="006A1311">
        <w:t>;</w:t>
      </w:r>
    </w:p>
    <w:p w14:paraId="653F37BF" w14:textId="63C8EC43" w:rsidR="006A1311" w:rsidRDefault="009B228C" w:rsidP="001E789C">
      <w:pPr>
        <w:pStyle w:val="PargrafodaLista"/>
        <w:numPr>
          <w:ilvl w:val="0"/>
          <w:numId w:val="47"/>
        </w:numPr>
      </w:pPr>
      <w:r>
        <w:t>Em tod</w:t>
      </w:r>
      <w:r w:rsidR="007519A5">
        <w:t xml:space="preserve">os os trechos de logradouros de todas as quadras </w:t>
      </w:r>
      <w:r w:rsidR="00B633D5">
        <w:t>existe pelo menos uma unidade imobiliária com endereço completo.</w:t>
      </w:r>
    </w:p>
    <w:p w14:paraId="6CA74B79" w14:textId="1EB280B8" w:rsidR="00435375" w:rsidRDefault="00EF3119" w:rsidP="00A15AF0">
      <w:r>
        <w:t>Todas essas características defi</w:t>
      </w:r>
      <w:r w:rsidR="000347AA">
        <w:t xml:space="preserve">nem como </w:t>
      </w:r>
      <w:r w:rsidR="002E5C60">
        <w:t xml:space="preserve">as informações </w:t>
      </w:r>
      <w:r w:rsidR="002D6063">
        <w:t>d</w:t>
      </w:r>
      <w:r w:rsidR="000347AA">
        <w:t xml:space="preserve">o CTR </w:t>
      </w:r>
      <w:r w:rsidR="000909B5">
        <w:t>pode</w:t>
      </w:r>
      <w:r w:rsidR="002D6063">
        <w:t>m</w:t>
      </w:r>
      <w:r w:rsidR="000909B5">
        <w:t xml:space="preserve"> ser consultad</w:t>
      </w:r>
      <w:r w:rsidR="002D6063">
        <w:t>as</w:t>
      </w:r>
      <w:r w:rsidR="000909B5">
        <w:t>. Por exemplo, o fato de estar</w:t>
      </w:r>
      <w:r w:rsidR="00427DDB">
        <w:t xml:space="preserve"> instalado</w:t>
      </w:r>
      <w:r w:rsidR="000909B5">
        <w:t xml:space="preserve"> em um SGB</w:t>
      </w:r>
      <w:r w:rsidR="00427DDB">
        <w:t>D</w:t>
      </w:r>
      <w:r w:rsidR="000909B5">
        <w:t>-R</w:t>
      </w:r>
      <w:r w:rsidR="00427DDB">
        <w:t xml:space="preserve"> permite o uso da </w:t>
      </w:r>
      <w:r w:rsidR="002A73C9">
        <w:t>linguagem SQL (</w:t>
      </w:r>
      <w:proofErr w:type="spellStart"/>
      <w:r w:rsidR="00E37719" w:rsidRPr="00E37719">
        <w:t>Structured</w:t>
      </w:r>
      <w:proofErr w:type="spellEnd"/>
      <w:r w:rsidR="00E37719" w:rsidRPr="00E37719">
        <w:t xml:space="preserve"> Query </w:t>
      </w:r>
      <w:proofErr w:type="spellStart"/>
      <w:r w:rsidR="00E37719" w:rsidRPr="00E37719">
        <w:t>Language</w:t>
      </w:r>
      <w:proofErr w:type="spellEnd"/>
      <w:r w:rsidR="00E37719">
        <w:t xml:space="preserve">) para obter e </w:t>
      </w:r>
      <w:r w:rsidR="00AA5BFA">
        <w:t xml:space="preserve">formatar relatórios. Isso facilita </w:t>
      </w:r>
      <w:r w:rsidR="006378FF" w:rsidRPr="006378FF">
        <w:t xml:space="preserve">significativamente </w:t>
      </w:r>
      <w:r w:rsidR="00800AA4">
        <w:t>o trabalho com as informações</w:t>
      </w:r>
      <w:r w:rsidR="000B5A04">
        <w:t>, pois</w:t>
      </w:r>
      <w:r w:rsidR="00C8687C">
        <w:t xml:space="preserve"> a SQL é </w:t>
      </w:r>
      <w:r w:rsidR="0001704A">
        <w:t xml:space="preserve">muito poderosa e </w:t>
      </w:r>
      <w:r w:rsidR="00390FC8">
        <w:t>de fácil compreensão</w:t>
      </w:r>
      <w:r w:rsidR="00800AA4">
        <w:t>.</w:t>
      </w:r>
    </w:p>
    <w:p w14:paraId="708D10AC" w14:textId="7F94B206" w:rsidR="00F0645E" w:rsidRDefault="00F0645E" w:rsidP="00765C8E">
      <w:pPr>
        <w:pStyle w:val="Ttulo2"/>
      </w:pPr>
      <w:bookmarkStart w:id="13" w:name="_Toc188968368"/>
      <w:r>
        <w:t xml:space="preserve">A lista de </w:t>
      </w:r>
      <w:r w:rsidR="00514789">
        <w:t>logradouros</w:t>
      </w:r>
      <w:bookmarkEnd w:id="13"/>
    </w:p>
    <w:p w14:paraId="7D18DDE3" w14:textId="41851BA7" w:rsidR="00E54056" w:rsidRDefault="00313137" w:rsidP="00A15AF0">
      <w:r>
        <w:t xml:space="preserve">É muito fácil gerar uma lista de logradouros a partir de um banco de dados </w:t>
      </w:r>
      <w:r w:rsidR="005B5164">
        <w:t>que contenha</w:t>
      </w:r>
      <w:r>
        <w:t xml:space="preserve"> os endereços </w:t>
      </w:r>
      <w:r w:rsidR="00200B6B">
        <w:t xml:space="preserve">da cidade, </w:t>
      </w:r>
      <w:r w:rsidR="00421CF8">
        <w:t xml:space="preserve">mas o fato de não existir uma lista exaustiva e sistematizada </w:t>
      </w:r>
      <w:r w:rsidR="002945FD">
        <w:t xml:space="preserve">gera </w:t>
      </w:r>
      <w:r w:rsidR="00421CF8">
        <w:t>um alerta</w:t>
      </w:r>
      <w:r w:rsidR="002945FD">
        <w:t>:</w:t>
      </w:r>
      <w:r w:rsidR="00421CF8">
        <w:t xml:space="preserve"> </w:t>
      </w:r>
      <w:r w:rsidR="002945FD">
        <w:t>é</w:t>
      </w:r>
      <w:r w:rsidR="00421CF8">
        <w:t xml:space="preserve"> possível, e até provável, que </w:t>
      </w:r>
      <w:r w:rsidR="00D97085">
        <w:t xml:space="preserve">um mesmo logradouro tenha sido inserido </w:t>
      </w:r>
      <w:r w:rsidR="00A66630">
        <w:t xml:space="preserve">mais de uma vez </w:t>
      </w:r>
      <w:r w:rsidR="00D97085">
        <w:t xml:space="preserve">com </w:t>
      </w:r>
      <w:r w:rsidR="005838F7">
        <w:t xml:space="preserve">nomes </w:t>
      </w:r>
      <w:r w:rsidR="00D97085">
        <w:t>diferentes</w:t>
      </w:r>
      <w:r w:rsidR="00AB7BD5">
        <w:t xml:space="preserve">. </w:t>
      </w:r>
      <w:r w:rsidR="00C15855">
        <w:t xml:space="preserve">Ou ainda, que um logradouro inexistente </w:t>
      </w:r>
      <w:r w:rsidR="00C45DD9">
        <w:t xml:space="preserve">na cidade </w:t>
      </w:r>
      <w:r w:rsidR="00C15855">
        <w:t xml:space="preserve">apareça </w:t>
      </w:r>
      <w:r w:rsidR="00E54056">
        <w:t>em algum endereço.</w:t>
      </w:r>
    </w:p>
    <w:p w14:paraId="0AEC0052" w14:textId="5ED89EE5" w:rsidR="00F64D78" w:rsidRDefault="005349A6" w:rsidP="00A15AF0">
      <w:r>
        <w:t>Como o CTR é um</w:t>
      </w:r>
      <w:r w:rsidR="00E434F2">
        <w:t xml:space="preserve"> banco de dados relacional a lista de logradouros </w:t>
      </w:r>
      <w:r w:rsidR="00F64D78">
        <w:t>pode ser obtida com uma consulta SQL simples</w:t>
      </w:r>
      <w:r w:rsidR="00CE2DFB">
        <w:t xml:space="preserve"> </w:t>
      </w:r>
      <w:r w:rsidR="00CE2DFB" w:rsidRPr="00DB727B">
        <w:rPr>
          <w:rStyle w:val="refernciaChar"/>
        </w:rPr>
        <w:t>(</w:t>
      </w:r>
      <w:r w:rsidR="006B1D05" w:rsidRPr="00DB727B">
        <w:rPr>
          <w:rStyle w:val="refernciaChar"/>
        </w:rPr>
        <w:fldChar w:fldCharType="begin"/>
      </w:r>
      <w:r w:rsidR="006B1D05" w:rsidRPr="00DB727B">
        <w:rPr>
          <w:rStyle w:val="refernciaChar"/>
        </w:rPr>
        <w:instrText xml:space="preserve"> REF _Ref186484936 \h </w:instrText>
      </w:r>
      <w:r w:rsidR="00DB727B">
        <w:rPr>
          <w:rStyle w:val="refernciaChar"/>
        </w:rPr>
        <w:instrText xml:space="preserve"> \* MERGEFORMAT </w:instrText>
      </w:r>
      <w:r w:rsidR="006B1D05" w:rsidRPr="00DB727B">
        <w:rPr>
          <w:rStyle w:val="refernciaChar"/>
        </w:rPr>
      </w:r>
      <w:r w:rsidR="006B1D05" w:rsidRPr="00DB727B">
        <w:rPr>
          <w:rStyle w:val="refernciaChar"/>
        </w:rPr>
        <w:fldChar w:fldCharType="separate"/>
      </w:r>
      <w:r w:rsidR="006B1D05" w:rsidRPr="00DB727B">
        <w:rPr>
          <w:rStyle w:val="refernciaChar"/>
        </w:rPr>
        <w:t>Código 1</w:t>
      </w:r>
      <w:r w:rsidR="006B1D05" w:rsidRPr="00DB727B">
        <w:rPr>
          <w:rStyle w:val="refernciaChar"/>
        </w:rPr>
        <w:fldChar w:fldCharType="end"/>
      </w:r>
      <w:r w:rsidR="00CE2DFB" w:rsidRPr="00DB727B">
        <w:rPr>
          <w:rStyle w:val="refernciaChar"/>
        </w:rPr>
        <w:t>)</w:t>
      </w:r>
      <w:r w:rsidR="00CE2DFB">
        <w:t>.</w:t>
      </w:r>
    </w:p>
    <w:p w14:paraId="49057D87" w14:textId="41675416" w:rsidR="00747FAD" w:rsidRDefault="00747FAD" w:rsidP="00747FAD">
      <w:pPr>
        <w:pStyle w:val="Legenda"/>
      </w:pPr>
      <w:bookmarkStart w:id="14" w:name="_Ref186484936"/>
      <w:r>
        <w:t xml:space="preserve">Código </w:t>
      </w:r>
      <w:fldSimple w:instr=" SEQ Código \* ARABIC ">
        <w:r>
          <w:rPr>
            <w:noProof/>
          </w:rPr>
          <w:t>1</w:t>
        </w:r>
      </w:fldSimple>
      <w:bookmarkEnd w:id="14"/>
      <w:r>
        <w:t xml:space="preserve">: SQL para </w:t>
      </w:r>
      <w:r w:rsidR="00CE2DFB">
        <w:t xml:space="preserve">listar </w:t>
      </w:r>
      <w:r>
        <w:t>logradouros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90515" w14:paraId="1334586F" w14:textId="77777777" w:rsidTr="00990515">
        <w:tc>
          <w:tcPr>
            <w:tcW w:w="9061" w:type="dxa"/>
          </w:tcPr>
          <w:p w14:paraId="4D5DF492" w14:textId="77777777" w:rsidR="00990515" w:rsidRDefault="00990515" w:rsidP="0009440A">
            <w:pPr>
              <w:pStyle w:val="Codigo"/>
            </w:pPr>
          </w:p>
          <w:p w14:paraId="5A2F5297" w14:textId="28E0A671" w:rsidR="00990515" w:rsidRDefault="00990515" w:rsidP="0009440A">
            <w:pPr>
              <w:pStyle w:val="Codigo"/>
            </w:pPr>
            <w:r>
              <w:t xml:space="preserve">SELECT DISTINCT logradouro FROM </w:t>
            </w:r>
            <w:proofErr w:type="spellStart"/>
            <w:r>
              <w:t>retangolandia</w:t>
            </w:r>
            <w:proofErr w:type="spellEnd"/>
            <w:r>
              <w:t xml:space="preserve"> ORDER BY logradouro;</w:t>
            </w:r>
          </w:p>
          <w:p w14:paraId="4F0F2612" w14:textId="77777777" w:rsidR="00990515" w:rsidRDefault="00990515" w:rsidP="00A15AF0">
            <w:pPr>
              <w:ind w:firstLine="0"/>
            </w:pPr>
          </w:p>
        </w:tc>
      </w:tr>
    </w:tbl>
    <w:p w14:paraId="7DEAAFB6" w14:textId="77777777" w:rsidR="00990515" w:rsidRDefault="00990515" w:rsidP="00A15AF0"/>
    <w:p w14:paraId="2448E235" w14:textId="0A770A0C" w:rsidR="00D03A8A" w:rsidRDefault="00D97085" w:rsidP="00A15AF0">
      <w:r>
        <w:t xml:space="preserve"> </w:t>
      </w:r>
      <w:r w:rsidR="00421CF8">
        <w:t xml:space="preserve"> </w:t>
      </w:r>
      <w:r w:rsidR="00844166">
        <w:t xml:space="preserve">Esse comando </w:t>
      </w:r>
      <w:r w:rsidR="00A5545F">
        <w:t xml:space="preserve">informa ao SGBD que </w:t>
      </w:r>
      <w:r w:rsidR="00C73037">
        <w:t>se deseja</w:t>
      </w:r>
      <w:r w:rsidR="00FB085C">
        <w:t xml:space="preserve"> obter</w:t>
      </w:r>
      <w:r w:rsidR="00A5545F">
        <w:t xml:space="preserve"> os valores do campo </w:t>
      </w:r>
      <w:r w:rsidR="00FF5465">
        <w:t>‘</w:t>
      </w:r>
      <w:r w:rsidR="00A5545F">
        <w:t>logradouro</w:t>
      </w:r>
      <w:r w:rsidR="00FF5465">
        <w:t>’</w:t>
      </w:r>
      <w:r w:rsidR="00A5545F">
        <w:t xml:space="preserve"> arma</w:t>
      </w:r>
      <w:r w:rsidR="00FF5465">
        <w:t>zenados na tabela ‘</w:t>
      </w:r>
      <w:proofErr w:type="spellStart"/>
      <w:r w:rsidR="00FF5465">
        <w:t>retangolandia</w:t>
      </w:r>
      <w:proofErr w:type="spellEnd"/>
      <w:r w:rsidR="00FF5465">
        <w:t>’</w:t>
      </w:r>
      <w:r w:rsidR="004F1AE1">
        <w:t>. A cláusula ‘DISTINCT’ evita que haja valores repetidos na tabela resultante</w:t>
      </w:r>
      <w:r w:rsidR="0056633C">
        <w:t xml:space="preserve"> e ‘ORDER BY’ </w:t>
      </w:r>
      <w:r w:rsidR="003C25E0">
        <w:t>organiza</w:t>
      </w:r>
      <w:r w:rsidR="0056633C">
        <w:t xml:space="preserve"> os nomes </w:t>
      </w:r>
      <w:r w:rsidR="00573399">
        <w:t>de logradouros em ordem alfabética</w:t>
      </w:r>
      <w:r w:rsidR="004F1AE1">
        <w:t>.</w:t>
      </w:r>
      <w:r w:rsidR="00581BFD">
        <w:t xml:space="preserve"> </w:t>
      </w:r>
      <w:r w:rsidR="00CD7B5C">
        <w:t xml:space="preserve">O resultado é uma lista contendo </w:t>
      </w:r>
      <w:r w:rsidR="0055512F">
        <w:t>os nomes de todos os logradouros</w:t>
      </w:r>
      <w:r w:rsidR="003C25E0">
        <w:t>,</w:t>
      </w:r>
      <w:r w:rsidR="0055512F">
        <w:t xml:space="preserve"> em ordem alfabética e sem </w:t>
      </w:r>
      <w:r w:rsidR="003C25E0">
        <w:t>duplicatas</w:t>
      </w:r>
      <w:r w:rsidR="0055512F">
        <w:t xml:space="preserve">, como mostra a </w:t>
      </w:r>
      <w:r w:rsidR="000C4DB9" w:rsidRPr="00DB727B">
        <w:rPr>
          <w:rStyle w:val="refernciaChar"/>
        </w:rPr>
        <w:fldChar w:fldCharType="begin"/>
      </w:r>
      <w:r w:rsidR="000C4DB9" w:rsidRPr="00DB727B">
        <w:rPr>
          <w:rStyle w:val="refernciaChar"/>
        </w:rPr>
        <w:instrText xml:space="preserve"> REF _Ref186463421 \h </w:instrText>
      </w:r>
      <w:r w:rsidR="00DB727B">
        <w:rPr>
          <w:rStyle w:val="refernciaChar"/>
        </w:rPr>
        <w:instrText xml:space="preserve"> \* MERGEFORMAT </w:instrText>
      </w:r>
      <w:r w:rsidR="000C4DB9" w:rsidRPr="00DB727B">
        <w:rPr>
          <w:rStyle w:val="refernciaChar"/>
        </w:rPr>
      </w:r>
      <w:r w:rsidR="000C4DB9" w:rsidRPr="00DB727B">
        <w:rPr>
          <w:rStyle w:val="refernciaChar"/>
        </w:rPr>
        <w:fldChar w:fldCharType="separate"/>
      </w:r>
      <w:r w:rsidR="000C4DB9" w:rsidRPr="00DB727B">
        <w:rPr>
          <w:rStyle w:val="refernciaChar"/>
        </w:rPr>
        <w:t>Tabela 1</w:t>
      </w:r>
      <w:r w:rsidR="000C4DB9" w:rsidRPr="00DB727B">
        <w:rPr>
          <w:rStyle w:val="refernciaChar"/>
        </w:rPr>
        <w:fldChar w:fldCharType="end"/>
      </w:r>
      <w:r w:rsidR="00D03A8A">
        <w:t>.</w:t>
      </w:r>
    </w:p>
    <w:p w14:paraId="71576FBB" w14:textId="6165594D" w:rsidR="000C4DB9" w:rsidRDefault="000C4DB9" w:rsidP="008B3EB8">
      <w:pPr>
        <w:pStyle w:val="Legenda"/>
      </w:pPr>
      <w:bookmarkStart w:id="15" w:name="_Ref186463421"/>
      <w:r>
        <w:t xml:space="preserve">Tabela </w:t>
      </w:r>
      <w:fldSimple w:instr=" SEQ Tabela \* ARABIC ">
        <w:r w:rsidR="00B40AC6">
          <w:rPr>
            <w:noProof/>
          </w:rPr>
          <w:t>1</w:t>
        </w:r>
      </w:fldSimple>
      <w:bookmarkEnd w:id="15"/>
      <w:r>
        <w:t>: Lista de logradouros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3A8A" w14:paraId="58295B6B" w14:textId="77777777" w:rsidTr="00D03A8A">
        <w:tc>
          <w:tcPr>
            <w:tcW w:w="9061" w:type="dxa"/>
          </w:tcPr>
          <w:p w14:paraId="2F0485C9" w14:textId="77777777" w:rsidR="00290F6E" w:rsidRDefault="00290F6E" w:rsidP="00264214">
            <w:pPr>
              <w:ind w:firstLine="0"/>
              <w:jc w:val="center"/>
            </w:pPr>
          </w:p>
          <w:p w14:paraId="0B69ADEC" w14:textId="7041FFF0" w:rsidR="00D03A8A" w:rsidRDefault="00BE6641" w:rsidP="00264214">
            <w:pPr>
              <w:ind w:firstLine="0"/>
              <w:jc w:val="center"/>
            </w:pPr>
            <w:r w:rsidRPr="00BE6641">
              <w:rPr>
                <w:noProof/>
              </w:rPr>
              <w:drawing>
                <wp:inline distT="0" distB="0" distL="0" distR="0" wp14:anchorId="02C013E4" wp14:editId="1DC7B1D3">
                  <wp:extent cx="1552792" cy="1562318"/>
                  <wp:effectExtent l="0" t="0" r="9525" b="0"/>
                  <wp:docPr id="12072812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2812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800F3" w14:textId="2271CC87" w:rsidR="00290F6E" w:rsidRDefault="00290F6E" w:rsidP="00264214">
            <w:pPr>
              <w:ind w:firstLine="0"/>
              <w:jc w:val="center"/>
            </w:pPr>
          </w:p>
        </w:tc>
      </w:tr>
    </w:tbl>
    <w:p w14:paraId="0E2CD49B" w14:textId="5F28A589" w:rsidR="001E7104" w:rsidRDefault="00076101" w:rsidP="00A15AF0">
      <w:r>
        <w:lastRenderedPageBreak/>
        <w:t>Verificar</w:t>
      </w:r>
      <w:r w:rsidR="00F711D6">
        <w:t xml:space="preserve"> </w:t>
      </w:r>
      <w:r w:rsidR="008E6BDB">
        <w:t xml:space="preserve">a lista </w:t>
      </w:r>
      <w:r w:rsidR="00945631">
        <w:t xml:space="preserve">resultante </w:t>
      </w:r>
      <w:r w:rsidR="00F711D6">
        <w:t>e corrigir as falhas</w:t>
      </w:r>
      <w:r>
        <w:t xml:space="preserve"> eventualmente</w:t>
      </w:r>
      <w:r w:rsidR="00F711D6">
        <w:t xml:space="preserve"> </w:t>
      </w:r>
      <w:r w:rsidR="00F81AF6">
        <w:t xml:space="preserve">encontradas é uma </w:t>
      </w:r>
      <w:r w:rsidR="00B20922">
        <w:t>ação</w:t>
      </w:r>
      <w:r w:rsidR="00613708">
        <w:t xml:space="preserve"> </w:t>
      </w:r>
      <w:r w:rsidR="008E6BDB">
        <w:t>bastante recomendada nesse momento.</w:t>
      </w:r>
    </w:p>
    <w:p w14:paraId="7C244D3D" w14:textId="77777777" w:rsidR="00DC63BD" w:rsidRDefault="00DC63BD" w:rsidP="00DC63BD">
      <w:pPr>
        <w:pStyle w:val="Ttulo2"/>
      </w:pPr>
      <w:bookmarkStart w:id="16" w:name="_Toc188968369"/>
      <w:r w:rsidRPr="007525C5">
        <w:t>COMPOSIÇÃO DOS LOGRADOUROS DAS QUADRAS</w:t>
      </w:r>
      <w:bookmarkEnd w:id="16"/>
    </w:p>
    <w:p w14:paraId="1F838467" w14:textId="799F6E5B" w:rsidR="004A13A8" w:rsidRDefault="00DC63BD" w:rsidP="00A15AF0">
      <w:r>
        <w:t xml:space="preserve">Esta etapa é um pouco mais complexa </w:t>
      </w:r>
      <w:r w:rsidR="005C70B3">
        <w:t>e pode exigir um script em linguagem de programação</w:t>
      </w:r>
      <w:r w:rsidR="00606A9B">
        <w:t xml:space="preserve">, </w:t>
      </w:r>
      <w:r w:rsidR="00D040D8">
        <w:t>caso</w:t>
      </w:r>
      <w:r w:rsidR="00606A9B">
        <w:t xml:space="preserve"> o SGBD </w:t>
      </w:r>
      <w:r w:rsidR="00D040D8">
        <w:t xml:space="preserve">utilizado não ofereça </w:t>
      </w:r>
      <w:r w:rsidR="00AA68F7">
        <w:t xml:space="preserve">uma instrução capaz de criar </w:t>
      </w:r>
      <w:r w:rsidR="00863FCD">
        <w:t>objetos do tipo ARRAY</w:t>
      </w:r>
      <w:r w:rsidR="000C52EE">
        <w:t>.</w:t>
      </w:r>
    </w:p>
    <w:p w14:paraId="3BF21D7A" w14:textId="55C1EBDC" w:rsidR="00AC15A4" w:rsidRDefault="00AC15A4" w:rsidP="00A15AF0">
      <w:r>
        <w:t>No caso d</w:t>
      </w:r>
      <w:r w:rsidR="004A0CAB">
        <w:t xml:space="preserve">e se </w:t>
      </w:r>
      <w:r w:rsidR="006C248F">
        <w:t>optar pel</w:t>
      </w:r>
      <w:r w:rsidR="004A0CAB">
        <w:t>o</w:t>
      </w:r>
      <w:r w:rsidR="006F1EF3">
        <w:t xml:space="preserve"> SGBD</w:t>
      </w:r>
      <w:r>
        <w:t xml:space="preserve"> MySQL</w:t>
      </w:r>
      <w:r w:rsidR="004A0CAB">
        <w:t>,</w:t>
      </w:r>
      <w:r>
        <w:t xml:space="preserve"> </w:t>
      </w:r>
      <w:r w:rsidR="004A0CAB">
        <w:t>como</w:t>
      </w:r>
      <w:r>
        <w:t xml:space="preserve"> neste trabalho</w:t>
      </w:r>
      <w:r w:rsidR="004A0CAB">
        <w:t>,</w:t>
      </w:r>
      <w:r>
        <w:t xml:space="preserve"> a solução </w:t>
      </w:r>
      <w:r w:rsidR="00BA3940">
        <w:t xml:space="preserve">mais adequada </w:t>
      </w:r>
      <w:r>
        <w:t>é</w:t>
      </w:r>
      <w:r w:rsidR="004B2359">
        <w:t xml:space="preserve"> utilizar </w:t>
      </w:r>
      <w:r w:rsidR="005408D4">
        <w:t>a função ‘JSON_</w:t>
      </w:r>
      <w:proofErr w:type="gramStart"/>
      <w:r w:rsidR="005408D4">
        <w:t>ARRAYAGG</w:t>
      </w:r>
      <w:r w:rsidR="005E0B17">
        <w:t>(</w:t>
      </w:r>
      <w:proofErr w:type="gramEnd"/>
      <w:r w:rsidR="005E0B17">
        <w:t>)</w:t>
      </w:r>
      <w:r w:rsidR="005408D4">
        <w:t>‘</w:t>
      </w:r>
      <w:r w:rsidR="0023605C">
        <w:t>,</w:t>
      </w:r>
      <w:r w:rsidR="005E0B17">
        <w:t xml:space="preserve"> que torna a consulta compacta e </w:t>
      </w:r>
      <w:r w:rsidR="004B2359">
        <w:t xml:space="preserve">eficiente, </w:t>
      </w:r>
      <w:r w:rsidR="00CA10AE">
        <w:t>embora reduza muito</w:t>
      </w:r>
      <w:r w:rsidR="004B2359">
        <w:t xml:space="preserve"> </w:t>
      </w:r>
      <w:r w:rsidR="00230D5E">
        <w:t>a legibilidade</w:t>
      </w:r>
      <w:r w:rsidR="00385EB5">
        <w:t xml:space="preserve"> </w:t>
      </w:r>
      <w:r w:rsidR="00385EB5" w:rsidRPr="00DB727B">
        <w:rPr>
          <w:rStyle w:val="refernciaChar"/>
        </w:rPr>
        <w:t>(</w:t>
      </w:r>
      <w:r w:rsidR="00385EB5" w:rsidRPr="00DB727B">
        <w:rPr>
          <w:rStyle w:val="refernciaChar"/>
        </w:rPr>
        <w:fldChar w:fldCharType="begin"/>
      </w:r>
      <w:r w:rsidR="00385EB5" w:rsidRPr="00DB727B">
        <w:rPr>
          <w:rStyle w:val="refernciaChar"/>
        </w:rPr>
        <w:instrText xml:space="preserve"> REF _Ref186484972 \h  \* MERGEFORMAT </w:instrText>
      </w:r>
      <w:r w:rsidR="00385EB5" w:rsidRPr="00DB727B">
        <w:rPr>
          <w:rStyle w:val="refernciaChar"/>
        </w:rPr>
      </w:r>
      <w:r w:rsidR="00385EB5" w:rsidRPr="00DB727B">
        <w:rPr>
          <w:rStyle w:val="refernciaChar"/>
        </w:rPr>
        <w:fldChar w:fldCharType="separate"/>
      </w:r>
      <w:r w:rsidR="00385EB5" w:rsidRPr="00DB727B">
        <w:rPr>
          <w:rStyle w:val="refernciaChar"/>
        </w:rPr>
        <w:t>Código 2</w:t>
      </w:r>
      <w:r w:rsidR="00385EB5" w:rsidRPr="00DB727B">
        <w:rPr>
          <w:rStyle w:val="refernciaChar"/>
        </w:rPr>
        <w:fldChar w:fldCharType="end"/>
      </w:r>
      <w:r w:rsidR="00841DDD" w:rsidRPr="00DB727B">
        <w:rPr>
          <w:rStyle w:val="refernciaChar"/>
        </w:rPr>
        <w:t>)</w:t>
      </w:r>
      <w:r w:rsidR="00E60722">
        <w:rPr>
          <w:rStyle w:val="refernciaChar"/>
        </w:rPr>
        <w:t xml:space="preserve"> </w:t>
      </w:r>
      <w:r w:rsidR="00203794">
        <w:t>.</w:t>
      </w:r>
    </w:p>
    <w:p w14:paraId="74039C13" w14:textId="2C671D82" w:rsidR="000837B9" w:rsidRDefault="00747FAD" w:rsidP="00747FAD">
      <w:pPr>
        <w:pStyle w:val="Legenda"/>
      </w:pPr>
      <w:bookmarkStart w:id="17" w:name="_Ref186484972"/>
      <w:r>
        <w:t xml:space="preserve">Código </w:t>
      </w:r>
      <w:fldSimple w:instr=" SEQ Código \* ARABIC ">
        <w:r>
          <w:rPr>
            <w:noProof/>
          </w:rPr>
          <w:t>2</w:t>
        </w:r>
      </w:fldSimple>
      <w:bookmarkEnd w:id="17"/>
      <w:r>
        <w:t>: SQL para criar tabela de logradouros por quadra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37AAA" w14:paraId="69069FFF" w14:textId="77777777" w:rsidTr="00E37AAA">
        <w:tc>
          <w:tcPr>
            <w:tcW w:w="9061" w:type="dxa"/>
          </w:tcPr>
          <w:p w14:paraId="65E6783B" w14:textId="77777777" w:rsidR="00E37AAA" w:rsidRDefault="00E37AAA" w:rsidP="0009440A">
            <w:pPr>
              <w:pStyle w:val="Codigo"/>
            </w:pPr>
          </w:p>
          <w:p w14:paraId="78B714F2" w14:textId="1E8B6D22" w:rsidR="00E37AAA" w:rsidRPr="0009440A" w:rsidRDefault="00E37AAA" w:rsidP="0009440A">
            <w:pPr>
              <w:pStyle w:val="Codigo"/>
            </w:pPr>
            <w:r w:rsidRPr="0009440A">
              <w:t xml:space="preserve">CREATE TABLE </w:t>
            </w:r>
            <w:proofErr w:type="spellStart"/>
            <w:r w:rsidRPr="0009440A">
              <w:t>quadras_retangolandia</w:t>
            </w:r>
            <w:proofErr w:type="spellEnd"/>
            <w:r w:rsidRPr="0009440A">
              <w:t xml:space="preserve"> AS</w:t>
            </w:r>
          </w:p>
          <w:p w14:paraId="22AB8E57" w14:textId="77777777" w:rsidR="00E37AAA" w:rsidRDefault="00E37AAA" w:rsidP="0009440A">
            <w:pPr>
              <w:pStyle w:val="Codigo"/>
            </w:pPr>
            <w:r>
              <w:t xml:space="preserve">SELECT </w:t>
            </w:r>
          </w:p>
          <w:p w14:paraId="2A805BC6" w14:textId="77777777" w:rsidR="00E37AAA" w:rsidRDefault="00E37AAA" w:rsidP="0009440A">
            <w:pPr>
              <w:pStyle w:val="Codigo"/>
            </w:pPr>
            <w:r>
              <w:t xml:space="preserve">quadra as </w:t>
            </w:r>
            <w:proofErr w:type="spellStart"/>
            <w:r>
              <w:t>idQuadra</w:t>
            </w:r>
            <w:proofErr w:type="spellEnd"/>
            <w:r>
              <w:t xml:space="preserve">, </w:t>
            </w:r>
          </w:p>
          <w:p w14:paraId="194D8F4D" w14:textId="77777777" w:rsidR="00E37AAA" w:rsidRDefault="00E37AAA" w:rsidP="0009440A">
            <w:pPr>
              <w:pStyle w:val="Codigo"/>
            </w:pPr>
            <w:r>
              <w:t xml:space="preserve">     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qtLogradouros</w:t>
            </w:r>
            <w:proofErr w:type="spellEnd"/>
            <w:r>
              <w:t xml:space="preserve">, </w:t>
            </w:r>
          </w:p>
          <w:p w14:paraId="4F7F44AE" w14:textId="77777777" w:rsidR="00E37AAA" w:rsidRDefault="00E37AAA" w:rsidP="0009440A">
            <w:pPr>
              <w:pStyle w:val="Codigo"/>
            </w:pPr>
            <w:r>
              <w:t xml:space="preserve">      JSON_</w:t>
            </w:r>
            <w:proofErr w:type="gramStart"/>
            <w:r>
              <w:t>ARRAYAGG(</w:t>
            </w:r>
            <w:proofErr w:type="gramEnd"/>
            <w:r>
              <w:t xml:space="preserve">logradouro) AS </w:t>
            </w:r>
            <w:proofErr w:type="spellStart"/>
            <w:r>
              <w:t>nmLogradouros</w:t>
            </w:r>
            <w:proofErr w:type="spellEnd"/>
          </w:p>
          <w:p w14:paraId="607A9A88" w14:textId="77777777" w:rsidR="00E37AAA" w:rsidRDefault="00E37AAA" w:rsidP="0009440A">
            <w:pPr>
              <w:pStyle w:val="Codigo"/>
            </w:pPr>
            <w:r>
              <w:t>FROM (</w:t>
            </w:r>
          </w:p>
          <w:p w14:paraId="5A872CA5" w14:textId="77777777" w:rsidR="00E37AAA" w:rsidRDefault="00E37AAA" w:rsidP="0009440A">
            <w:pPr>
              <w:pStyle w:val="Codigo"/>
            </w:pPr>
            <w:r>
              <w:tab/>
              <w:t xml:space="preserve">SELECT DISTINCT </w:t>
            </w:r>
          </w:p>
          <w:p w14:paraId="0EC89C99" w14:textId="77777777" w:rsidR="00E37AAA" w:rsidRDefault="00E37AAA" w:rsidP="0009440A">
            <w:pPr>
              <w:pStyle w:val="Codigo"/>
            </w:pPr>
            <w:r>
              <w:tab/>
              <w:t xml:space="preserve">  quadra, </w:t>
            </w:r>
          </w:p>
          <w:p w14:paraId="412C4737" w14:textId="2AED9E8A" w:rsidR="00E37AAA" w:rsidRDefault="00E37AAA" w:rsidP="0009440A">
            <w:pPr>
              <w:pStyle w:val="Codigo"/>
            </w:pPr>
            <w:r>
              <w:t xml:space="preserve">    logradouro </w:t>
            </w:r>
          </w:p>
          <w:p w14:paraId="5AB4D435" w14:textId="78E7CCB3" w:rsidR="00E37AAA" w:rsidRDefault="00E37AAA" w:rsidP="0009440A">
            <w:pPr>
              <w:pStyle w:val="Codigo"/>
            </w:pPr>
            <w:r>
              <w:tab/>
              <w:t xml:space="preserve">FROM </w:t>
            </w:r>
            <w:proofErr w:type="spellStart"/>
            <w:r>
              <w:t>retangolandia</w:t>
            </w:r>
            <w:proofErr w:type="spellEnd"/>
          </w:p>
          <w:p w14:paraId="663DDD2D" w14:textId="77777777" w:rsidR="00E37AAA" w:rsidRDefault="00E37AAA" w:rsidP="0009440A">
            <w:pPr>
              <w:pStyle w:val="Codigo"/>
            </w:pPr>
            <w:r>
              <w:tab/>
              <w:t>) AS LOGR</w:t>
            </w:r>
          </w:p>
          <w:p w14:paraId="6E5B0513" w14:textId="77777777" w:rsidR="00E37AAA" w:rsidRDefault="00E37AAA" w:rsidP="0009440A">
            <w:pPr>
              <w:pStyle w:val="Codigo"/>
            </w:pPr>
            <w:r>
              <w:t>GROUP BY quadra;</w:t>
            </w:r>
          </w:p>
          <w:p w14:paraId="28ABFC9B" w14:textId="77777777" w:rsidR="00E37AAA" w:rsidRDefault="00E37AAA" w:rsidP="00A15AF0">
            <w:pPr>
              <w:ind w:firstLine="0"/>
            </w:pPr>
          </w:p>
        </w:tc>
      </w:tr>
    </w:tbl>
    <w:p w14:paraId="403F698F" w14:textId="401BD0B9" w:rsidR="00284095" w:rsidRDefault="00120B78" w:rsidP="00284095">
      <w:r>
        <w:t>O resultado da consulta é uma nova tabela chamada ‘</w:t>
      </w:r>
      <w:proofErr w:type="spellStart"/>
      <w:r>
        <w:t>quadras_retangolandia</w:t>
      </w:r>
      <w:proofErr w:type="spellEnd"/>
      <w:r>
        <w:t xml:space="preserve">’ que contém </w:t>
      </w:r>
      <w:r w:rsidR="00E67314">
        <w:t>a identificação da quadra (</w:t>
      </w:r>
      <w:proofErr w:type="spellStart"/>
      <w:r w:rsidR="00E67314">
        <w:t>idQuadra</w:t>
      </w:r>
      <w:proofErr w:type="spellEnd"/>
      <w:r w:rsidR="00E67314">
        <w:t>), a quantidade de logradouros que delimitam a quadra (</w:t>
      </w:r>
      <w:proofErr w:type="spellStart"/>
      <w:r w:rsidR="00E67314">
        <w:t>qtLogradouros</w:t>
      </w:r>
      <w:proofErr w:type="spellEnd"/>
      <w:r w:rsidR="00E67314">
        <w:t>) e o nome dos logradouros</w:t>
      </w:r>
      <w:r w:rsidR="00247956">
        <w:t xml:space="preserve"> (</w:t>
      </w:r>
      <w:proofErr w:type="spellStart"/>
      <w:r w:rsidR="00247956">
        <w:t>nmLogradouros</w:t>
      </w:r>
      <w:proofErr w:type="spellEnd"/>
      <w:r w:rsidR="00247956">
        <w:t xml:space="preserve">), </w:t>
      </w:r>
      <w:r w:rsidR="00B20393">
        <w:t xml:space="preserve">sendo </w:t>
      </w:r>
      <w:r w:rsidR="00247956">
        <w:t>este último</w:t>
      </w:r>
      <w:r w:rsidR="00B20393">
        <w:t xml:space="preserve"> armazenado como</w:t>
      </w:r>
      <w:r w:rsidR="00247956">
        <w:t xml:space="preserve"> um </w:t>
      </w:r>
      <w:proofErr w:type="spellStart"/>
      <w:r w:rsidR="00247956">
        <w:t>array</w:t>
      </w:r>
      <w:proofErr w:type="spellEnd"/>
      <w:r w:rsidR="00247956">
        <w:t xml:space="preserve"> </w:t>
      </w:r>
      <w:r w:rsidR="00C47FEE">
        <w:t>no formato</w:t>
      </w:r>
      <w:r w:rsidR="005E3EFC">
        <w:t xml:space="preserve"> JSON.</w:t>
      </w:r>
    </w:p>
    <w:p w14:paraId="0F52607E" w14:textId="35603C33" w:rsidR="00B40AC6" w:rsidRDefault="00B40AC6" w:rsidP="00B40AC6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: Logradouros das quadras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90F6E" w14:paraId="20E6E9D8" w14:textId="77777777" w:rsidTr="00290F6E">
        <w:tc>
          <w:tcPr>
            <w:tcW w:w="9061" w:type="dxa"/>
          </w:tcPr>
          <w:p w14:paraId="1500A321" w14:textId="77777777" w:rsidR="00290F6E" w:rsidRDefault="00290F6E" w:rsidP="00284095">
            <w:pPr>
              <w:ind w:firstLine="0"/>
            </w:pPr>
          </w:p>
          <w:p w14:paraId="11C8C522" w14:textId="77777777" w:rsidR="00290F6E" w:rsidRDefault="00290F6E" w:rsidP="00284095">
            <w:pPr>
              <w:ind w:firstLine="0"/>
            </w:pPr>
            <w:r w:rsidRPr="00290F6E">
              <w:rPr>
                <w:noProof/>
              </w:rPr>
              <w:drawing>
                <wp:inline distT="0" distB="0" distL="0" distR="0" wp14:anchorId="0737484F" wp14:editId="6EDDBE63">
                  <wp:extent cx="5363323" cy="2257740"/>
                  <wp:effectExtent l="0" t="0" r="8890" b="9525"/>
                  <wp:docPr id="1786213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2138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24CBE" w14:textId="2E1F70CE" w:rsidR="00B40AC6" w:rsidRDefault="00B40AC6" w:rsidP="00284095">
            <w:pPr>
              <w:ind w:firstLine="0"/>
            </w:pPr>
          </w:p>
        </w:tc>
      </w:tr>
    </w:tbl>
    <w:p w14:paraId="5565D975" w14:textId="77777777" w:rsidR="00290F6E" w:rsidRPr="00A15AF0" w:rsidRDefault="00290F6E" w:rsidP="00284095"/>
    <w:p w14:paraId="73DCE08C" w14:textId="77777777" w:rsidR="007525C5" w:rsidRDefault="007525C5" w:rsidP="007525C5">
      <w:pPr>
        <w:pStyle w:val="Ttulo1"/>
      </w:pPr>
      <w:bookmarkStart w:id="18" w:name="_Toc188968370"/>
      <w:r w:rsidRPr="007525C5">
        <w:lastRenderedPageBreak/>
        <w:t>CIDADES REAIS – OS NOVE CÍRCULOS DO INFERNO</w:t>
      </w:r>
      <w:bookmarkEnd w:id="18"/>
    </w:p>
    <w:p w14:paraId="14536AC6" w14:textId="33BD2050" w:rsidR="00496946" w:rsidRPr="00496946" w:rsidRDefault="00496946" w:rsidP="00496946">
      <w:pPr>
        <w:pStyle w:val="Ttulo2"/>
      </w:pPr>
      <w:bookmarkStart w:id="19" w:name="_Toc188968371"/>
      <w:r>
        <w:t>A Maldição dos Inumerados</w:t>
      </w:r>
      <w:bookmarkEnd w:id="19"/>
    </w:p>
    <w:p w14:paraId="7B9F4781" w14:textId="77777777" w:rsidR="007525C5" w:rsidRPr="007525C5" w:rsidRDefault="007525C5" w:rsidP="007525C5">
      <w:pPr>
        <w:pStyle w:val="Ttulo1"/>
      </w:pPr>
      <w:bookmarkStart w:id="20" w:name="_Toc188968372"/>
      <w:r w:rsidRPr="007525C5">
        <w:t>CONCLUSÃO</w:t>
      </w:r>
      <w:bookmarkEnd w:id="20"/>
    </w:p>
    <w:p w14:paraId="6D91A813" w14:textId="28870864" w:rsidR="00B503B2" w:rsidRDefault="007525C5" w:rsidP="007525C5">
      <w:pPr>
        <w:pStyle w:val="Ttulo1"/>
      </w:pPr>
      <w:bookmarkStart w:id="21" w:name="_Toc188968373"/>
      <w:r w:rsidRPr="007525C5">
        <w:t>REFERÊNCIAS</w:t>
      </w:r>
      <w:bookmarkEnd w:id="21"/>
    </w:p>
    <w:p w14:paraId="4A9237C9" w14:textId="77777777" w:rsidR="00DD7F84" w:rsidRPr="00DD7F84" w:rsidRDefault="00AD08F9" w:rsidP="00DD7F84">
      <w:pPr>
        <w:pStyle w:val="Bibliografia"/>
        <w:rPr>
          <w:rFonts w:cs="Arial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DD7F84" w:rsidRPr="00DD7F84">
        <w:rPr>
          <w:rFonts w:cs="Arial"/>
        </w:rPr>
        <w:t xml:space="preserve">MF-CIATA. </w:t>
      </w:r>
      <w:r w:rsidR="00DD7F84" w:rsidRPr="00DD7F84">
        <w:rPr>
          <w:rFonts w:cs="Arial"/>
          <w:b/>
          <w:bCs/>
        </w:rPr>
        <w:t>Manual do Cadastro Imobiliário - CIATA</w:t>
      </w:r>
      <w:r w:rsidR="00DD7F84" w:rsidRPr="00DD7F84">
        <w:rPr>
          <w:rFonts w:cs="Arial"/>
        </w:rPr>
        <w:t>. [</w:t>
      </w:r>
      <w:r w:rsidR="00DD7F84" w:rsidRPr="00DD7F84">
        <w:rPr>
          <w:rFonts w:cs="Arial"/>
          <w:i/>
          <w:iCs/>
        </w:rPr>
        <w:t>S. l.: s. n.</w:t>
      </w:r>
      <w:r w:rsidR="00DD7F84" w:rsidRPr="00DD7F84">
        <w:rPr>
          <w:rFonts w:cs="Arial"/>
        </w:rPr>
        <w:t xml:space="preserve">], 1979. </w:t>
      </w:r>
    </w:p>
    <w:p w14:paraId="6672E612" w14:textId="77777777" w:rsidR="00DD7F84" w:rsidRPr="00DD7F84" w:rsidRDefault="00DD7F84" w:rsidP="00DD7F84">
      <w:pPr>
        <w:pStyle w:val="Bibliografia"/>
        <w:rPr>
          <w:rFonts w:cs="Arial"/>
        </w:rPr>
      </w:pPr>
      <w:r w:rsidRPr="00DD7F84">
        <w:rPr>
          <w:rFonts w:cs="Arial"/>
        </w:rPr>
        <w:t xml:space="preserve">RAMEZ ELMASRI, S. B. N. </w:t>
      </w:r>
      <w:r w:rsidRPr="00DD7F84">
        <w:rPr>
          <w:rFonts w:cs="Arial"/>
          <w:b/>
          <w:bCs/>
        </w:rPr>
        <w:t>Fundamentals of database systems</w:t>
      </w:r>
      <w:r w:rsidRPr="00DD7F84">
        <w:rPr>
          <w:rFonts w:cs="Arial"/>
        </w:rPr>
        <w:t>. 6</w:t>
      </w:r>
      <w:r w:rsidRPr="00DD7F84">
        <w:rPr>
          <w:rFonts w:cs="Arial"/>
          <w:vertAlign w:val="superscript"/>
        </w:rPr>
        <w:t>a</w:t>
      </w:r>
      <w:r w:rsidRPr="00DD7F84">
        <w:rPr>
          <w:rFonts w:cs="Arial"/>
        </w:rPr>
        <w:t>ed. [</w:t>
      </w:r>
      <w:r w:rsidRPr="00DD7F84">
        <w:rPr>
          <w:rFonts w:cs="Arial"/>
          <w:i/>
          <w:iCs/>
        </w:rPr>
        <w:t>S. l.: s. n.</w:t>
      </w:r>
      <w:r w:rsidRPr="00DD7F84">
        <w:rPr>
          <w:rFonts w:cs="Arial"/>
        </w:rPr>
        <w:t>], [</w:t>
      </w:r>
      <w:r w:rsidRPr="00DD7F84">
        <w:rPr>
          <w:rFonts w:cs="Arial"/>
          <w:i/>
          <w:iCs/>
        </w:rPr>
        <w:t>s. d.</w:t>
      </w:r>
      <w:r w:rsidRPr="00DD7F84">
        <w:rPr>
          <w:rFonts w:cs="Arial"/>
        </w:rPr>
        <w:t xml:space="preserve">]. </w:t>
      </w:r>
    </w:p>
    <w:p w14:paraId="613809C9" w14:textId="146A3997" w:rsidR="00AD08F9" w:rsidRPr="00AD08F9" w:rsidRDefault="00AD08F9" w:rsidP="00AD08F9">
      <w:r>
        <w:fldChar w:fldCharType="end"/>
      </w:r>
    </w:p>
    <w:sectPr w:rsidR="00AD08F9" w:rsidRPr="00AD08F9" w:rsidSect="00E473BB">
      <w:headerReference w:type="default" r:id="rId1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C3BAC" w14:textId="77777777" w:rsidR="00243E1B" w:rsidRPr="00B322C5" w:rsidRDefault="00243E1B" w:rsidP="00362BEC">
      <w:pPr>
        <w:spacing w:line="240" w:lineRule="auto"/>
      </w:pPr>
      <w:r w:rsidRPr="00B322C5">
        <w:separator/>
      </w:r>
    </w:p>
  </w:endnote>
  <w:endnote w:type="continuationSeparator" w:id="0">
    <w:p w14:paraId="0571B3CB" w14:textId="77777777" w:rsidR="00243E1B" w:rsidRPr="00B322C5" w:rsidRDefault="00243E1B" w:rsidP="00362BEC">
      <w:pPr>
        <w:spacing w:line="240" w:lineRule="auto"/>
      </w:pPr>
      <w:r w:rsidRPr="00B322C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BE4C4" w14:textId="77777777" w:rsidR="00243E1B" w:rsidRPr="00B322C5" w:rsidRDefault="00243E1B" w:rsidP="00802B3F">
      <w:pPr>
        <w:spacing w:line="240" w:lineRule="auto"/>
        <w:ind w:firstLine="0"/>
      </w:pPr>
      <w:r w:rsidRPr="00B322C5">
        <w:separator/>
      </w:r>
    </w:p>
  </w:footnote>
  <w:footnote w:type="continuationSeparator" w:id="0">
    <w:p w14:paraId="4FE0C0B4" w14:textId="77777777" w:rsidR="00243E1B" w:rsidRPr="00B322C5" w:rsidRDefault="00243E1B" w:rsidP="00362BEC">
      <w:pPr>
        <w:spacing w:line="240" w:lineRule="auto"/>
      </w:pPr>
      <w:r w:rsidRPr="00B322C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07774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AB47EBE" w14:textId="77777777" w:rsidR="00E103EF" w:rsidRPr="00B322C5" w:rsidRDefault="00E103EF" w:rsidP="00286FDA">
        <w:pPr>
          <w:pStyle w:val="Cabealho"/>
          <w:jc w:val="right"/>
          <w:rPr>
            <w:sz w:val="20"/>
            <w:szCs w:val="20"/>
          </w:rPr>
        </w:pPr>
        <w:r w:rsidRPr="00B322C5">
          <w:rPr>
            <w:rFonts w:cs="Arial"/>
            <w:sz w:val="20"/>
            <w:szCs w:val="20"/>
          </w:rPr>
          <w:fldChar w:fldCharType="begin"/>
        </w:r>
        <w:r w:rsidRPr="00B322C5">
          <w:rPr>
            <w:rFonts w:cs="Arial"/>
            <w:sz w:val="20"/>
            <w:szCs w:val="20"/>
          </w:rPr>
          <w:instrText>PAGE   \* MERGEFORMAT</w:instrText>
        </w:r>
        <w:r w:rsidRPr="00B322C5">
          <w:rPr>
            <w:rFonts w:cs="Arial"/>
            <w:sz w:val="20"/>
            <w:szCs w:val="20"/>
          </w:rPr>
          <w:fldChar w:fldCharType="separate"/>
        </w:r>
        <w:r w:rsidR="00B632B5" w:rsidRPr="00B322C5">
          <w:rPr>
            <w:rFonts w:cs="Arial"/>
            <w:sz w:val="20"/>
            <w:szCs w:val="20"/>
          </w:rPr>
          <w:t>35</w:t>
        </w:r>
        <w:r w:rsidRPr="00B322C5">
          <w:rPr>
            <w:rFonts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6C1"/>
    <w:multiLevelType w:val="multilevel"/>
    <w:tmpl w:val="A168A9F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55258"/>
    <w:multiLevelType w:val="hybridMultilevel"/>
    <w:tmpl w:val="EE28F4BE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7FE38E8"/>
    <w:multiLevelType w:val="multilevel"/>
    <w:tmpl w:val="C50CF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187475"/>
    <w:multiLevelType w:val="hybridMultilevel"/>
    <w:tmpl w:val="11FE8F86"/>
    <w:lvl w:ilvl="0" w:tplc="69AC472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E532811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581813"/>
    <w:multiLevelType w:val="hybridMultilevel"/>
    <w:tmpl w:val="74AC6A4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8D1285"/>
    <w:multiLevelType w:val="hybridMultilevel"/>
    <w:tmpl w:val="75748384"/>
    <w:lvl w:ilvl="0" w:tplc="F340A674">
      <w:start w:val="1"/>
      <w:numFmt w:val="lowerLetter"/>
      <w:pStyle w:val="SemEspaamento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7" w15:restartNumberingAfterBreak="0">
    <w:nsid w:val="25C06630"/>
    <w:multiLevelType w:val="multilevel"/>
    <w:tmpl w:val="020CDC1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254BE4"/>
    <w:multiLevelType w:val="hybridMultilevel"/>
    <w:tmpl w:val="4C1C5EF8"/>
    <w:lvl w:ilvl="0" w:tplc="70501D0A">
      <w:start w:val="1"/>
      <w:numFmt w:val="decimal"/>
      <w:lvlText w:val="%1"/>
      <w:lvlJc w:val="left"/>
      <w:pPr>
        <w:ind w:left="108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F5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FC0BDF"/>
    <w:multiLevelType w:val="hybridMultilevel"/>
    <w:tmpl w:val="5664CEFC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277CF9"/>
    <w:multiLevelType w:val="multilevel"/>
    <w:tmpl w:val="3766A89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54" w:hanging="284"/>
      </w:pPr>
      <w:rPr>
        <w:rFonts w:ascii="Arial" w:hAnsi="Arial" w:hint="default"/>
        <w:caps/>
        <w:strike w:val="0"/>
        <w:dstrike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62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4" w:hanging="284"/>
      </w:pPr>
      <w:rPr>
        <w:rFonts w:hint="default"/>
      </w:rPr>
    </w:lvl>
  </w:abstractNum>
  <w:abstractNum w:abstractNumId="12" w15:restartNumberingAfterBreak="0">
    <w:nsid w:val="43777FDC"/>
    <w:multiLevelType w:val="multilevel"/>
    <w:tmpl w:val="2EB8970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CE2D76"/>
    <w:multiLevelType w:val="hybridMultilevel"/>
    <w:tmpl w:val="7CB6E5B6"/>
    <w:lvl w:ilvl="0" w:tplc="4850B020">
      <w:start w:val="1"/>
      <w:numFmt w:val="lowerLetter"/>
      <w:lvlText w:val="%1) 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5974E7"/>
    <w:multiLevelType w:val="hybridMultilevel"/>
    <w:tmpl w:val="EE28F4BE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FDB3ABA"/>
    <w:multiLevelType w:val="multilevel"/>
    <w:tmpl w:val="F4B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531343"/>
    <w:multiLevelType w:val="multilevel"/>
    <w:tmpl w:val="1AAC7A5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7" w15:restartNumberingAfterBreak="0">
    <w:nsid w:val="557F37ED"/>
    <w:multiLevelType w:val="multilevel"/>
    <w:tmpl w:val="7F06A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8C83F07"/>
    <w:multiLevelType w:val="hybridMultilevel"/>
    <w:tmpl w:val="700C04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99A3847"/>
    <w:multiLevelType w:val="multilevel"/>
    <w:tmpl w:val="A7F6FAF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0" w15:restartNumberingAfterBreak="0">
    <w:nsid w:val="5F662766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C0181E"/>
    <w:multiLevelType w:val="multilevel"/>
    <w:tmpl w:val="3744A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E85517"/>
    <w:multiLevelType w:val="multilevel"/>
    <w:tmpl w:val="EB62A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090CAA"/>
    <w:multiLevelType w:val="hybridMultilevel"/>
    <w:tmpl w:val="0A9EC2F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73069C1"/>
    <w:multiLevelType w:val="hybridMultilevel"/>
    <w:tmpl w:val="596861A4"/>
    <w:lvl w:ilvl="0" w:tplc="0416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8AA2067"/>
    <w:multiLevelType w:val="hybridMultilevel"/>
    <w:tmpl w:val="84402520"/>
    <w:lvl w:ilvl="0" w:tplc="85323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A84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D054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75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67D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8B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E6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4A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2A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9129D"/>
    <w:multiLevelType w:val="hybridMultilevel"/>
    <w:tmpl w:val="D3CE2DE8"/>
    <w:lvl w:ilvl="0" w:tplc="6E401E8C">
      <w:start w:val="1"/>
      <w:numFmt w:val="decimal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F71CF"/>
    <w:multiLevelType w:val="multilevel"/>
    <w:tmpl w:val="4CEA1C4E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8" w15:restartNumberingAfterBreak="0">
    <w:nsid w:val="73CB0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650B30"/>
    <w:multiLevelType w:val="hybridMultilevel"/>
    <w:tmpl w:val="A352FBEA"/>
    <w:lvl w:ilvl="0" w:tplc="0CA21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4B8083B"/>
    <w:multiLevelType w:val="multilevel"/>
    <w:tmpl w:val="4B8C9F5A"/>
    <w:lvl w:ilvl="0">
      <w:start w:val="1"/>
      <w:numFmt w:val="decimal"/>
      <w:pStyle w:val="Ttulo1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31" w15:restartNumberingAfterBreak="0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32" w15:restartNumberingAfterBreak="0">
    <w:nsid w:val="78A35F68"/>
    <w:multiLevelType w:val="hybridMultilevel"/>
    <w:tmpl w:val="C356683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F33A9C"/>
    <w:multiLevelType w:val="hybridMultilevel"/>
    <w:tmpl w:val="04709B54"/>
    <w:lvl w:ilvl="0" w:tplc="694C18E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 w16cid:durableId="1638099429">
    <w:abstractNumId w:val="25"/>
  </w:num>
  <w:num w:numId="2" w16cid:durableId="351611006">
    <w:abstractNumId w:val="32"/>
  </w:num>
  <w:num w:numId="3" w16cid:durableId="39284291">
    <w:abstractNumId w:val="5"/>
  </w:num>
  <w:num w:numId="4" w16cid:durableId="95758334">
    <w:abstractNumId w:val="29"/>
  </w:num>
  <w:num w:numId="5" w16cid:durableId="1803376366">
    <w:abstractNumId w:val="6"/>
  </w:num>
  <w:num w:numId="6" w16cid:durableId="1189299663">
    <w:abstractNumId w:val="6"/>
    <w:lvlOverride w:ilvl="0">
      <w:startOverride w:val="1"/>
    </w:lvlOverride>
  </w:num>
  <w:num w:numId="7" w16cid:durableId="464933690">
    <w:abstractNumId w:val="6"/>
    <w:lvlOverride w:ilvl="0">
      <w:startOverride w:val="1"/>
    </w:lvlOverride>
  </w:num>
  <w:num w:numId="8" w16cid:durableId="1937668013">
    <w:abstractNumId w:val="6"/>
    <w:lvlOverride w:ilvl="0">
      <w:startOverride w:val="1"/>
    </w:lvlOverride>
  </w:num>
  <w:num w:numId="9" w16cid:durableId="441077554">
    <w:abstractNumId w:val="6"/>
    <w:lvlOverride w:ilvl="0">
      <w:startOverride w:val="1"/>
    </w:lvlOverride>
  </w:num>
  <w:num w:numId="10" w16cid:durableId="804279423">
    <w:abstractNumId w:val="6"/>
    <w:lvlOverride w:ilvl="0">
      <w:startOverride w:val="1"/>
    </w:lvlOverride>
  </w:num>
  <w:num w:numId="11" w16cid:durableId="1968271276">
    <w:abstractNumId w:val="26"/>
  </w:num>
  <w:num w:numId="12" w16cid:durableId="125466927">
    <w:abstractNumId w:val="11"/>
  </w:num>
  <w:num w:numId="13" w16cid:durableId="111823729">
    <w:abstractNumId w:val="3"/>
  </w:num>
  <w:num w:numId="14" w16cid:durableId="1774589347">
    <w:abstractNumId w:val="9"/>
  </w:num>
  <w:num w:numId="15" w16cid:durableId="1507482627">
    <w:abstractNumId w:val="2"/>
  </w:num>
  <w:num w:numId="16" w16cid:durableId="1987658689">
    <w:abstractNumId w:val="8"/>
  </w:num>
  <w:num w:numId="17" w16cid:durableId="712120850">
    <w:abstractNumId w:val="4"/>
  </w:num>
  <w:num w:numId="18" w16cid:durableId="2090884714">
    <w:abstractNumId w:val="28"/>
  </w:num>
  <w:num w:numId="19" w16cid:durableId="2082948194">
    <w:abstractNumId w:val="21"/>
  </w:num>
  <w:num w:numId="20" w16cid:durableId="1322897">
    <w:abstractNumId w:val="33"/>
  </w:num>
  <w:num w:numId="21" w16cid:durableId="115755739">
    <w:abstractNumId w:val="22"/>
  </w:num>
  <w:num w:numId="22" w16cid:durableId="1571424999">
    <w:abstractNumId w:val="0"/>
  </w:num>
  <w:num w:numId="23" w16cid:durableId="846138848">
    <w:abstractNumId w:val="7"/>
  </w:num>
  <w:num w:numId="24" w16cid:durableId="933591733">
    <w:abstractNumId w:val="12"/>
  </w:num>
  <w:num w:numId="25" w16cid:durableId="2044743868">
    <w:abstractNumId w:val="20"/>
  </w:num>
  <w:num w:numId="26" w16cid:durableId="728268208">
    <w:abstractNumId w:val="31"/>
  </w:num>
  <w:num w:numId="27" w16cid:durableId="117730930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5035051">
    <w:abstractNumId w:val="34"/>
  </w:num>
  <w:num w:numId="29" w16cid:durableId="1076898874">
    <w:abstractNumId w:val="16"/>
  </w:num>
  <w:num w:numId="30" w16cid:durableId="925728619">
    <w:abstractNumId w:val="17"/>
  </w:num>
  <w:num w:numId="31" w16cid:durableId="2132436773">
    <w:abstractNumId w:val="15"/>
  </w:num>
  <w:num w:numId="32" w16cid:durableId="1105811195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36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267197446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0" w:firstLine="19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 w16cid:durableId="82916911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27" w:hanging="3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5" w16cid:durableId="1405421050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17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6" w16cid:durableId="1263106717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" w:firstLine="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7" w16cid:durableId="1622303129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8" w16cid:durableId="1494493392">
    <w:abstractNumId w:val="19"/>
  </w:num>
  <w:num w:numId="39" w16cid:durableId="1350985457">
    <w:abstractNumId w:val="27"/>
  </w:num>
  <w:num w:numId="40" w16cid:durableId="884559754">
    <w:abstractNumId w:val="30"/>
  </w:num>
  <w:num w:numId="41" w16cid:durableId="215048559">
    <w:abstractNumId w:val="13"/>
  </w:num>
  <w:num w:numId="42" w16cid:durableId="69885202">
    <w:abstractNumId w:val="10"/>
  </w:num>
  <w:num w:numId="43" w16cid:durableId="1722246248">
    <w:abstractNumId w:val="24"/>
  </w:num>
  <w:num w:numId="44" w16cid:durableId="400687279">
    <w:abstractNumId w:val="14"/>
  </w:num>
  <w:num w:numId="45" w16cid:durableId="2006593477">
    <w:abstractNumId w:val="18"/>
  </w:num>
  <w:num w:numId="46" w16cid:durableId="981274154">
    <w:abstractNumId w:val="1"/>
  </w:num>
  <w:num w:numId="47" w16cid:durableId="97008717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EC"/>
    <w:rsid w:val="000008D4"/>
    <w:rsid w:val="0000101A"/>
    <w:rsid w:val="000011FB"/>
    <w:rsid w:val="000023D4"/>
    <w:rsid w:val="0000291E"/>
    <w:rsid w:val="00002DBA"/>
    <w:rsid w:val="000035DC"/>
    <w:rsid w:val="000074AD"/>
    <w:rsid w:val="00010780"/>
    <w:rsid w:val="0001136E"/>
    <w:rsid w:val="00011703"/>
    <w:rsid w:val="0001209B"/>
    <w:rsid w:val="00013C55"/>
    <w:rsid w:val="00015F02"/>
    <w:rsid w:val="0001704A"/>
    <w:rsid w:val="000211D7"/>
    <w:rsid w:val="000232A2"/>
    <w:rsid w:val="00024107"/>
    <w:rsid w:val="00024395"/>
    <w:rsid w:val="000276C5"/>
    <w:rsid w:val="0003070B"/>
    <w:rsid w:val="00030BF9"/>
    <w:rsid w:val="00032B21"/>
    <w:rsid w:val="00033365"/>
    <w:rsid w:val="000342B2"/>
    <w:rsid w:val="000347AA"/>
    <w:rsid w:val="00035206"/>
    <w:rsid w:val="000371BC"/>
    <w:rsid w:val="000413B3"/>
    <w:rsid w:val="00041DA1"/>
    <w:rsid w:val="00044BD7"/>
    <w:rsid w:val="00044C41"/>
    <w:rsid w:val="00050441"/>
    <w:rsid w:val="00050C84"/>
    <w:rsid w:val="000511FD"/>
    <w:rsid w:val="00051B67"/>
    <w:rsid w:val="00051D0A"/>
    <w:rsid w:val="0005362B"/>
    <w:rsid w:val="00054CAB"/>
    <w:rsid w:val="00055F8E"/>
    <w:rsid w:val="000567EF"/>
    <w:rsid w:val="00056F24"/>
    <w:rsid w:val="000579AB"/>
    <w:rsid w:val="00057BDD"/>
    <w:rsid w:val="00063547"/>
    <w:rsid w:val="00067E1F"/>
    <w:rsid w:val="00070BC3"/>
    <w:rsid w:val="000716BC"/>
    <w:rsid w:val="000724E3"/>
    <w:rsid w:val="0007312F"/>
    <w:rsid w:val="0007423E"/>
    <w:rsid w:val="00074EDE"/>
    <w:rsid w:val="00076092"/>
    <w:rsid w:val="00076101"/>
    <w:rsid w:val="00081866"/>
    <w:rsid w:val="00081CA1"/>
    <w:rsid w:val="000833B3"/>
    <w:rsid w:val="000837B9"/>
    <w:rsid w:val="00083B1B"/>
    <w:rsid w:val="00083B70"/>
    <w:rsid w:val="000846C9"/>
    <w:rsid w:val="0008552C"/>
    <w:rsid w:val="00086332"/>
    <w:rsid w:val="0009082F"/>
    <w:rsid w:val="000909B5"/>
    <w:rsid w:val="0009165C"/>
    <w:rsid w:val="000916E4"/>
    <w:rsid w:val="00092292"/>
    <w:rsid w:val="00093399"/>
    <w:rsid w:val="000937FE"/>
    <w:rsid w:val="00093CFF"/>
    <w:rsid w:val="00094266"/>
    <w:rsid w:val="0009440A"/>
    <w:rsid w:val="0009548F"/>
    <w:rsid w:val="00096AB9"/>
    <w:rsid w:val="0009738B"/>
    <w:rsid w:val="000A1EF1"/>
    <w:rsid w:val="000A1FBC"/>
    <w:rsid w:val="000A21C8"/>
    <w:rsid w:val="000A28C8"/>
    <w:rsid w:val="000A65D9"/>
    <w:rsid w:val="000A6C15"/>
    <w:rsid w:val="000A72E2"/>
    <w:rsid w:val="000A78C2"/>
    <w:rsid w:val="000B1093"/>
    <w:rsid w:val="000B279C"/>
    <w:rsid w:val="000B3A2F"/>
    <w:rsid w:val="000B405E"/>
    <w:rsid w:val="000B48B7"/>
    <w:rsid w:val="000B4F34"/>
    <w:rsid w:val="000B5A04"/>
    <w:rsid w:val="000B5F44"/>
    <w:rsid w:val="000B6532"/>
    <w:rsid w:val="000B7825"/>
    <w:rsid w:val="000C0951"/>
    <w:rsid w:val="000C166B"/>
    <w:rsid w:val="000C2527"/>
    <w:rsid w:val="000C380A"/>
    <w:rsid w:val="000C4DB9"/>
    <w:rsid w:val="000C4EAC"/>
    <w:rsid w:val="000C511D"/>
    <w:rsid w:val="000C52EE"/>
    <w:rsid w:val="000C5B46"/>
    <w:rsid w:val="000C60AC"/>
    <w:rsid w:val="000C6AF2"/>
    <w:rsid w:val="000D0A15"/>
    <w:rsid w:val="000D163D"/>
    <w:rsid w:val="000D1C41"/>
    <w:rsid w:val="000D3933"/>
    <w:rsid w:val="000D4AFC"/>
    <w:rsid w:val="000D4E5C"/>
    <w:rsid w:val="000D5953"/>
    <w:rsid w:val="000E003A"/>
    <w:rsid w:val="000E2B78"/>
    <w:rsid w:val="000E2E05"/>
    <w:rsid w:val="000E2EA0"/>
    <w:rsid w:val="000E31AA"/>
    <w:rsid w:val="000E538D"/>
    <w:rsid w:val="000E5D70"/>
    <w:rsid w:val="000E7429"/>
    <w:rsid w:val="000F03F8"/>
    <w:rsid w:val="000F1BEA"/>
    <w:rsid w:val="000F2D9D"/>
    <w:rsid w:val="000F2DF4"/>
    <w:rsid w:val="000F4B9D"/>
    <w:rsid w:val="000F592A"/>
    <w:rsid w:val="000F5971"/>
    <w:rsid w:val="000F598C"/>
    <w:rsid w:val="000F6027"/>
    <w:rsid w:val="00100474"/>
    <w:rsid w:val="00100D7F"/>
    <w:rsid w:val="00101846"/>
    <w:rsid w:val="001029AB"/>
    <w:rsid w:val="0010436D"/>
    <w:rsid w:val="00104768"/>
    <w:rsid w:val="001057C2"/>
    <w:rsid w:val="001068B4"/>
    <w:rsid w:val="0011119B"/>
    <w:rsid w:val="00111B65"/>
    <w:rsid w:val="00112BE7"/>
    <w:rsid w:val="00112D7A"/>
    <w:rsid w:val="00113329"/>
    <w:rsid w:val="00114B2B"/>
    <w:rsid w:val="00114C3D"/>
    <w:rsid w:val="0011799F"/>
    <w:rsid w:val="00117E34"/>
    <w:rsid w:val="00120B78"/>
    <w:rsid w:val="00121406"/>
    <w:rsid w:val="0012261A"/>
    <w:rsid w:val="00126936"/>
    <w:rsid w:val="00126C56"/>
    <w:rsid w:val="00126DBA"/>
    <w:rsid w:val="0012717F"/>
    <w:rsid w:val="00130FC0"/>
    <w:rsid w:val="001315CC"/>
    <w:rsid w:val="00131966"/>
    <w:rsid w:val="00132448"/>
    <w:rsid w:val="00132513"/>
    <w:rsid w:val="00132B22"/>
    <w:rsid w:val="00134A1A"/>
    <w:rsid w:val="00134CF0"/>
    <w:rsid w:val="001368C2"/>
    <w:rsid w:val="00140736"/>
    <w:rsid w:val="00143D9E"/>
    <w:rsid w:val="00145F7B"/>
    <w:rsid w:val="00146DBC"/>
    <w:rsid w:val="00150CA4"/>
    <w:rsid w:val="001518EF"/>
    <w:rsid w:val="001525F0"/>
    <w:rsid w:val="001526D0"/>
    <w:rsid w:val="0015340A"/>
    <w:rsid w:val="00154960"/>
    <w:rsid w:val="00160901"/>
    <w:rsid w:val="00160CF3"/>
    <w:rsid w:val="00160EC1"/>
    <w:rsid w:val="00161A04"/>
    <w:rsid w:val="0016369D"/>
    <w:rsid w:val="00166179"/>
    <w:rsid w:val="00167F53"/>
    <w:rsid w:val="0017014A"/>
    <w:rsid w:val="00170C52"/>
    <w:rsid w:val="00172768"/>
    <w:rsid w:val="00176D09"/>
    <w:rsid w:val="00177C59"/>
    <w:rsid w:val="001801CD"/>
    <w:rsid w:val="001811BD"/>
    <w:rsid w:val="00181CB1"/>
    <w:rsid w:val="00181F7D"/>
    <w:rsid w:val="00181FFE"/>
    <w:rsid w:val="001820B6"/>
    <w:rsid w:val="00182954"/>
    <w:rsid w:val="00183B0D"/>
    <w:rsid w:val="001849BD"/>
    <w:rsid w:val="001856C0"/>
    <w:rsid w:val="00187F70"/>
    <w:rsid w:val="0019569D"/>
    <w:rsid w:val="00197FDF"/>
    <w:rsid w:val="001A01C3"/>
    <w:rsid w:val="001A109A"/>
    <w:rsid w:val="001A1424"/>
    <w:rsid w:val="001A2C4E"/>
    <w:rsid w:val="001A3089"/>
    <w:rsid w:val="001A4760"/>
    <w:rsid w:val="001A48DF"/>
    <w:rsid w:val="001A757A"/>
    <w:rsid w:val="001A76EB"/>
    <w:rsid w:val="001A7E1E"/>
    <w:rsid w:val="001B2806"/>
    <w:rsid w:val="001B2FC4"/>
    <w:rsid w:val="001B3816"/>
    <w:rsid w:val="001B69C7"/>
    <w:rsid w:val="001B6E9A"/>
    <w:rsid w:val="001C024D"/>
    <w:rsid w:val="001C17BA"/>
    <w:rsid w:val="001C33FA"/>
    <w:rsid w:val="001C3507"/>
    <w:rsid w:val="001C4296"/>
    <w:rsid w:val="001C58DC"/>
    <w:rsid w:val="001D0A7D"/>
    <w:rsid w:val="001D1019"/>
    <w:rsid w:val="001D15C0"/>
    <w:rsid w:val="001D2207"/>
    <w:rsid w:val="001D25E5"/>
    <w:rsid w:val="001D51EA"/>
    <w:rsid w:val="001D55DE"/>
    <w:rsid w:val="001D59C3"/>
    <w:rsid w:val="001D5AC4"/>
    <w:rsid w:val="001D5D42"/>
    <w:rsid w:val="001D6CBB"/>
    <w:rsid w:val="001E2422"/>
    <w:rsid w:val="001E2DF2"/>
    <w:rsid w:val="001E4329"/>
    <w:rsid w:val="001E7104"/>
    <w:rsid w:val="001E789C"/>
    <w:rsid w:val="001F3992"/>
    <w:rsid w:val="001F41EB"/>
    <w:rsid w:val="001F6116"/>
    <w:rsid w:val="00200B6B"/>
    <w:rsid w:val="002011AC"/>
    <w:rsid w:val="00201231"/>
    <w:rsid w:val="00203322"/>
    <w:rsid w:val="00203794"/>
    <w:rsid w:val="00203DA0"/>
    <w:rsid w:val="00203F1A"/>
    <w:rsid w:val="0020603F"/>
    <w:rsid w:val="00206D84"/>
    <w:rsid w:val="002074C5"/>
    <w:rsid w:val="00210C6B"/>
    <w:rsid w:val="00211491"/>
    <w:rsid w:val="0021373A"/>
    <w:rsid w:val="00214C74"/>
    <w:rsid w:val="002153C4"/>
    <w:rsid w:val="00220164"/>
    <w:rsid w:val="00220C95"/>
    <w:rsid w:val="00223499"/>
    <w:rsid w:val="00225519"/>
    <w:rsid w:val="00227B10"/>
    <w:rsid w:val="00227E56"/>
    <w:rsid w:val="00230D5E"/>
    <w:rsid w:val="00230E06"/>
    <w:rsid w:val="00232A44"/>
    <w:rsid w:val="0023605C"/>
    <w:rsid w:val="002367A5"/>
    <w:rsid w:val="00236E28"/>
    <w:rsid w:val="00237907"/>
    <w:rsid w:val="00240D4D"/>
    <w:rsid w:val="002414FB"/>
    <w:rsid w:val="00243975"/>
    <w:rsid w:val="00243E1B"/>
    <w:rsid w:val="00243E24"/>
    <w:rsid w:val="00244872"/>
    <w:rsid w:val="0024523D"/>
    <w:rsid w:val="002455C9"/>
    <w:rsid w:val="00246CFA"/>
    <w:rsid w:val="00246E76"/>
    <w:rsid w:val="0024760A"/>
    <w:rsid w:val="00247956"/>
    <w:rsid w:val="00247E14"/>
    <w:rsid w:val="00252917"/>
    <w:rsid w:val="00254168"/>
    <w:rsid w:val="00254441"/>
    <w:rsid w:val="002549CA"/>
    <w:rsid w:val="002559E6"/>
    <w:rsid w:val="00255F09"/>
    <w:rsid w:val="00256D34"/>
    <w:rsid w:val="00260347"/>
    <w:rsid w:val="002619DC"/>
    <w:rsid w:val="00262108"/>
    <w:rsid w:val="002633C2"/>
    <w:rsid w:val="00264214"/>
    <w:rsid w:val="00265651"/>
    <w:rsid w:val="002658C8"/>
    <w:rsid w:val="00267342"/>
    <w:rsid w:val="00267B2A"/>
    <w:rsid w:val="00271201"/>
    <w:rsid w:val="00272777"/>
    <w:rsid w:val="00272A82"/>
    <w:rsid w:val="0027448A"/>
    <w:rsid w:val="0027653C"/>
    <w:rsid w:val="00280535"/>
    <w:rsid w:val="00283889"/>
    <w:rsid w:val="00284095"/>
    <w:rsid w:val="00284DE2"/>
    <w:rsid w:val="00285158"/>
    <w:rsid w:val="0028560A"/>
    <w:rsid w:val="00286FDA"/>
    <w:rsid w:val="00287252"/>
    <w:rsid w:val="00287837"/>
    <w:rsid w:val="00290F6E"/>
    <w:rsid w:val="0029300B"/>
    <w:rsid w:val="0029350B"/>
    <w:rsid w:val="00294038"/>
    <w:rsid w:val="002945FD"/>
    <w:rsid w:val="00296E7F"/>
    <w:rsid w:val="00297147"/>
    <w:rsid w:val="002A3784"/>
    <w:rsid w:val="002A3B20"/>
    <w:rsid w:val="002A4328"/>
    <w:rsid w:val="002A702F"/>
    <w:rsid w:val="002A73C9"/>
    <w:rsid w:val="002B0F37"/>
    <w:rsid w:val="002B11A7"/>
    <w:rsid w:val="002B2C4D"/>
    <w:rsid w:val="002B3F73"/>
    <w:rsid w:val="002B4B52"/>
    <w:rsid w:val="002B526F"/>
    <w:rsid w:val="002B5A1B"/>
    <w:rsid w:val="002B6253"/>
    <w:rsid w:val="002B709C"/>
    <w:rsid w:val="002B778E"/>
    <w:rsid w:val="002C10F7"/>
    <w:rsid w:val="002C128E"/>
    <w:rsid w:val="002C145A"/>
    <w:rsid w:val="002C1B90"/>
    <w:rsid w:val="002C367A"/>
    <w:rsid w:val="002C3BA7"/>
    <w:rsid w:val="002C555F"/>
    <w:rsid w:val="002C5693"/>
    <w:rsid w:val="002C58D6"/>
    <w:rsid w:val="002C63E0"/>
    <w:rsid w:val="002C6A3E"/>
    <w:rsid w:val="002C74E7"/>
    <w:rsid w:val="002C79E7"/>
    <w:rsid w:val="002D1654"/>
    <w:rsid w:val="002D1744"/>
    <w:rsid w:val="002D3EE2"/>
    <w:rsid w:val="002D6063"/>
    <w:rsid w:val="002D6162"/>
    <w:rsid w:val="002D7B2E"/>
    <w:rsid w:val="002E10FC"/>
    <w:rsid w:val="002E1202"/>
    <w:rsid w:val="002E3674"/>
    <w:rsid w:val="002E4B29"/>
    <w:rsid w:val="002E5C60"/>
    <w:rsid w:val="002E5F57"/>
    <w:rsid w:val="002E72C4"/>
    <w:rsid w:val="002F029A"/>
    <w:rsid w:val="002F08F4"/>
    <w:rsid w:val="002F11B5"/>
    <w:rsid w:val="002F191E"/>
    <w:rsid w:val="002F1E32"/>
    <w:rsid w:val="002F2C18"/>
    <w:rsid w:val="002F458A"/>
    <w:rsid w:val="002F4A5C"/>
    <w:rsid w:val="002F4A73"/>
    <w:rsid w:val="002F4B4A"/>
    <w:rsid w:val="002F5A94"/>
    <w:rsid w:val="002F600F"/>
    <w:rsid w:val="002F6CEF"/>
    <w:rsid w:val="002F758C"/>
    <w:rsid w:val="00300301"/>
    <w:rsid w:val="00301A96"/>
    <w:rsid w:val="00303281"/>
    <w:rsid w:val="00303A34"/>
    <w:rsid w:val="00303FE5"/>
    <w:rsid w:val="00304C08"/>
    <w:rsid w:val="00305610"/>
    <w:rsid w:val="00305C37"/>
    <w:rsid w:val="00305D45"/>
    <w:rsid w:val="003107A1"/>
    <w:rsid w:val="00310BE7"/>
    <w:rsid w:val="00310C3A"/>
    <w:rsid w:val="00310E7B"/>
    <w:rsid w:val="00311780"/>
    <w:rsid w:val="00313137"/>
    <w:rsid w:val="00313F60"/>
    <w:rsid w:val="00317D6E"/>
    <w:rsid w:val="0032201A"/>
    <w:rsid w:val="00325416"/>
    <w:rsid w:val="00325597"/>
    <w:rsid w:val="00326FB5"/>
    <w:rsid w:val="00327875"/>
    <w:rsid w:val="00327D6D"/>
    <w:rsid w:val="00330397"/>
    <w:rsid w:val="0033060D"/>
    <w:rsid w:val="0033292E"/>
    <w:rsid w:val="00332E68"/>
    <w:rsid w:val="00332EED"/>
    <w:rsid w:val="0033373A"/>
    <w:rsid w:val="00333E9A"/>
    <w:rsid w:val="00334889"/>
    <w:rsid w:val="0033503F"/>
    <w:rsid w:val="00335BEF"/>
    <w:rsid w:val="003403B4"/>
    <w:rsid w:val="00341406"/>
    <w:rsid w:val="00341597"/>
    <w:rsid w:val="003437DF"/>
    <w:rsid w:val="003470D7"/>
    <w:rsid w:val="003473D8"/>
    <w:rsid w:val="00347421"/>
    <w:rsid w:val="003505EE"/>
    <w:rsid w:val="003551F7"/>
    <w:rsid w:val="00355EB7"/>
    <w:rsid w:val="00357E86"/>
    <w:rsid w:val="00362BEC"/>
    <w:rsid w:val="0036362F"/>
    <w:rsid w:val="00365B7E"/>
    <w:rsid w:val="00367002"/>
    <w:rsid w:val="00367630"/>
    <w:rsid w:val="00367E92"/>
    <w:rsid w:val="00370F05"/>
    <w:rsid w:val="0037190A"/>
    <w:rsid w:val="00372911"/>
    <w:rsid w:val="0037335A"/>
    <w:rsid w:val="00375A67"/>
    <w:rsid w:val="00376616"/>
    <w:rsid w:val="003778B0"/>
    <w:rsid w:val="003804C3"/>
    <w:rsid w:val="00384095"/>
    <w:rsid w:val="00384447"/>
    <w:rsid w:val="0038493E"/>
    <w:rsid w:val="0038540C"/>
    <w:rsid w:val="003854EF"/>
    <w:rsid w:val="00385AD7"/>
    <w:rsid w:val="00385AF0"/>
    <w:rsid w:val="00385EAC"/>
    <w:rsid w:val="00385EB5"/>
    <w:rsid w:val="003860D2"/>
    <w:rsid w:val="00387BC7"/>
    <w:rsid w:val="00390FC8"/>
    <w:rsid w:val="003913D3"/>
    <w:rsid w:val="003936E7"/>
    <w:rsid w:val="00393AC9"/>
    <w:rsid w:val="003940D4"/>
    <w:rsid w:val="00394350"/>
    <w:rsid w:val="00394377"/>
    <w:rsid w:val="00395067"/>
    <w:rsid w:val="00395D68"/>
    <w:rsid w:val="00396C66"/>
    <w:rsid w:val="003A0881"/>
    <w:rsid w:val="003A1A06"/>
    <w:rsid w:val="003A1B95"/>
    <w:rsid w:val="003A1C32"/>
    <w:rsid w:val="003A20AC"/>
    <w:rsid w:val="003A2178"/>
    <w:rsid w:val="003A3D03"/>
    <w:rsid w:val="003A3EC5"/>
    <w:rsid w:val="003A418F"/>
    <w:rsid w:val="003A557B"/>
    <w:rsid w:val="003A5A8B"/>
    <w:rsid w:val="003A735B"/>
    <w:rsid w:val="003B1606"/>
    <w:rsid w:val="003B2458"/>
    <w:rsid w:val="003B33C8"/>
    <w:rsid w:val="003B5BA7"/>
    <w:rsid w:val="003B5E3F"/>
    <w:rsid w:val="003B7FB6"/>
    <w:rsid w:val="003C09EB"/>
    <w:rsid w:val="003C135A"/>
    <w:rsid w:val="003C1EFC"/>
    <w:rsid w:val="003C25E0"/>
    <w:rsid w:val="003C4ABD"/>
    <w:rsid w:val="003C76A8"/>
    <w:rsid w:val="003C791A"/>
    <w:rsid w:val="003D03B0"/>
    <w:rsid w:val="003D0D3E"/>
    <w:rsid w:val="003D297B"/>
    <w:rsid w:val="003D52CC"/>
    <w:rsid w:val="003D5850"/>
    <w:rsid w:val="003D659F"/>
    <w:rsid w:val="003D6A1C"/>
    <w:rsid w:val="003E073E"/>
    <w:rsid w:val="003E0782"/>
    <w:rsid w:val="003E19CB"/>
    <w:rsid w:val="003E2100"/>
    <w:rsid w:val="003E2628"/>
    <w:rsid w:val="003E2B0C"/>
    <w:rsid w:val="003E343A"/>
    <w:rsid w:val="003E38AE"/>
    <w:rsid w:val="003E3C65"/>
    <w:rsid w:val="003E4920"/>
    <w:rsid w:val="003E4D8C"/>
    <w:rsid w:val="003E7F71"/>
    <w:rsid w:val="003F0019"/>
    <w:rsid w:val="003F03B7"/>
    <w:rsid w:val="003F076A"/>
    <w:rsid w:val="003F084B"/>
    <w:rsid w:val="003F0A90"/>
    <w:rsid w:val="003F2F1C"/>
    <w:rsid w:val="003F30B1"/>
    <w:rsid w:val="003F3BE3"/>
    <w:rsid w:val="003F4F2F"/>
    <w:rsid w:val="003F604B"/>
    <w:rsid w:val="003F7DFC"/>
    <w:rsid w:val="00400746"/>
    <w:rsid w:val="00403F22"/>
    <w:rsid w:val="00404F35"/>
    <w:rsid w:val="004053AB"/>
    <w:rsid w:val="004056FF"/>
    <w:rsid w:val="00406F14"/>
    <w:rsid w:val="00407298"/>
    <w:rsid w:val="004077BC"/>
    <w:rsid w:val="00410679"/>
    <w:rsid w:val="00410846"/>
    <w:rsid w:val="004115A8"/>
    <w:rsid w:val="0041321A"/>
    <w:rsid w:val="0041350E"/>
    <w:rsid w:val="004137BA"/>
    <w:rsid w:val="00413FAF"/>
    <w:rsid w:val="0041432D"/>
    <w:rsid w:val="00415BC0"/>
    <w:rsid w:val="00416469"/>
    <w:rsid w:val="004164B0"/>
    <w:rsid w:val="004170EB"/>
    <w:rsid w:val="004172E3"/>
    <w:rsid w:val="00417D30"/>
    <w:rsid w:val="0042075A"/>
    <w:rsid w:val="0042103E"/>
    <w:rsid w:val="00421573"/>
    <w:rsid w:val="00421CF8"/>
    <w:rsid w:val="00423F71"/>
    <w:rsid w:val="00425FEC"/>
    <w:rsid w:val="0042692D"/>
    <w:rsid w:val="00427DDB"/>
    <w:rsid w:val="00427DF4"/>
    <w:rsid w:val="00432041"/>
    <w:rsid w:val="004327BF"/>
    <w:rsid w:val="0043352D"/>
    <w:rsid w:val="004340D6"/>
    <w:rsid w:val="00434AEB"/>
    <w:rsid w:val="00434DDC"/>
    <w:rsid w:val="00435375"/>
    <w:rsid w:val="00435410"/>
    <w:rsid w:val="004354A6"/>
    <w:rsid w:val="00435941"/>
    <w:rsid w:val="00437E76"/>
    <w:rsid w:val="00437FCD"/>
    <w:rsid w:val="00440714"/>
    <w:rsid w:val="004412F9"/>
    <w:rsid w:val="00444FEB"/>
    <w:rsid w:val="00447515"/>
    <w:rsid w:val="004477DA"/>
    <w:rsid w:val="0045024A"/>
    <w:rsid w:val="00452592"/>
    <w:rsid w:val="004533EE"/>
    <w:rsid w:val="00454642"/>
    <w:rsid w:val="00454ABB"/>
    <w:rsid w:val="00454C82"/>
    <w:rsid w:val="00455165"/>
    <w:rsid w:val="00457450"/>
    <w:rsid w:val="00460397"/>
    <w:rsid w:val="00462674"/>
    <w:rsid w:val="00462ABE"/>
    <w:rsid w:val="004631E3"/>
    <w:rsid w:val="00463530"/>
    <w:rsid w:val="00463BD5"/>
    <w:rsid w:val="004649FC"/>
    <w:rsid w:val="00465301"/>
    <w:rsid w:val="0047082C"/>
    <w:rsid w:val="00470D17"/>
    <w:rsid w:val="004717D7"/>
    <w:rsid w:val="0047201B"/>
    <w:rsid w:val="0047292F"/>
    <w:rsid w:val="004746D8"/>
    <w:rsid w:val="004748C8"/>
    <w:rsid w:val="004775FC"/>
    <w:rsid w:val="00477616"/>
    <w:rsid w:val="00477CE1"/>
    <w:rsid w:val="00477D97"/>
    <w:rsid w:val="00477E77"/>
    <w:rsid w:val="00480999"/>
    <w:rsid w:val="00482219"/>
    <w:rsid w:val="00482E60"/>
    <w:rsid w:val="00483433"/>
    <w:rsid w:val="004841A6"/>
    <w:rsid w:val="00485896"/>
    <w:rsid w:val="00487155"/>
    <w:rsid w:val="0048770D"/>
    <w:rsid w:val="004900AB"/>
    <w:rsid w:val="00490C85"/>
    <w:rsid w:val="00492AF1"/>
    <w:rsid w:val="0049389D"/>
    <w:rsid w:val="00495155"/>
    <w:rsid w:val="00496946"/>
    <w:rsid w:val="00496A96"/>
    <w:rsid w:val="004A0CAB"/>
    <w:rsid w:val="004A13A8"/>
    <w:rsid w:val="004A151E"/>
    <w:rsid w:val="004A2967"/>
    <w:rsid w:val="004A4312"/>
    <w:rsid w:val="004A5751"/>
    <w:rsid w:val="004A60A9"/>
    <w:rsid w:val="004A61AE"/>
    <w:rsid w:val="004A6E28"/>
    <w:rsid w:val="004A6EE2"/>
    <w:rsid w:val="004A78E7"/>
    <w:rsid w:val="004A7D3D"/>
    <w:rsid w:val="004A7DDB"/>
    <w:rsid w:val="004A7E25"/>
    <w:rsid w:val="004B2359"/>
    <w:rsid w:val="004B2530"/>
    <w:rsid w:val="004B37D6"/>
    <w:rsid w:val="004B473D"/>
    <w:rsid w:val="004B4F03"/>
    <w:rsid w:val="004B586A"/>
    <w:rsid w:val="004B5A7C"/>
    <w:rsid w:val="004B6849"/>
    <w:rsid w:val="004B684A"/>
    <w:rsid w:val="004B7C52"/>
    <w:rsid w:val="004C3652"/>
    <w:rsid w:val="004C3713"/>
    <w:rsid w:val="004C4CBA"/>
    <w:rsid w:val="004C5602"/>
    <w:rsid w:val="004C6C30"/>
    <w:rsid w:val="004C6D8D"/>
    <w:rsid w:val="004C6D95"/>
    <w:rsid w:val="004D05B4"/>
    <w:rsid w:val="004D5376"/>
    <w:rsid w:val="004D55C9"/>
    <w:rsid w:val="004D7047"/>
    <w:rsid w:val="004D7B06"/>
    <w:rsid w:val="004E007D"/>
    <w:rsid w:val="004E08FB"/>
    <w:rsid w:val="004E16DA"/>
    <w:rsid w:val="004E31E5"/>
    <w:rsid w:val="004E32F8"/>
    <w:rsid w:val="004E38C6"/>
    <w:rsid w:val="004E42A5"/>
    <w:rsid w:val="004E6435"/>
    <w:rsid w:val="004E64C1"/>
    <w:rsid w:val="004F001C"/>
    <w:rsid w:val="004F0465"/>
    <w:rsid w:val="004F1459"/>
    <w:rsid w:val="004F1933"/>
    <w:rsid w:val="004F1AE1"/>
    <w:rsid w:val="004F1AF7"/>
    <w:rsid w:val="004F2076"/>
    <w:rsid w:val="004F2271"/>
    <w:rsid w:val="004F277E"/>
    <w:rsid w:val="004F2A6A"/>
    <w:rsid w:val="004F33B1"/>
    <w:rsid w:val="004F3675"/>
    <w:rsid w:val="004F3B25"/>
    <w:rsid w:val="004F4123"/>
    <w:rsid w:val="004F455A"/>
    <w:rsid w:val="004F480D"/>
    <w:rsid w:val="004F59B5"/>
    <w:rsid w:val="004F6EEC"/>
    <w:rsid w:val="004F731C"/>
    <w:rsid w:val="004F74CE"/>
    <w:rsid w:val="004F7548"/>
    <w:rsid w:val="0050088B"/>
    <w:rsid w:val="005032E8"/>
    <w:rsid w:val="00504424"/>
    <w:rsid w:val="0050484C"/>
    <w:rsid w:val="0050492C"/>
    <w:rsid w:val="005072AB"/>
    <w:rsid w:val="0050747B"/>
    <w:rsid w:val="00507BDD"/>
    <w:rsid w:val="00511070"/>
    <w:rsid w:val="00511284"/>
    <w:rsid w:val="0051336E"/>
    <w:rsid w:val="0051398E"/>
    <w:rsid w:val="00513BA5"/>
    <w:rsid w:val="00514789"/>
    <w:rsid w:val="00514C0C"/>
    <w:rsid w:val="00515149"/>
    <w:rsid w:val="005160D3"/>
    <w:rsid w:val="0052061E"/>
    <w:rsid w:val="00522F52"/>
    <w:rsid w:val="00523D29"/>
    <w:rsid w:val="00523FB3"/>
    <w:rsid w:val="00526263"/>
    <w:rsid w:val="00526D5B"/>
    <w:rsid w:val="005305B7"/>
    <w:rsid w:val="005307B9"/>
    <w:rsid w:val="005315EF"/>
    <w:rsid w:val="00532960"/>
    <w:rsid w:val="0053398C"/>
    <w:rsid w:val="005349A6"/>
    <w:rsid w:val="00534BD1"/>
    <w:rsid w:val="00540648"/>
    <w:rsid w:val="005408D4"/>
    <w:rsid w:val="00541D1E"/>
    <w:rsid w:val="0054242F"/>
    <w:rsid w:val="0054245D"/>
    <w:rsid w:val="0054324A"/>
    <w:rsid w:val="00543CE6"/>
    <w:rsid w:val="00545F0C"/>
    <w:rsid w:val="00546154"/>
    <w:rsid w:val="005500F8"/>
    <w:rsid w:val="00552C35"/>
    <w:rsid w:val="005531BE"/>
    <w:rsid w:val="005541BC"/>
    <w:rsid w:val="00554753"/>
    <w:rsid w:val="00554AAB"/>
    <w:rsid w:val="0055512F"/>
    <w:rsid w:val="00555B7F"/>
    <w:rsid w:val="005562CC"/>
    <w:rsid w:val="005570FC"/>
    <w:rsid w:val="005579FC"/>
    <w:rsid w:val="005606C2"/>
    <w:rsid w:val="00560EE4"/>
    <w:rsid w:val="005610DB"/>
    <w:rsid w:val="0056137B"/>
    <w:rsid w:val="00562FAD"/>
    <w:rsid w:val="00564768"/>
    <w:rsid w:val="00564BA9"/>
    <w:rsid w:val="00565163"/>
    <w:rsid w:val="005662A3"/>
    <w:rsid w:val="0056633C"/>
    <w:rsid w:val="005703F4"/>
    <w:rsid w:val="00570E8A"/>
    <w:rsid w:val="005712E6"/>
    <w:rsid w:val="0057332E"/>
    <w:rsid w:val="00573399"/>
    <w:rsid w:val="00573496"/>
    <w:rsid w:val="00574445"/>
    <w:rsid w:val="00574F20"/>
    <w:rsid w:val="00576504"/>
    <w:rsid w:val="00581092"/>
    <w:rsid w:val="005819E6"/>
    <w:rsid w:val="00581BFD"/>
    <w:rsid w:val="00582550"/>
    <w:rsid w:val="005838F7"/>
    <w:rsid w:val="00584784"/>
    <w:rsid w:val="00585E49"/>
    <w:rsid w:val="005862A3"/>
    <w:rsid w:val="005868AD"/>
    <w:rsid w:val="00591D74"/>
    <w:rsid w:val="005949BA"/>
    <w:rsid w:val="00594C30"/>
    <w:rsid w:val="0059549C"/>
    <w:rsid w:val="00596F22"/>
    <w:rsid w:val="00597922"/>
    <w:rsid w:val="005A2E5A"/>
    <w:rsid w:val="005A3498"/>
    <w:rsid w:val="005A3F2E"/>
    <w:rsid w:val="005A47FF"/>
    <w:rsid w:val="005A506C"/>
    <w:rsid w:val="005A572F"/>
    <w:rsid w:val="005A7A9F"/>
    <w:rsid w:val="005B0877"/>
    <w:rsid w:val="005B2866"/>
    <w:rsid w:val="005B2946"/>
    <w:rsid w:val="005B44C4"/>
    <w:rsid w:val="005B4A5E"/>
    <w:rsid w:val="005B5164"/>
    <w:rsid w:val="005B599B"/>
    <w:rsid w:val="005B65FA"/>
    <w:rsid w:val="005C1CB2"/>
    <w:rsid w:val="005C2B2A"/>
    <w:rsid w:val="005C347E"/>
    <w:rsid w:val="005C5134"/>
    <w:rsid w:val="005C5633"/>
    <w:rsid w:val="005C6DFC"/>
    <w:rsid w:val="005C70B3"/>
    <w:rsid w:val="005C73C2"/>
    <w:rsid w:val="005C787F"/>
    <w:rsid w:val="005D072C"/>
    <w:rsid w:val="005D1037"/>
    <w:rsid w:val="005D25C8"/>
    <w:rsid w:val="005D318D"/>
    <w:rsid w:val="005D3B87"/>
    <w:rsid w:val="005D4C41"/>
    <w:rsid w:val="005D6F5F"/>
    <w:rsid w:val="005D79D8"/>
    <w:rsid w:val="005D7D77"/>
    <w:rsid w:val="005E018E"/>
    <w:rsid w:val="005E0A36"/>
    <w:rsid w:val="005E0B17"/>
    <w:rsid w:val="005E1508"/>
    <w:rsid w:val="005E1D60"/>
    <w:rsid w:val="005E2DD9"/>
    <w:rsid w:val="005E3159"/>
    <w:rsid w:val="005E3474"/>
    <w:rsid w:val="005E3EFC"/>
    <w:rsid w:val="005E5D5C"/>
    <w:rsid w:val="005F0216"/>
    <w:rsid w:val="005F1B0F"/>
    <w:rsid w:val="005F3A72"/>
    <w:rsid w:val="005F5234"/>
    <w:rsid w:val="005F5B6F"/>
    <w:rsid w:val="005F7443"/>
    <w:rsid w:val="005F754C"/>
    <w:rsid w:val="005F7D35"/>
    <w:rsid w:val="0060074A"/>
    <w:rsid w:val="00600D1D"/>
    <w:rsid w:val="006023CA"/>
    <w:rsid w:val="00602AD6"/>
    <w:rsid w:val="00603FA5"/>
    <w:rsid w:val="0060495B"/>
    <w:rsid w:val="00604A8F"/>
    <w:rsid w:val="0060511A"/>
    <w:rsid w:val="00606081"/>
    <w:rsid w:val="006060EB"/>
    <w:rsid w:val="0060651F"/>
    <w:rsid w:val="00606A9B"/>
    <w:rsid w:val="006072B5"/>
    <w:rsid w:val="00607672"/>
    <w:rsid w:val="0061146D"/>
    <w:rsid w:val="006117E1"/>
    <w:rsid w:val="00613708"/>
    <w:rsid w:val="00613FC9"/>
    <w:rsid w:val="00614759"/>
    <w:rsid w:val="00615B90"/>
    <w:rsid w:val="006165C9"/>
    <w:rsid w:val="00616D77"/>
    <w:rsid w:val="00616F00"/>
    <w:rsid w:val="006209FF"/>
    <w:rsid w:val="0062572C"/>
    <w:rsid w:val="00627424"/>
    <w:rsid w:val="006274BD"/>
    <w:rsid w:val="006279A9"/>
    <w:rsid w:val="00627E6F"/>
    <w:rsid w:val="006310EC"/>
    <w:rsid w:val="0063140A"/>
    <w:rsid w:val="00631685"/>
    <w:rsid w:val="006329E9"/>
    <w:rsid w:val="00633355"/>
    <w:rsid w:val="006345A0"/>
    <w:rsid w:val="0063599E"/>
    <w:rsid w:val="00635DB5"/>
    <w:rsid w:val="0063703A"/>
    <w:rsid w:val="0063782C"/>
    <w:rsid w:val="006378FF"/>
    <w:rsid w:val="006421EB"/>
    <w:rsid w:val="006423A8"/>
    <w:rsid w:val="00642537"/>
    <w:rsid w:val="0064260A"/>
    <w:rsid w:val="00644D93"/>
    <w:rsid w:val="00645976"/>
    <w:rsid w:val="00645D4B"/>
    <w:rsid w:val="006506B1"/>
    <w:rsid w:val="00650D43"/>
    <w:rsid w:val="00650FBD"/>
    <w:rsid w:val="00654BAD"/>
    <w:rsid w:val="006557AA"/>
    <w:rsid w:val="0065589D"/>
    <w:rsid w:val="00655EE3"/>
    <w:rsid w:val="006566AE"/>
    <w:rsid w:val="00657F48"/>
    <w:rsid w:val="00661681"/>
    <w:rsid w:val="00663253"/>
    <w:rsid w:val="0066356A"/>
    <w:rsid w:val="00664A61"/>
    <w:rsid w:val="00665253"/>
    <w:rsid w:val="006657FC"/>
    <w:rsid w:val="00665C81"/>
    <w:rsid w:val="00665F41"/>
    <w:rsid w:val="00666A1F"/>
    <w:rsid w:val="00667327"/>
    <w:rsid w:val="0067291B"/>
    <w:rsid w:val="00672D63"/>
    <w:rsid w:val="00673348"/>
    <w:rsid w:val="00673554"/>
    <w:rsid w:val="00674A8B"/>
    <w:rsid w:val="00675851"/>
    <w:rsid w:val="006758DC"/>
    <w:rsid w:val="00675992"/>
    <w:rsid w:val="00676F6B"/>
    <w:rsid w:val="0067708C"/>
    <w:rsid w:val="006771B9"/>
    <w:rsid w:val="00677683"/>
    <w:rsid w:val="00680122"/>
    <w:rsid w:val="00680650"/>
    <w:rsid w:val="006813D2"/>
    <w:rsid w:val="00681470"/>
    <w:rsid w:val="0068348D"/>
    <w:rsid w:val="00683A28"/>
    <w:rsid w:val="006858E4"/>
    <w:rsid w:val="00685C40"/>
    <w:rsid w:val="00685F65"/>
    <w:rsid w:val="0068638F"/>
    <w:rsid w:val="006871A2"/>
    <w:rsid w:val="00690BF4"/>
    <w:rsid w:val="006914E1"/>
    <w:rsid w:val="006931A0"/>
    <w:rsid w:val="00693CC9"/>
    <w:rsid w:val="00694548"/>
    <w:rsid w:val="00694731"/>
    <w:rsid w:val="006948C0"/>
    <w:rsid w:val="00694FC0"/>
    <w:rsid w:val="00695350"/>
    <w:rsid w:val="0069621D"/>
    <w:rsid w:val="00696B7B"/>
    <w:rsid w:val="00696C60"/>
    <w:rsid w:val="00696CD8"/>
    <w:rsid w:val="0069713D"/>
    <w:rsid w:val="006977A8"/>
    <w:rsid w:val="006A0079"/>
    <w:rsid w:val="006A00A4"/>
    <w:rsid w:val="006A0E60"/>
    <w:rsid w:val="006A1311"/>
    <w:rsid w:val="006A2EEC"/>
    <w:rsid w:val="006A49CE"/>
    <w:rsid w:val="006A5E91"/>
    <w:rsid w:val="006A65C2"/>
    <w:rsid w:val="006A76AB"/>
    <w:rsid w:val="006B1D05"/>
    <w:rsid w:val="006B23E8"/>
    <w:rsid w:val="006B3834"/>
    <w:rsid w:val="006B42B8"/>
    <w:rsid w:val="006B4D8E"/>
    <w:rsid w:val="006B5571"/>
    <w:rsid w:val="006B57CE"/>
    <w:rsid w:val="006B59DC"/>
    <w:rsid w:val="006B71B5"/>
    <w:rsid w:val="006B754B"/>
    <w:rsid w:val="006B76C1"/>
    <w:rsid w:val="006B7E9F"/>
    <w:rsid w:val="006B7F88"/>
    <w:rsid w:val="006C0130"/>
    <w:rsid w:val="006C248F"/>
    <w:rsid w:val="006C2639"/>
    <w:rsid w:val="006C351F"/>
    <w:rsid w:val="006C51E6"/>
    <w:rsid w:val="006C777D"/>
    <w:rsid w:val="006D2190"/>
    <w:rsid w:val="006D2B69"/>
    <w:rsid w:val="006D3111"/>
    <w:rsid w:val="006E2124"/>
    <w:rsid w:val="006E21F6"/>
    <w:rsid w:val="006E2432"/>
    <w:rsid w:val="006E39DF"/>
    <w:rsid w:val="006E3D6D"/>
    <w:rsid w:val="006E437D"/>
    <w:rsid w:val="006E46F8"/>
    <w:rsid w:val="006E5D3D"/>
    <w:rsid w:val="006E6835"/>
    <w:rsid w:val="006F0E64"/>
    <w:rsid w:val="006F0FB8"/>
    <w:rsid w:val="006F1EF3"/>
    <w:rsid w:val="006F2D6C"/>
    <w:rsid w:val="006F2E9A"/>
    <w:rsid w:val="006F4179"/>
    <w:rsid w:val="006F689F"/>
    <w:rsid w:val="006F6933"/>
    <w:rsid w:val="006F7BE0"/>
    <w:rsid w:val="006F7C99"/>
    <w:rsid w:val="007008F2"/>
    <w:rsid w:val="00700D93"/>
    <w:rsid w:val="00701653"/>
    <w:rsid w:val="007036F2"/>
    <w:rsid w:val="00703855"/>
    <w:rsid w:val="007043B2"/>
    <w:rsid w:val="00704895"/>
    <w:rsid w:val="007054BA"/>
    <w:rsid w:val="00705D87"/>
    <w:rsid w:val="007102CD"/>
    <w:rsid w:val="007119BC"/>
    <w:rsid w:val="00712982"/>
    <w:rsid w:val="00712AB5"/>
    <w:rsid w:val="007136E6"/>
    <w:rsid w:val="00713C6B"/>
    <w:rsid w:val="0071415E"/>
    <w:rsid w:val="007142EA"/>
    <w:rsid w:val="007143E3"/>
    <w:rsid w:val="00714B7D"/>
    <w:rsid w:val="0071751A"/>
    <w:rsid w:val="00717FF2"/>
    <w:rsid w:val="00720D70"/>
    <w:rsid w:val="00721329"/>
    <w:rsid w:val="007229BD"/>
    <w:rsid w:val="007235A1"/>
    <w:rsid w:val="00723B3E"/>
    <w:rsid w:val="00724452"/>
    <w:rsid w:val="007262AC"/>
    <w:rsid w:val="00726B8E"/>
    <w:rsid w:val="00726E8E"/>
    <w:rsid w:val="00727307"/>
    <w:rsid w:val="00734570"/>
    <w:rsid w:val="00734B7F"/>
    <w:rsid w:val="007350C8"/>
    <w:rsid w:val="007353FA"/>
    <w:rsid w:val="0073602B"/>
    <w:rsid w:val="00736E59"/>
    <w:rsid w:val="00741439"/>
    <w:rsid w:val="00741BDB"/>
    <w:rsid w:val="00742191"/>
    <w:rsid w:val="00742E1B"/>
    <w:rsid w:val="00744278"/>
    <w:rsid w:val="00745D82"/>
    <w:rsid w:val="00747F80"/>
    <w:rsid w:val="00747FAD"/>
    <w:rsid w:val="00750832"/>
    <w:rsid w:val="007519A5"/>
    <w:rsid w:val="00751C9C"/>
    <w:rsid w:val="007525C5"/>
    <w:rsid w:val="0075507A"/>
    <w:rsid w:val="0075546A"/>
    <w:rsid w:val="00755AD0"/>
    <w:rsid w:val="00756032"/>
    <w:rsid w:val="00763B5D"/>
    <w:rsid w:val="007642CD"/>
    <w:rsid w:val="00764798"/>
    <w:rsid w:val="00765495"/>
    <w:rsid w:val="00765C8E"/>
    <w:rsid w:val="0076608B"/>
    <w:rsid w:val="007669D5"/>
    <w:rsid w:val="00767068"/>
    <w:rsid w:val="007673E5"/>
    <w:rsid w:val="00770F15"/>
    <w:rsid w:val="0077247B"/>
    <w:rsid w:val="00772AF0"/>
    <w:rsid w:val="00773D06"/>
    <w:rsid w:val="00774574"/>
    <w:rsid w:val="00775278"/>
    <w:rsid w:val="0077703A"/>
    <w:rsid w:val="0078023E"/>
    <w:rsid w:val="00780DF6"/>
    <w:rsid w:val="0078205C"/>
    <w:rsid w:val="007825AB"/>
    <w:rsid w:val="00782A8B"/>
    <w:rsid w:val="00783156"/>
    <w:rsid w:val="007833B9"/>
    <w:rsid w:val="00783E74"/>
    <w:rsid w:val="00784F2E"/>
    <w:rsid w:val="007852A9"/>
    <w:rsid w:val="00785719"/>
    <w:rsid w:val="00785945"/>
    <w:rsid w:val="007864EF"/>
    <w:rsid w:val="0078654F"/>
    <w:rsid w:val="007865B2"/>
    <w:rsid w:val="0078712A"/>
    <w:rsid w:val="00790050"/>
    <w:rsid w:val="00792F35"/>
    <w:rsid w:val="00793E28"/>
    <w:rsid w:val="0079454C"/>
    <w:rsid w:val="0079566A"/>
    <w:rsid w:val="00795E7F"/>
    <w:rsid w:val="00797478"/>
    <w:rsid w:val="007A0F8D"/>
    <w:rsid w:val="007A2137"/>
    <w:rsid w:val="007A229A"/>
    <w:rsid w:val="007A2836"/>
    <w:rsid w:val="007A3BD1"/>
    <w:rsid w:val="007A3E00"/>
    <w:rsid w:val="007A45B8"/>
    <w:rsid w:val="007A4FC6"/>
    <w:rsid w:val="007A6CB3"/>
    <w:rsid w:val="007A7758"/>
    <w:rsid w:val="007B115E"/>
    <w:rsid w:val="007B16CD"/>
    <w:rsid w:val="007B1E44"/>
    <w:rsid w:val="007B2F20"/>
    <w:rsid w:val="007B421B"/>
    <w:rsid w:val="007B4582"/>
    <w:rsid w:val="007B4D6F"/>
    <w:rsid w:val="007B55F5"/>
    <w:rsid w:val="007B5B7C"/>
    <w:rsid w:val="007B64B1"/>
    <w:rsid w:val="007C3C1F"/>
    <w:rsid w:val="007C4DFC"/>
    <w:rsid w:val="007C69E3"/>
    <w:rsid w:val="007C70D1"/>
    <w:rsid w:val="007C73C1"/>
    <w:rsid w:val="007C75D3"/>
    <w:rsid w:val="007D1193"/>
    <w:rsid w:val="007D2371"/>
    <w:rsid w:val="007D7B86"/>
    <w:rsid w:val="007E1EEA"/>
    <w:rsid w:val="007E2B32"/>
    <w:rsid w:val="007E3C39"/>
    <w:rsid w:val="007E4085"/>
    <w:rsid w:val="007E5174"/>
    <w:rsid w:val="007E5E2E"/>
    <w:rsid w:val="007E5F51"/>
    <w:rsid w:val="007E7325"/>
    <w:rsid w:val="007F025C"/>
    <w:rsid w:val="007F07E8"/>
    <w:rsid w:val="007F0B58"/>
    <w:rsid w:val="007F213D"/>
    <w:rsid w:val="007F2270"/>
    <w:rsid w:val="007F305D"/>
    <w:rsid w:val="007F310A"/>
    <w:rsid w:val="007F3357"/>
    <w:rsid w:val="007F44F9"/>
    <w:rsid w:val="007F4D44"/>
    <w:rsid w:val="007F4E6F"/>
    <w:rsid w:val="007F4E83"/>
    <w:rsid w:val="007F55F5"/>
    <w:rsid w:val="007F6888"/>
    <w:rsid w:val="007F7F69"/>
    <w:rsid w:val="008008DB"/>
    <w:rsid w:val="00800AA4"/>
    <w:rsid w:val="00802B3F"/>
    <w:rsid w:val="008033D3"/>
    <w:rsid w:val="0080504D"/>
    <w:rsid w:val="0080516F"/>
    <w:rsid w:val="00805231"/>
    <w:rsid w:val="00805EF9"/>
    <w:rsid w:val="00807985"/>
    <w:rsid w:val="008114EB"/>
    <w:rsid w:val="00812573"/>
    <w:rsid w:val="008152BF"/>
    <w:rsid w:val="00817586"/>
    <w:rsid w:val="00817D73"/>
    <w:rsid w:val="0082201F"/>
    <w:rsid w:val="00822198"/>
    <w:rsid w:val="00823FFD"/>
    <w:rsid w:val="008258F6"/>
    <w:rsid w:val="00825B92"/>
    <w:rsid w:val="008260EF"/>
    <w:rsid w:val="008263CA"/>
    <w:rsid w:val="0082661D"/>
    <w:rsid w:val="00827264"/>
    <w:rsid w:val="00827394"/>
    <w:rsid w:val="00827ECF"/>
    <w:rsid w:val="008303C0"/>
    <w:rsid w:val="00830C4B"/>
    <w:rsid w:val="00832B3F"/>
    <w:rsid w:val="00832D02"/>
    <w:rsid w:val="0083516A"/>
    <w:rsid w:val="0083601F"/>
    <w:rsid w:val="008365F2"/>
    <w:rsid w:val="0083669C"/>
    <w:rsid w:val="00837AF2"/>
    <w:rsid w:val="00837C91"/>
    <w:rsid w:val="008400F1"/>
    <w:rsid w:val="008402F2"/>
    <w:rsid w:val="00841DDD"/>
    <w:rsid w:val="00842911"/>
    <w:rsid w:val="00844166"/>
    <w:rsid w:val="008448CD"/>
    <w:rsid w:val="00845174"/>
    <w:rsid w:val="00847066"/>
    <w:rsid w:val="0084724E"/>
    <w:rsid w:val="00847C65"/>
    <w:rsid w:val="00850274"/>
    <w:rsid w:val="008505AC"/>
    <w:rsid w:val="00851749"/>
    <w:rsid w:val="008524A1"/>
    <w:rsid w:val="00853B84"/>
    <w:rsid w:val="00853F37"/>
    <w:rsid w:val="00854223"/>
    <w:rsid w:val="00855F3D"/>
    <w:rsid w:val="008571ED"/>
    <w:rsid w:val="0085729E"/>
    <w:rsid w:val="00857657"/>
    <w:rsid w:val="00862022"/>
    <w:rsid w:val="00862E10"/>
    <w:rsid w:val="00863FCD"/>
    <w:rsid w:val="00865787"/>
    <w:rsid w:val="00866702"/>
    <w:rsid w:val="00866E3E"/>
    <w:rsid w:val="0086708E"/>
    <w:rsid w:val="00870681"/>
    <w:rsid w:val="00870AC3"/>
    <w:rsid w:val="00871765"/>
    <w:rsid w:val="00871F54"/>
    <w:rsid w:val="0087389E"/>
    <w:rsid w:val="00873F0E"/>
    <w:rsid w:val="00873F76"/>
    <w:rsid w:val="0087562E"/>
    <w:rsid w:val="008762B2"/>
    <w:rsid w:val="0088191C"/>
    <w:rsid w:val="00881C00"/>
    <w:rsid w:val="00883122"/>
    <w:rsid w:val="0088394C"/>
    <w:rsid w:val="00883C94"/>
    <w:rsid w:val="00885FFD"/>
    <w:rsid w:val="008863D2"/>
    <w:rsid w:val="00887CD8"/>
    <w:rsid w:val="00891D1F"/>
    <w:rsid w:val="0089208D"/>
    <w:rsid w:val="00892CCF"/>
    <w:rsid w:val="00893421"/>
    <w:rsid w:val="00894110"/>
    <w:rsid w:val="008964E4"/>
    <w:rsid w:val="00897386"/>
    <w:rsid w:val="008973AD"/>
    <w:rsid w:val="008A1A5B"/>
    <w:rsid w:val="008A31C7"/>
    <w:rsid w:val="008A33EC"/>
    <w:rsid w:val="008A465A"/>
    <w:rsid w:val="008A4BEB"/>
    <w:rsid w:val="008A570A"/>
    <w:rsid w:val="008A604D"/>
    <w:rsid w:val="008A7452"/>
    <w:rsid w:val="008A79DA"/>
    <w:rsid w:val="008B1668"/>
    <w:rsid w:val="008B3EB8"/>
    <w:rsid w:val="008B4575"/>
    <w:rsid w:val="008B63DF"/>
    <w:rsid w:val="008B63E2"/>
    <w:rsid w:val="008B7824"/>
    <w:rsid w:val="008C0970"/>
    <w:rsid w:val="008C0DB3"/>
    <w:rsid w:val="008C2379"/>
    <w:rsid w:val="008C26C6"/>
    <w:rsid w:val="008C3433"/>
    <w:rsid w:val="008C4B77"/>
    <w:rsid w:val="008C5BC3"/>
    <w:rsid w:val="008C5D66"/>
    <w:rsid w:val="008D068E"/>
    <w:rsid w:val="008D0832"/>
    <w:rsid w:val="008D0E16"/>
    <w:rsid w:val="008D1AF2"/>
    <w:rsid w:val="008D2FAD"/>
    <w:rsid w:val="008D34D5"/>
    <w:rsid w:val="008D35A2"/>
    <w:rsid w:val="008D4FBE"/>
    <w:rsid w:val="008D6665"/>
    <w:rsid w:val="008D6A95"/>
    <w:rsid w:val="008E0224"/>
    <w:rsid w:val="008E0D4C"/>
    <w:rsid w:val="008E3A54"/>
    <w:rsid w:val="008E3C9B"/>
    <w:rsid w:val="008E42F9"/>
    <w:rsid w:val="008E523A"/>
    <w:rsid w:val="008E548E"/>
    <w:rsid w:val="008E5626"/>
    <w:rsid w:val="008E6319"/>
    <w:rsid w:val="008E6BDB"/>
    <w:rsid w:val="008F000A"/>
    <w:rsid w:val="008F2AF9"/>
    <w:rsid w:val="008F2F6A"/>
    <w:rsid w:val="008F35E9"/>
    <w:rsid w:val="008F3E88"/>
    <w:rsid w:val="008F411B"/>
    <w:rsid w:val="008F496F"/>
    <w:rsid w:val="008F4BDE"/>
    <w:rsid w:val="008F63EA"/>
    <w:rsid w:val="008F67E2"/>
    <w:rsid w:val="008F7588"/>
    <w:rsid w:val="008F77D0"/>
    <w:rsid w:val="00901680"/>
    <w:rsid w:val="0090371D"/>
    <w:rsid w:val="00903BD3"/>
    <w:rsid w:val="0090565F"/>
    <w:rsid w:val="009056DE"/>
    <w:rsid w:val="00905830"/>
    <w:rsid w:val="00905B80"/>
    <w:rsid w:val="00906214"/>
    <w:rsid w:val="00907095"/>
    <w:rsid w:val="0090717A"/>
    <w:rsid w:val="00910AAD"/>
    <w:rsid w:val="00910FB4"/>
    <w:rsid w:val="0091170B"/>
    <w:rsid w:val="00913463"/>
    <w:rsid w:val="00914DF8"/>
    <w:rsid w:val="009165CB"/>
    <w:rsid w:val="009169AD"/>
    <w:rsid w:val="00916F5E"/>
    <w:rsid w:val="00917C18"/>
    <w:rsid w:val="00920D55"/>
    <w:rsid w:val="00921C61"/>
    <w:rsid w:val="00921F01"/>
    <w:rsid w:val="0092255F"/>
    <w:rsid w:val="009232F9"/>
    <w:rsid w:val="009237F1"/>
    <w:rsid w:val="00923EF4"/>
    <w:rsid w:val="00924523"/>
    <w:rsid w:val="00924560"/>
    <w:rsid w:val="0092565D"/>
    <w:rsid w:val="009259A4"/>
    <w:rsid w:val="00927179"/>
    <w:rsid w:val="009272C1"/>
    <w:rsid w:val="00927B31"/>
    <w:rsid w:val="00927D64"/>
    <w:rsid w:val="00930E03"/>
    <w:rsid w:val="0093160D"/>
    <w:rsid w:val="00932DF7"/>
    <w:rsid w:val="009344ED"/>
    <w:rsid w:val="00935C96"/>
    <w:rsid w:val="0093772B"/>
    <w:rsid w:val="0094016B"/>
    <w:rsid w:val="00940AD0"/>
    <w:rsid w:val="00940C0E"/>
    <w:rsid w:val="009418D0"/>
    <w:rsid w:val="00941CCC"/>
    <w:rsid w:val="009442CF"/>
    <w:rsid w:val="009449D4"/>
    <w:rsid w:val="00944AA4"/>
    <w:rsid w:val="00945452"/>
    <w:rsid w:val="00945600"/>
    <w:rsid w:val="00945631"/>
    <w:rsid w:val="00946655"/>
    <w:rsid w:val="00947FB4"/>
    <w:rsid w:val="009504E9"/>
    <w:rsid w:val="0095153C"/>
    <w:rsid w:val="00955EDC"/>
    <w:rsid w:val="00956826"/>
    <w:rsid w:val="00956D50"/>
    <w:rsid w:val="009573AF"/>
    <w:rsid w:val="00960592"/>
    <w:rsid w:val="00961C28"/>
    <w:rsid w:val="00961C67"/>
    <w:rsid w:val="00965406"/>
    <w:rsid w:val="00966D04"/>
    <w:rsid w:val="009720AD"/>
    <w:rsid w:val="0097240F"/>
    <w:rsid w:val="00972675"/>
    <w:rsid w:val="00973344"/>
    <w:rsid w:val="00974E98"/>
    <w:rsid w:val="00976EF1"/>
    <w:rsid w:val="0097737C"/>
    <w:rsid w:val="009801FE"/>
    <w:rsid w:val="009821E0"/>
    <w:rsid w:val="00982723"/>
    <w:rsid w:val="00983C2C"/>
    <w:rsid w:val="00984E0B"/>
    <w:rsid w:val="00985C88"/>
    <w:rsid w:val="00990515"/>
    <w:rsid w:val="00992127"/>
    <w:rsid w:val="009921D2"/>
    <w:rsid w:val="009923B7"/>
    <w:rsid w:val="009928AF"/>
    <w:rsid w:val="00993E35"/>
    <w:rsid w:val="00994A14"/>
    <w:rsid w:val="00995057"/>
    <w:rsid w:val="00995B3D"/>
    <w:rsid w:val="0099714F"/>
    <w:rsid w:val="009A0643"/>
    <w:rsid w:val="009A13A4"/>
    <w:rsid w:val="009A1756"/>
    <w:rsid w:val="009A2C8A"/>
    <w:rsid w:val="009A3590"/>
    <w:rsid w:val="009A3EF0"/>
    <w:rsid w:val="009A48DB"/>
    <w:rsid w:val="009A4BAE"/>
    <w:rsid w:val="009A5BA6"/>
    <w:rsid w:val="009A5BEE"/>
    <w:rsid w:val="009A6171"/>
    <w:rsid w:val="009A6BB6"/>
    <w:rsid w:val="009B228C"/>
    <w:rsid w:val="009B275A"/>
    <w:rsid w:val="009B326A"/>
    <w:rsid w:val="009B3DC1"/>
    <w:rsid w:val="009B48B1"/>
    <w:rsid w:val="009B5748"/>
    <w:rsid w:val="009B59C9"/>
    <w:rsid w:val="009B5F48"/>
    <w:rsid w:val="009C0EB0"/>
    <w:rsid w:val="009C37D6"/>
    <w:rsid w:val="009C3B48"/>
    <w:rsid w:val="009C5378"/>
    <w:rsid w:val="009C5EAE"/>
    <w:rsid w:val="009C67F9"/>
    <w:rsid w:val="009C6F1C"/>
    <w:rsid w:val="009C7178"/>
    <w:rsid w:val="009C73EF"/>
    <w:rsid w:val="009D16A1"/>
    <w:rsid w:val="009D29A7"/>
    <w:rsid w:val="009D46C0"/>
    <w:rsid w:val="009D6CCF"/>
    <w:rsid w:val="009E2749"/>
    <w:rsid w:val="009E2772"/>
    <w:rsid w:val="009E33D8"/>
    <w:rsid w:val="009E4788"/>
    <w:rsid w:val="009E5A13"/>
    <w:rsid w:val="009F0F80"/>
    <w:rsid w:val="009F22F9"/>
    <w:rsid w:val="009F5DE5"/>
    <w:rsid w:val="009F60C0"/>
    <w:rsid w:val="009F73C8"/>
    <w:rsid w:val="00A00BCD"/>
    <w:rsid w:val="00A011F3"/>
    <w:rsid w:val="00A01845"/>
    <w:rsid w:val="00A01A19"/>
    <w:rsid w:val="00A01DAD"/>
    <w:rsid w:val="00A02366"/>
    <w:rsid w:val="00A02708"/>
    <w:rsid w:val="00A0306F"/>
    <w:rsid w:val="00A03331"/>
    <w:rsid w:val="00A059F3"/>
    <w:rsid w:val="00A05E0F"/>
    <w:rsid w:val="00A07330"/>
    <w:rsid w:val="00A100C9"/>
    <w:rsid w:val="00A1262A"/>
    <w:rsid w:val="00A14E23"/>
    <w:rsid w:val="00A14F62"/>
    <w:rsid w:val="00A15AF0"/>
    <w:rsid w:val="00A15D20"/>
    <w:rsid w:val="00A17114"/>
    <w:rsid w:val="00A171A7"/>
    <w:rsid w:val="00A174D8"/>
    <w:rsid w:val="00A1779F"/>
    <w:rsid w:val="00A21311"/>
    <w:rsid w:val="00A23CFD"/>
    <w:rsid w:val="00A2772C"/>
    <w:rsid w:val="00A277DA"/>
    <w:rsid w:val="00A27EAD"/>
    <w:rsid w:val="00A30FDB"/>
    <w:rsid w:val="00A312F1"/>
    <w:rsid w:val="00A32507"/>
    <w:rsid w:val="00A34593"/>
    <w:rsid w:val="00A351F4"/>
    <w:rsid w:val="00A35312"/>
    <w:rsid w:val="00A36522"/>
    <w:rsid w:val="00A3691B"/>
    <w:rsid w:val="00A37CFE"/>
    <w:rsid w:val="00A37DC3"/>
    <w:rsid w:val="00A37F0E"/>
    <w:rsid w:val="00A40192"/>
    <w:rsid w:val="00A41F77"/>
    <w:rsid w:val="00A4306D"/>
    <w:rsid w:val="00A43B98"/>
    <w:rsid w:val="00A43D0D"/>
    <w:rsid w:val="00A46B00"/>
    <w:rsid w:val="00A51633"/>
    <w:rsid w:val="00A51D6E"/>
    <w:rsid w:val="00A52B0D"/>
    <w:rsid w:val="00A52F77"/>
    <w:rsid w:val="00A54AE6"/>
    <w:rsid w:val="00A5545F"/>
    <w:rsid w:val="00A56BE7"/>
    <w:rsid w:val="00A57398"/>
    <w:rsid w:val="00A57630"/>
    <w:rsid w:val="00A5774D"/>
    <w:rsid w:val="00A60D59"/>
    <w:rsid w:val="00A643CA"/>
    <w:rsid w:val="00A66630"/>
    <w:rsid w:val="00A6717D"/>
    <w:rsid w:val="00A677A5"/>
    <w:rsid w:val="00A702E5"/>
    <w:rsid w:val="00A7098F"/>
    <w:rsid w:val="00A74EA6"/>
    <w:rsid w:val="00A76DB3"/>
    <w:rsid w:val="00A77B10"/>
    <w:rsid w:val="00A77D7D"/>
    <w:rsid w:val="00A81A34"/>
    <w:rsid w:val="00A825C1"/>
    <w:rsid w:val="00A840CD"/>
    <w:rsid w:val="00A840DF"/>
    <w:rsid w:val="00A8582C"/>
    <w:rsid w:val="00A85A4D"/>
    <w:rsid w:val="00A86811"/>
    <w:rsid w:val="00A86C55"/>
    <w:rsid w:val="00A877BF"/>
    <w:rsid w:val="00A901F7"/>
    <w:rsid w:val="00A908F2"/>
    <w:rsid w:val="00A90E6C"/>
    <w:rsid w:val="00A9302F"/>
    <w:rsid w:val="00A947C8"/>
    <w:rsid w:val="00A9729E"/>
    <w:rsid w:val="00A97A68"/>
    <w:rsid w:val="00AA0045"/>
    <w:rsid w:val="00AA1B02"/>
    <w:rsid w:val="00AA1E75"/>
    <w:rsid w:val="00AA3082"/>
    <w:rsid w:val="00AA3478"/>
    <w:rsid w:val="00AA359D"/>
    <w:rsid w:val="00AA3671"/>
    <w:rsid w:val="00AA4F78"/>
    <w:rsid w:val="00AA558A"/>
    <w:rsid w:val="00AA5BFA"/>
    <w:rsid w:val="00AA5CAB"/>
    <w:rsid w:val="00AA68F7"/>
    <w:rsid w:val="00AA7001"/>
    <w:rsid w:val="00AA74A5"/>
    <w:rsid w:val="00AB3A8C"/>
    <w:rsid w:val="00AB3BD1"/>
    <w:rsid w:val="00AB48BE"/>
    <w:rsid w:val="00AB64E4"/>
    <w:rsid w:val="00AB7734"/>
    <w:rsid w:val="00AB7BD5"/>
    <w:rsid w:val="00AC15A4"/>
    <w:rsid w:val="00AC1620"/>
    <w:rsid w:val="00AC16D6"/>
    <w:rsid w:val="00AC2113"/>
    <w:rsid w:val="00AC21C5"/>
    <w:rsid w:val="00AC4722"/>
    <w:rsid w:val="00AC4BB6"/>
    <w:rsid w:val="00AC733F"/>
    <w:rsid w:val="00AC78D8"/>
    <w:rsid w:val="00AD0745"/>
    <w:rsid w:val="00AD08F9"/>
    <w:rsid w:val="00AD0CCD"/>
    <w:rsid w:val="00AD277F"/>
    <w:rsid w:val="00AD3607"/>
    <w:rsid w:val="00AD48C3"/>
    <w:rsid w:val="00AD48D8"/>
    <w:rsid w:val="00AD54C7"/>
    <w:rsid w:val="00AD641E"/>
    <w:rsid w:val="00AD7DE7"/>
    <w:rsid w:val="00AD7E18"/>
    <w:rsid w:val="00AE1D07"/>
    <w:rsid w:val="00AE2C39"/>
    <w:rsid w:val="00AE4157"/>
    <w:rsid w:val="00AE47E3"/>
    <w:rsid w:val="00AE4BCE"/>
    <w:rsid w:val="00AE6A4C"/>
    <w:rsid w:val="00AE6C7C"/>
    <w:rsid w:val="00AE7AD9"/>
    <w:rsid w:val="00AF0080"/>
    <w:rsid w:val="00AF0224"/>
    <w:rsid w:val="00AF0956"/>
    <w:rsid w:val="00AF123B"/>
    <w:rsid w:val="00AF18BF"/>
    <w:rsid w:val="00AF2752"/>
    <w:rsid w:val="00AF29AB"/>
    <w:rsid w:val="00AF317B"/>
    <w:rsid w:val="00AF438F"/>
    <w:rsid w:val="00AF52F8"/>
    <w:rsid w:val="00AF5303"/>
    <w:rsid w:val="00AF627B"/>
    <w:rsid w:val="00AF650F"/>
    <w:rsid w:val="00B00969"/>
    <w:rsid w:val="00B01D48"/>
    <w:rsid w:val="00B0286F"/>
    <w:rsid w:val="00B03201"/>
    <w:rsid w:val="00B03A18"/>
    <w:rsid w:val="00B07FA6"/>
    <w:rsid w:val="00B10251"/>
    <w:rsid w:val="00B10B4E"/>
    <w:rsid w:val="00B1121E"/>
    <w:rsid w:val="00B11713"/>
    <w:rsid w:val="00B12ED4"/>
    <w:rsid w:val="00B1408A"/>
    <w:rsid w:val="00B1483E"/>
    <w:rsid w:val="00B14CCF"/>
    <w:rsid w:val="00B16BD7"/>
    <w:rsid w:val="00B1726C"/>
    <w:rsid w:val="00B172EB"/>
    <w:rsid w:val="00B1767F"/>
    <w:rsid w:val="00B1777C"/>
    <w:rsid w:val="00B20393"/>
    <w:rsid w:val="00B20922"/>
    <w:rsid w:val="00B20D40"/>
    <w:rsid w:val="00B20E4B"/>
    <w:rsid w:val="00B21F7C"/>
    <w:rsid w:val="00B227EB"/>
    <w:rsid w:val="00B22CDC"/>
    <w:rsid w:val="00B249B2"/>
    <w:rsid w:val="00B25C41"/>
    <w:rsid w:val="00B27AB8"/>
    <w:rsid w:val="00B304D7"/>
    <w:rsid w:val="00B30A9E"/>
    <w:rsid w:val="00B31296"/>
    <w:rsid w:val="00B322C5"/>
    <w:rsid w:val="00B324F0"/>
    <w:rsid w:val="00B33730"/>
    <w:rsid w:val="00B33A86"/>
    <w:rsid w:val="00B3429B"/>
    <w:rsid w:val="00B36295"/>
    <w:rsid w:val="00B40AC6"/>
    <w:rsid w:val="00B4317F"/>
    <w:rsid w:val="00B43237"/>
    <w:rsid w:val="00B4332C"/>
    <w:rsid w:val="00B43EC0"/>
    <w:rsid w:val="00B44F8B"/>
    <w:rsid w:val="00B45E9C"/>
    <w:rsid w:val="00B503B2"/>
    <w:rsid w:val="00B505A3"/>
    <w:rsid w:val="00B51FE0"/>
    <w:rsid w:val="00B52E7B"/>
    <w:rsid w:val="00B53641"/>
    <w:rsid w:val="00B539C1"/>
    <w:rsid w:val="00B54B88"/>
    <w:rsid w:val="00B55810"/>
    <w:rsid w:val="00B575ED"/>
    <w:rsid w:val="00B6004C"/>
    <w:rsid w:val="00B62128"/>
    <w:rsid w:val="00B63024"/>
    <w:rsid w:val="00B632B5"/>
    <w:rsid w:val="00B633D5"/>
    <w:rsid w:val="00B638F0"/>
    <w:rsid w:val="00B64372"/>
    <w:rsid w:val="00B6470D"/>
    <w:rsid w:val="00B66198"/>
    <w:rsid w:val="00B67002"/>
    <w:rsid w:val="00B6783A"/>
    <w:rsid w:val="00B67BFF"/>
    <w:rsid w:val="00B70242"/>
    <w:rsid w:val="00B71512"/>
    <w:rsid w:val="00B72420"/>
    <w:rsid w:val="00B72D22"/>
    <w:rsid w:val="00B72ED5"/>
    <w:rsid w:val="00B73948"/>
    <w:rsid w:val="00B7544B"/>
    <w:rsid w:val="00B757DD"/>
    <w:rsid w:val="00B76E71"/>
    <w:rsid w:val="00B76FF5"/>
    <w:rsid w:val="00B77030"/>
    <w:rsid w:val="00B77B46"/>
    <w:rsid w:val="00B82FF5"/>
    <w:rsid w:val="00B83704"/>
    <w:rsid w:val="00B83C34"/>
    <w:rsid w:val="00B83E41"/>
    <w:rsid w:val="00B87FDB"/>
    <w:rsid w:val="00B9072A"/>
    <w:rsid w:val="00B90CA9"/>
    <w:rsid w:val="00B93C01"/>
    <w:rsid w:val="00B93D13"/>
    <w:rsid w:val="00B94362"/>
    <w:rsid w:val="00B949AD"/>
    <w:rsid w:val="00B95BC1"/>
    <w:rsid w:val="00BA1015"/>
    <w:rsid w:val="00BA1089"/>
    <w:rsid w:val="00BA18B5"/>
    <w:rsid w:val="00BA1B19"/>
    <w:rsid w:val="00BA1BED"/>
    <w:rsid w:val="00BA21D0"/>
    <w:rsid w:val="00BA2759"/>
    <w:rsid w:val="00BA2981"/>
    <w:rsid w:val="00BA3940"/>
    <w:rsid w:val="00BA4D27"/>
    <w:rsid w:val="00BA4FA5"/>
    <w:rsid w:val="00BA7B28"/>
    <w:rsid w:val="00BB02F2"/>
    <w:rsid w:val="00BB1CD3"/>
    <w:rsid w:val="00BB2052"/>
    <w:rsid w:val="00BB2848"/>
    <w:rsid w:val="00BB3037"/>
    <w:rsid w:val="00BB34A2"/>
    <w:rsid w:val="00BB3CE4"/>
    <w:rsid w:val="00BB444B"/>
    <w:rsid w:val="00BB47FE"/>
    <w:rsid w:val="00BB48CC"/>
    <w:rsid w:val="00BB6DF5"/>
    <w:rsid w:val="00BB764E"/>
    <w:rsid w:val="00BB7782"/>
    <w:rsid w:val="00BC0B81"/>
    <w:rsid w:val="00BC0E1B"/>
    <w:rsid w:val="00BC1883"/>
    <w:rsid w:val="00BC33AD"/>
    <w:rsid w:val="00BC5D51"/>
    <w:rsid w:val="00BD0660"/>
    <w:rsid w:val="00BD06A7"/>
    <w:rsid w:val="00BD09C1"/>
    <w:rsid w:val="00BD1201"/>
    <w:rsid w:val="00BD1AAC"/>
    <w:rsid w:val="00BD2CC2"/>
    <w:rsid w:val="00BD33CE"/>
    <w:rsid w:val="00BD358F"/>
    <w:rsid w:val="00BD53A5"/>
    <w:rsid w:val="00BD5C55"/>
    <w:rsid w:val="00BD78A0"/>
    <w:rsid w:val="00BE04FE"/>
    <w:rsid w:val="00BE0BA5"/>
    <w:rsid w:val="00BE0E18"/>
    <w:rsid w:val="00BE28C5"/>
    <w:rsid w:val="00BE368B"/>
    <w:rsid w:val="00BE4E55"/>
    <w:rsid w:val="00BE4F3E"/>
    <w:rsid w:val="00BE5E7B"/>
    <w:rsid w:val="00BE6641"/>
    <w:rsid w:val="00BE6C10"/>
    <w:rsid w:val="00BE6C62"/>
    <w:rsid w:val="00BF04DA"/>
    <w:rsid w:val="00BF0A46"/>
    <w:rsid w:val="00BF0AFC"/>
    <w:rsid w:val="00BF1E7D"/>
    <w:rsid w:val="00BF3B2E"/>
    <w:rsid w:val="00BF410C"/>
    <w:rsid w:val="00BF69F0"/>
    <w:rsid w:val="00BF6DAB"/>
    <w:rsid w:val="00BF70BE"/>
    <w:rsid w:val="00C012B3"/>
    <w:rsid w:val="00C03E1B"/>
    <w:rsid w:val="00C102C9"/>
    <w:rsid w:val="00C10785"/>
    <w:rsid w:val="00C10F9E"/>
    <w:rsid w:val="00C10F9F"/>
    <w:rsid w:val="00C12367"/>
    <w:rsid w:val="00C12E4F"/>
    <w:rsid w:val="00C13E8D"/>
    <w:rsid w:val="00C15426"/>
    <w:rsid w:val="00C15855"/>
    <w:rsid w:val="00C1661A"/>
    <w:rsid w:val="00C17B4B"/>
    <w:rsid w:val="00C17D49"/>
    <w:rsid w:val="00C2073E"/>
    <w:rsid w:val="00C209C5"/>
    <w:rsid w:val="00C21259"/>
    <w:rsid w:val="00C22576"/>
    <w:rsid w:val="00C22677"/>
    <w:rsid w:val="00C22CA2"/>
    <w:rsid w:val="00C24279"/>
    <w:rsid w:val="00C245E7"/>
    <w:rsid w:val="00C252F5"/>
    <w:rsid w:val="00C25D08"/>
    <w:rsid w:val="00C2717A"/>
    <w:rsid w:val="00C307F9"/>
    <w:rsid w:val="00C31188"/>
    <w:rsid w:val="00C32A52"/>
    <w:rsid w:val="00C32E22"/>
    <w:rsid w:val="00C35AB8"/>
    <w:rsid w:val="00C379E9"/>
    <w:rsid w:val="00C37AE4"/>
    <w:rsid w:val="00C415AD"/>
    <w:rsid w:val="00C42D33"/>
    <w:rsid w:val="00C43BEC"/>
    <w:rsid w:val="00C43E72"/>
    <w:rsid w:val="00C44678"/>
    <w:rsid w:val="00C4477A"/>
    <w:rsid w:val="00C45DD9"/>
    <w:rsid w:val="00C46D39"/>
    <w:rsid w:val="00C47FEE"/>
    <w:rsid w:val="00C519D7"/>
    <w:rsid w:val="00C5218C"/>
    <w:rsid w:val="00C5258B"/>
    <w:rsid w:val="00C5418B"/>
    <w:rsid w:val="00C55FA3"/>
    <w:rsid w:val="00C56C6C"/>
    <w:rsid w:val="00C574A9"/>
    <w:rsid w:val="00C60D59"/>
    <w:rsid w:val="00C62300"/>
    <w:rsid w:val="00C62E20"/>
    <w:rsid w:val="00C630B3"/>
    <w:rsid w:val="00C64078"/>
    <w:rsid w:val="00C646B7"/>
    <w:rsid w:val="00C6478F"/>
    <w:rsid w:val="00C64C09"/>
    <w:rsid w:val="00C6545E"/>
    <w:rsid w:val="00C65A6D"/>
    <w:rsid w:val="00C65E5D"/>
    <w:rsid w:val="00C66544"/>
    <w:rsid w:val="00C672A0"/>
    <w:rsid w:val="00C674BC"/>
    <w:rsid w:val="00C6770F"/>
    <w:rsid w:val="00C70594"/>
    <w:rsid w:val="00C7150E"/>
    <w:rsid w:val="00C72460"/>
    <w:rsid w:val="00C73037"/>
    <w:rsid w:val="00C73441"/>
    <w:rsid w:val="00C73844"/>
    <w:rsid w:val="00C75812"/>
    <w:rsid w:val="00C760FA"/>
    <w:rsid w:val="00C76292"/>
    <w:rsid w:val="00C76451"/>
    <w:rsid w:val="00C7698A"/>
    <w:rsid w:val="00C77113"/>
    <w:rsid w:val="00C77A2D"/>
    <w:rsid w:val="00C8687C"/>
    <w:rsid w:val="00C86AF0"/>
    <w:rsid w:val="00C871C5"/>
    <w:rsid w:val="00C871F3"/>
    <w:rsid w:val="00C901FA"/>
    <w:rsid w:val="00C91D45"/>
    <w:rsid w:val="00C92007"/>
    <w:rsid w:val="00C94DC6"/>
    <w:rsid w:val="00C95457"/>
    <w:rsid w:val="00C9560A"/>
    <w:rsid w:val="00C96811"/>
    <w:rsid w:val="00C96B14"/>
    <w:rsid w:val="00C96DCD"/>
    <w:rsid w:val="00C97869"/>
    <w:rsid w:val="00CA10AE"/>
    <w:rsid w:val="00CA1A9F"/>
    <w:rsid w:val="00CA1DC3"/>
    <w:rsid w:val="00CA2906"/>
    <w:rsid w:val="00CA37B6"/>
    <w:rsid w:val="00CA3FFE"/>
    <w:rsid w:val="00CA46B6"/>
    <w:rsid w:val="00CA51DC"/>
    <w:rsid w:val="00CA591D"/>
    <w:rsid w:val="00CA6B83"/>
    <w:rsid w:val="00CA7ED0"/>
    <w:rsid w:val="00CB0289"/>
    <w:rsid w:val="00CB1769"/>
    <w:rsid w:val="00CB1E14"/>
    <w:rsid w:val="00CB2A3A"/>
    <w:rsid w:val="00CB2AF9"/>
    <w:rsid w:val="00CB3339"/>
    <w:rsid w:val="00CC004D"/>
    <w:rsid w:val="00CC0514"/>
    <w:rsid w:val="00CC0E07"/>
    <w:rsid w:val="00CC204B"/>
    <w:rsid w:val="00CC2205"/>
    <w:rsid w:val="00CC2AC0"/>
    <w:rsid w:val="00CC3E1F"/>
    <w:rsid w:val="00CC3FB2"/>
    <w:rsid w:val="00CC5D42"/>
    <w:rsid w:val="00CC71DB"/>
    <w:rsid w:val="00CC766C"/>
    <w:rsid w:val="00CD233E"/>
    <w:rsid w:val="00CD3C0B"/>
    <w:rsid w:val="00CD53AB"/>
    <w:rsid w:val="00CD5ADF"/>
    <w:rsid w:val="00CD64F7"/>
    <w:rsid w:val="00CD6706"/>
    <w:rsid w:val="00CD7B5C"/>
    <w:rsid w:val="00CE02B9"/>
    <w:rsid w:val="00CE0559"/>
    <w:rsid w:val="00CE0854"/>
    <w:rsid w:val="00CE0900"/>
    <w:rsid w:val="00CE1B20"/>
    <w:rsid w:val="00CE2AB3"/>
    <w:rsid w:val="00CE2DFB"/>
    <w:rsid w:val="00CE3D64"/>
    <w:rsid w:val="00CE4B1C"/>
    <w:rsid w:val="00CE5DDC"/>
    <w:rsid w:val="00CE63EB"/>
    <w:rsid w:val="00CE680D"/>
    <w:rsid w:val="00CE7CE9"/>
    <w:rsid w:val="00CF10FA"/>
    <w:rsid w:val="00CF1B2B"/>
    <w:rsid w:val="00CF1B6E"/>
    <w:rsid w:val="00CF1C92"/>
    <w:rsid w:val="00CF3701"/>
    <w:rsid w:val="00CF3888"/>
    <w:rsid w:val="00CF3E8E"/>
    <w:rsid w:val="00CF498B"/>
    <w:rsid w:val="00CF6700"/>
    <w:rsid w:val="00D00A19"/>
    <w:rsid w:val="00D02842"/>
    <w:rsid w:val="00D036D5"/>
    <w:rsid w:val="00D03A8A"/>
    <w:rsid w:val="00D040D8"/>
    <w:rsid w:val="00D057F4"/>
    <w:rsid w:val="00D05C9F"/>
    <w:rsid w:val="00D066E6"/>
    <w:rsid w:val="00D078A8"/>
    <w:rsid w:val="00D14E1D"/>
    <w:rsid w:val="00D16874"/>
    <w:rsid w:val="00D16AED"/>
    <w:rsid w:val="00D1716E"/>
    <w:rsid w:val="00D17B43"/>
    <w:rsid w:val="00D203AF"/>
    <w:rsid w:val="00D20E1C"/>
    <w:rsid w:val="00D2362B"/>
    <w:rsid w:val="00D245A8"/>
    <w:rsid w:val="00D24C33"/>
    <w:rsid w:val="00D265FB"/>
    <w:rsid w:val="00D2704B"/>
    <w:rsid w:val="00D27537"/>
    <w:rsid w:val="00D323D4"/>
    <w:rsid w:val="00D3347B"/>
    <w:rsid w:val="00D338E5"/>
    <w:rsid w:val="00D33B4D"/>
    <w:rsid w:val="00D3441F"/>
    <w:rsid w:val="00D351B3"/>
    <w:rsid w:val="00D35A42"/>
    <w:rsid w:val="00D37A0B"/>
    <w:rsid w:val="00D4001A"/>
    <w:rsid w:val="00D41013"/>
    <w:rsid w:val="00D43291"/>
    <w:rsid w:val="00D450E8"/>
    <w:rsid w:val="00D46602"/>
    <w:rsid w:val="00D4677A"/>
    <w:rsid w:val="00D46D0E"/>
    <w:rsid w:val="00D47B14"/>
    <w:rsid w:val="00D50F35"/>
    <w:rsid w:val="00D5228C"/>
    <w:rsid w:val="00D5243D"/>
    <w:rsid w:val="00D559B8"/>
    <w:rsid w:val="00D55D88"/>
    <w:rsid w:val="00D56A84"/>
    <w:rsid w:val="00D57832"/>
    <w:rsid w:val="00D61DEA"/>
    <w:rsid w:val="00D625F4"/>
    <w:rsid w:val="00D64786"/>
    <w:rsid w:val="00D64E29"/>
    <w:rsid w:val="00D658C3"/>
    <w:rsid w:val="00D65A34"/>
    <w:rsid w:val="00D67329"/>
    <w:rsid w:val="00D67DF6"/>
    <w:rsid w:val="00D71878"/>
    <w:rsid w:val="00D7371A"/>
    <w:rsid w:val="00D7391B"/>
    <w:rsid w:val="00D76393"/>
    <w:rsid w:val="00D77041"/>
    <w:rsid w:val="00D805E9"/>
    <w:rsid w:val="00D81151"/>
    <w:rsid w:val="00D8219E"/>
    <w:rsid w:val="00D85BFD"/>
    <w:rsid w:val="00D86048"/>
    <w:rsid w:val="00D867BE"/>
    <w:rsid w:val="00D929CF"/>
    <w:rsid w:val="00D92D2C"/>
    <w:rsid w:val="00D96D2F"/>
    <w:rsid w:val="00D97085"/>
    <w:rsid w:val="00D9751D"/>
    <w:rsid w:val="00D97BBC"/>
    <w:rsid w:val="00D97D5D"/>
    <w:rsid w:val="00D97FB1"/>
    <w:rsid w:val="00DA14F3"/>
    <w:rsid w:val="00DA55F2"/>
    <w:rsid w:val="00DA78A9"/>
    <w:rsid w:val="00DB11F2"/>
    <w:rsid w:val="00DB2FD1"/>
    <w:rsid w:val="00DB4616"/>
    <w:rsid w:val="00DB607E"/>
    <w:rsid w:val="00DB727B"/>
    <w:rsid w:val="00DC0858"/>
    <w:rsid w:val="00DC2ED5"/>
    <w:rsid w:val="00DC42BC"/>
    <w:rsid w:val="00DC4FD6"/>
    <w:rsid w:val="00DC5C8A"/>
    <w:rsid w:val="00DC63BD"/>
    <w:rsid w:val="00DC6FD4"/>
    <w:rsid w:val="00DC7703"/>
    <w:rsid w:val="00DD01B0"/>
    <w:rsid w:val="00DD10A3"/>
    <w:rsid w:val="00DD1DC2"/>
    <w:rsid w:val="00DD2599"/>
    <w:rsid w:val="00DD390C"/>
    <w:rsid w:val="00DD3CEC"/>
    <w:rsid w:val="00DD3F03"/>
    <w:rsid w:val="00DD44B1"/>
    <w:rsid w:val="00DD4A00"/>
    <w:rsid w:val="00DD531E"/>
    <w:rsid w:val="00DD65EB"/>
    <w:rsid w:val="00DD66CB"/>
    <w:rsid w:val="00DD7F84"/>
    <w:rsid w:val="00DE1022"/>
    <w:rsid w:val="00DE2390"/>
    <w:rsid w:val="00DE416B"/>
    <w:rsid w:val="00DE5A5D"/>
    <w:rsid w:val="00DE7655"/>
    <w:rsid w:val="00DF0A5C"/>
    <w:rsid w:val="00DF1747"/>
    <w:rsid w:val="00DF3B2D"/>
    <w:rsid w:val="00DF4264"/>
    <w:rsid w:val="00DF42A3"/>
    <w:rsid w:val="00DF6A0A"/>
    <w:rsid w:val="00DF7D2F"/>
    <w:rsid w:val="00E02303"/>
    <w:rsid w:val="00E03C8A"/>
    <w:rsid w:val="00E0424D"/>
    <w:rsid w:val="00E05EBC"/>
    <w:rsid w:val="00E063A4"/>
    <w:rsid w:val="00E068E4"/>
    <w:rsid w:val="00E07C69"/>
    <w:rsid w:val="00E103EF"/>
    <w:rsid w:val="00E1202E"/>
    <w:rsid w:val="00E128C2"/>
    <w:rsid w:val="00E139D8"/>
    <w:rsid w:val="00E14CF8"/>
    <w:rsid w:val="00E160A9"/>
    <w:rsid w:val="00E1783D"/>
    <w:rsid w:val="00E17B0F"/>
    <w:rsid w:val="00E21464"/>
    <w:rsid w:val="00E216B6"/>
    <w:rsid w:val="00E21ED8"/>
    <w:rsid w:val="00E225BF"/>
    <w:rsid w:val="00E22DC3"/>
    <w:rsid w:val="00E23579"/>
    <w:rsid w:val="00E252C5"/>
    <w:rsid w:val="00E25B70"/>
    <w:rsid w:val="00E26B89"/>
    <w:rsid w:val="00E26C7D"/>
    <w:rsid w:val="00E27A1D"/>
    <w:rsid w:val="00E27B4F"/>
    <w:rsid w:val="00E308CA"/>
    <w:rsid w:val="00E30CF9"/>
    <w:rsid w:val="00E31839"/>
    <w:rsid w:val="00E3306B"/>
    <w:rsid w:val="00E37719"/>
    <w:rsid w:val="00E37AAA"/>
    <w:rsid w:val="00E37C16"/>
    <w:rsid w:val="00E41940"/>
    <w:rsid w:val="00E42196"/>
    <w:rsid w:val="00E434F2"/>
    <w:rsid w:val="00E4414F"/>
    <w:rsid w:val="00E44D3D"/>
    <w:rsid w:val="00E457E1"/>
    <w:rsid w:val="00E473BB"/>
    <w:rsid w:val="00E504B9"/>
    <w:rsid w:val="00E50625"/>
    <w:rsid w:val="00E511B3"/>
    <w:rsid w:val="00E521A7"/>
    <w:rsid w:val="00E52836"/>
    <w:rsid w:val="00E53126"/>
    <w:rsid w:val="00E54056"/>
    <w:rsid w:val="00E54329"/>
    <w:rsid w:val="00E56E29"/>
    <w:rsid w:val="00E60722"/>
    <w:rsid w:val="00E619C8"/>
    <w:rsid w:val="00E622C1"/>
    <w:rsid w:val="00E63081"/>
    <w:rsid w:val="00E63B75"/>
    <w:rsid w:val="00E6414B"/>
    <w:rsid w:val="00E657D1"/>
    <w:rsid w:val="00E661D9"/>
    <w:rsid w:val="00E67314"/>
    <w:rsid w:val="00E67A0F"/>
    <w:rsid w:val="00E70344"/>
    <w:rsid w:val="00E709F3"/>
    <w:rsid w:val="00E70FD4"/>
    <w:rsid w:val="00E714B9"/>
    <w:rsid w:val="00E73F64"/>
    <w:rsid w:val="00E7595B"/>
    <w:rsid w:val="00E77221"/>
    <w:rsid w:val="00E77359"/>
    <w:rsid w:val="00E77991"/>
    <w:rsid w:val="00E779FD"/>
    <w:rsid w:val="00E80634"/>
    <w:rsid w:val="00E81A71"/>
    <w:rsid w:val="00E81B6B"/>
    <w:rsid w:val="00E82B90"/>
    <w:rsid w:val="00E82BB1"/>
    <w:rsid w:val="00E8369F"/>
    <w:rsid w:val="00E83BF1"/>
    <w:rsid w:val="00E843DD"/>
    <w:rsid w:val="00E847AB"/>
    <w:rsid w:val="00E84895"/>
    <w:rsid w:val="00E8672D"/>
    <w:rsid w:val="00E86A19"/>
    <w:rsid w:val="00E87457"/>
    <w:rsid w:val="00E9127F"/>
    <w:rsid w:val="00E92027"/>
    <w:rsid w:val="00E93DE9"/>
    <w:rsid w:val="00E9447E"/>
    <w:rsid w:val="00E9606E"/>
    <w:rsid w:val="00E9775E"/>
    <w:rsid w:val="00E97E6E"/>
    <w:rsid w:val="00EA0F57"/>
    <w:rsid w:val="00EA1500"/>
    <w:rsid w:val="00EA22FA"/>
    <w:rsid w:val="00EA3BF6"/>
    <w:rsid w:val="00EA3DB9"/>
    <w:rsid w:val="00EA445C"/>
    <w:rsid w:val="00EA46EC"/>
    <w:rsid w:val="00EA5379"/>
    <w:rsid w:val="00EA58A7"/>
    <w:rsid w:val="00EB0A6E"/>
    <w:rsid w:val="00EB16E4"/>
    <w:rsid w:val="00EB41FB"/>
    <w:rsid w:val="00EB43BD"/>
    <w:rsid w:val="00EB502E"/>
    <w:rsid w:val="00EB5EF5"/>
    <w:rsid w:val="00EB6537"/>
    <w:rsid w:val="00EB6CB2"/>
    <w:rsid w:val="00EB6D45"/>
    <w:rsid w:val="00EB7F71"/>
    <w:rsid w:val="00EC03E7"/>
    <w:rsid w:val="00EC2FA5"/>
    <w:rsid w:val="00EC41EA"/>
    <w:rsid w:val="00EC4848"/>
    <w:rsid w:val="00EC58AD"/>
    <w:rsid w:val="00EC5B81"/>
    <w:rsid w:val="00EC731C"/>
    <w:rsid w:val="00ED0CF7"/>
    <w:rsid w:val="00ED0FB2"/>
    <w:rsid w:val="00ED376C"/>
    <w:rsid w:val="00ED4E33"/>
    <w:rsid w:val="00ED6337"/>
    <w:rsid w:val="00ED660F"/>
    <w:rsid w:val="00EE0532"/>
    <w:rsid w:val="00EE067B"/>
    <w:rsid w:val="00EE288D"/>
    <w:rsid w:val="00EE2E52"/>
    <w:rsid w:val="00EE311D"/>
    <w:rsid w:val="00EE4A04"/>
    <w:rsid w:val="00EE594D"/>
    <w:rsid w:val="00EE7B3E"/>
    <w:rsid w:val="00EF0259"/>
    <w:rsid w:val="00EF1160"/>
    <w:rsid w:val="00EF2F99"/>
    <w:rsid w:val="00EF3119"/>
    <w:rsid w:val="00EF4BF9"/>
    <w:rsid w:val="00EF4F50"/>
    <w:rsid w:val="00EF712E"/>
    <w:rsid w:val="00F0078E"/>
    <w:rsid w:val="00F00894"/>
    <w:rsid w:val="00F0236B"/>
    <w:rsid w:val="00F02382"/>
    <w:rsid w:val="00F03E8B"/>
    <w:rsid w:val="00F0504E"/>
    <w:rsid w:val="00F0645E"/>
    <w:rsid w:val="00F07B9A"/>
    <w:rsid w:val="00F10491"/>
    <w:rsid w:val="00F10BF8"/>
    <w:rsid w:val="00F1252F"/>
    <w:rsid w:val="00F13061"/>
    <w:rsid w:val="00F1363A"/>
    <w:rsid w:val="00F13E05"/>
    <w:rsid w:val="00F20869"/>
    <w:rsid w:val="00F20E30"/>
    <w:rsid w:val="00F21246"/>
    <w:rsid w:val="00F246B9"/>
    <w:rsid w:val="00F25A28"/>
    <w:rsid w:val="00F263C5"/>
    <w:rsid w:val="00F2787D"/>
    <w:rsid w:val="00F31987"/>
    <w:rsid w:val="00F35186"/>
    <w:rsid w:val="00F353D2"/>
    <w:rsid w:val="00F356D5"/>
    <w:rsid w:val="00F36ECF"/>
    <w:rsid w:val="00F413B7"/>
    <w:rsid w:val="00F41C52"/>
    <w:rsid w:val="00F41F17"/>
    <w:rsid w:val="00F4201A"/>
    <w:rsid w:val="00F43417"/>
    <w:rsid w:val="00F43B8C"/>
    <w:rsid w:val="00F440A6"/>
    <w:rsid w:val="00F440DD"/>
    <w:rsid w:val="00F44EA5"/>
    <w:rsid w:val="00F4677D"/>
    <w:rsid w:val="00F53118"/>
    <w:rsid w:val="00F533EF"/>
    <w:rsid w:val="00F5707F"/>
    <w:rsid w:val="00F57D3D"/>
    <w:rsid w:val="00F60D73"/>
    <w:rsid w:val="00F6323F"/>
    <w:rsid w:val="00F6452F"/>
    <w:rsid w:val="00F64D78"/>
    <w:rsid w:val="00F65E6E"/>
    <w:rsid w:val="00F66C1F"/>
    <w:rsid w:val="00F711D6"/>
    <w:rsid w:val="00F71AAA"/>
    <w:rsid w:val="00F71B54"/>
    <w:rsid w:val="00F71B65"/>
    <w:rsid w:val="00F7241C"/>
    <w:rsid w:val="00F73938"/>
    <w:rsid w:val="00F74FB4"/>
    <w:rsid w:val="00F753F8"/>
    <w:rsid w:val="00F75BE8"/>
    <w:rsid w:val="00F760AD"/>
    <w:rsid w:val="00F77D80"/>
    <w:rsid w:val="00F77E04"/>
    <w:rsid w:val="00F80408"/>
    <w:rsid w:val="00F80636"/>
    <w:rsid w:val="00F808B2"/>
    <w:rsid w:val="00F81AF6"/>
    <w:rsid w:val="00F8517C"/>
    <w:rsid w:val="00F8657B"/>
    <w:rsid w:val="00F87250"/>
    <w:rsid w:val="00F87885"/>
    <w:rsid w:val="00F87D46"/>
    <w:rsid w:val="00F87FB9"/>
    <w:rsid w:val="00F9088C"/>
    <w:rsid w:val="00F91AC2"/>
    <w:rsid w:val="00F91CE3"/>
    <w:rsid w:val="00F91E03"/>
    <w:rsid w:val="00F923BD"/>
    <w:rsid w:val="00F92781"/>
    <w:rsid w:val="00F92A88"/>
    <w:rsid w:val="00F92F10"/>
    <w:rsid w:val="00F92F25"/>
    <w:rsid w:val="00F93975"/>
    <w:rsid w:val="00F94A3D"/>
    <w:rsid w:val="00F972A1"/>
    <w:rsid w:val="00FA174F"/>
    <w:rsid w:val="00FA17EB"/>
    <w:rsid w:val="00FA1853"/>
    <w:rsid w:val="00FA18E6"/>
    <w:rsid w:val="00FA20F7"/>
    <w:rsid w:val="00FA398D"/>
    <w:rsid w:val="00FA5538"/>
    <w:rsid w:val="00FA589D"/>
    <w:rsid w:val="00FB085C"/>
    <w:rsid w:val="00FB0988"/>
    <w:rsid w:val="00FB1BB3"/>
    <w:rsid w:val="00FB3F77"/>
    <w:rsid w:val="00FB5D97"/>
    <w:rsid w:val="00FB610A"/>
    <w:rsid w:val="00FB6E3E"/>
    <w:rsid w:val="00FB6EF5"/>
    <w:rsid w:val="00FC025E"/>
    <w:rsid w:val="00FC1164"/>
    <w:rsid w:val="00FC1852"/>
    <w:rsid w:val="00FC2B6C"/>
    <w:rsid w:val="00FC4063"/>
    <w:rsid w:val="00FC4EED"/>
    <w:rsid w:val="00FC617C"/>
    <w:rsid w:val="00FC66DE"/>
    <w:rsid w:val="00FC714F"/>
    <w:rsid w:val="00FD0FB0"/>
    <w:rsid w:val="00FD17C7"/>
    <w:rsid w:val="00FD1829"/>
    <w:rsid w:val="00FD4D07"/>
    <w:rsid w:val="00FE04EF"/>
    <w:rsid w:val="00FE0890"/>
    <w:rsid w:val="00FE156C"/>
    <w:rsid w:val="00FE2DCB"/>
    <w:rsid w:val="00FE3E1C"/>
    <w:rsid w:val="00FE671C"/>
    <w:rsid w:val="00FE7E94"/>
    <w:rsid w:val="00FF03D8"/>
    <w:rsid w:val="00FF14A1"/>
    <w:rsid w:val="00FF1C22"/>
    <w:rsid w:val="00FF266A"/>
    <w:rsid w:val="00FF2673"/>
    <w:rsid w:val="00FF42E2"/>
    <w:rsid w:val="00FF4BAD"/>
    <w:rsid w:val="00FF5465"/>
    <w:rsid w:val="00FF5AF5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7B9E"/>
  <w15:docId w15:val="{6AEC4D04-CD4B-4826-BCAF-C2368705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25416"/>
    <w:pPr>
      <w:keepNext/>
      <w:keepLines/>
      <w:numPr>
        <w:numId w:val="40"/>
      </w:numPr>
      <w:ind w:left="284" w:hanging="284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94016B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0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TabeladeGrade5Escura-nfase11">
    <w:name w:val="Tabela de Grade 5 Escura - Ênfase 1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5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325416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016B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6"/>
      </w:numPr>
    </w:pPr>
  </w:style>
  <w:style w:type="numbering" w:customStyle="1" w:styleId="Estilo2">
    <w:name w:val="Estilo2"/>
    <w:uiPriority w:val="99"/>
    <w:rsid w:val="00570E8A"/>
    <w:pPr>
      <w:numPr>
        <w:numId w:val="28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qFormat/>
    <w:rsid w:val="005C1CB2"/>
    <w:rPr>
      <w:b/>
      <w:bCs/>
    </w:rPr>
  </w:style>
  <w:style w:type="character" w:styleId="nfase">
    <w:name w:val="Emphasis"/>
    <w:basedOn w:val="Fontepargpadro"/>
    <w:uiPriority w:val="20"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8B3EB8"/>
    <w:pPr>
      <w:keepNext/>
      <w:keepLines/>
      <w:spacing w:line="240" w:lineRule="auto"/>
      <w:ind w:left="113" w:hanging="113"/>
      <w:jc w:val="center"/>
    </w:pPr>
    <w:rPr>
      <w:iCs/>
      <w:sz w:val="20"/>
      <w:szCs w:val="18"/>
    </w:rPr>
  </w:style>
  <w:style w:type="table" w:customStyle="1" w:styleId="TabeladeGrade4-nfase11">
    <w:name w:val="Tabela de Grade 4 - Ênfase 1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0E2B78"/>
    <w:pPr>
      <w:spacing w:after="240" w:line="240" w:lineRule="auto"/>
      <w:ind w:firstLine="0"/>
    </w:pPr>
  </w:style>
  <w:style w:type="table" w:styleId="Tabelacomgrade">
    <w:name w:val="Table Grid"/>
    <w:basedOn w:val="Tabelanormal"/>
    <w:uiPriority w:val="39"/>
    <w:rsid w:val="00D61D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har"/>
    <w:qFormat/>
    <w:rsid w:val="0009440A"/>
    <w:pPr>
      <w:spacing w:line="240" w:lineRule="auto"/>
      <w:ind w:left="447" w:firstLine="0"/>
    </w:pPr>
    <w:rPr>
      <w:rFonts w:ascii="Courier New" w:hAnsi="Courier New" w:cs="Courier New"/>
      <w:sz w:val="20"/>
      <w:szCs w:val="20"/>
    </w:rPr>
  </w:style>
  <w:style w:type="character" w:customStyle="1" w:styleId="CodigoChar">
    <w:name w:val="Codigo Char"/>
    <w:basedOn w:val="Fontepargpadro"/>
    <w:link w:val="Codigo"/>
    <w:rsid w:val="0009440A"/>
    <w:rPr>
      <w:rFonts w:ascii="Courier New" w:hAnsi="Courier New" w:cs="Courier New"/>
      <w:sz w:val="20"/>
      <w:szCs w:val="20"/>
    </w:rPr>
  </w:style>
  <w:style w:type="character" w:customStyle="1" w:styleId="ng-star-inserted">
    <w:name w:val="ng-star-inserted"/>
    <w:basedOn w:val="Fontepargpadro"/>
    <w:rsid w:val="003A557B"/>
  </w:style>
  <w:style w:type="character" w:customStyle="1" w:styleId="bold">
    <w:name w:val="bold"/>
    <w:basedOn w:val="Fontepargpadro"/>
    <w:rsid w:val="003A557B"/>
  </w:style>
  <w:style w:type="character" w:styleId="MenoPendente">
    <w:name w:val="Unresolved Mention"/>
    <w:basedOn w:val="Fontepargpadro"/>
    <w:uiPriority w:val="99"/>
    <w:semiHidden/>
    <w:unhideWhenUsed/>
    <w:rsid w:val="00437E76"/>
    <w:rPr>
      <w:color w:val="605E5C"/>
      <w:shd w:val="clear" w:color="auto" w:fill="E1DFDD"/>
    </w:rPr>
  </w:style>
  <w:style w:type="character" w:customStyle="1" w:styleId="mat-mdc-tooltip-trigger">
    <w:name w:val="mat-mdc-tooltip-trigger"/>
    <w:basedOn w:val="Fontepargpadro"/>
    <w:rsid w:val="005E3159"/>
  </w:style>
  <w:style w:type="character" w:customStyle="1" w:styleId="mdc-buttonlabel">
    <w:name w:val="mdc-button__label"/>
    <w:basedOn w:val="Fontepargpadro"/>
    <w:rsid w:val="005E3159"/>
  </w:style>
  <w:style w:type="paragraph" w:customStyle="1" w:styleId="referncia">
    <w:name w:val="_referência"/>
    <w:basedOn w:val="Normal"/>
    <w:link w:val="refernciaChar"/>
    <w:qFormat/>
    <w:rsid w:val="00DB727B"/>
    <w:rPr>
      <w:sz w:val="20"/>
      <w:szCs w:val="20"/>
    </w:rPr>
  </w:style>
  <w:style w:type="character" w:customStyle="1" w:styleId="refernciaChar">
    <w:name w:val="_referência Char"/>
    <w:basedOn w:val="Fontepargpadro"/>
    <w:link w:val="referncia"/>
    <w:rsid w:val="00DB727B"/>
    <w:rPr>
      <w:rFonts w:ascii="Arial" w:hAnsi="Arial"/>
      <w:sz w:val="20"/>
      <w:szCs w:val="20"/>
    </w:rPr>
  </w:style>
  <w:style w:type="paragraph" w:customStyle="1" w:styleId="Estilo3">
    <w:name w:val="Estilo3"/>
    <w:basedOn w:val="referncia"/>
    <w:link w:val="Estilo3Char"/>
    <w:rsid w:val="00CA7ED0"/>
    <w:pPr>
      <w:keepNext/>
    </w:pPr>
  </w:style>
  <w:style w:type="character" w:customStyle="1" w:styleId="Estilo3Char">
    <w:name w:val="Estilo3 Char"/>
    <w:basedOn w:val="refernciaChar"/>
    <w:link w:val="Estilo3"/>
    <w:rsid w:val="00CA7ED0"/>
    <w:rPr>
      <w:rFonts w:ascii="Arial" w:hAnsi="Arial"/>
      <w:sz w:val="24"/>
      <w:szCs w:val="20"/>
      <w:lang w:eastAsia="pt-BR"/>
    </w:rPr>
  </w:style>
  <w:style w:type="paragraph" w:customStyle="1" w:styleId="Citao">
    <w:name w:val="_Citação"/>
    <w:basedOn w:val="Normal"/>
    <w:link w:val="CitaoChar"/>
    <w:qFormat/>
    <w:rsid w:val="0062572C"/>
    <w:pPr>
      <w:ind w:left="851" w:firstLine="0"/>
    </w:pPr>
  </w:style>
  <w:style w:type="character" w:customStyle="1" w:styleId="CitaoChar">
    <w:name w:val="_Citação Char"/>
    <w:basedOn w:val="Fontepargpadro"/>
    <w:link w:val="Citao"/>
    <w:rsid w:val="0062572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31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26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7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6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9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11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0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9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8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46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05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19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40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89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82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2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73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4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57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63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8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4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65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17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28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89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35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31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0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02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75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7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9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0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43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5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16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96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7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41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52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22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63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65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31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23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32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01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72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54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09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8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5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55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8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44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82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60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01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23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0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29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78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27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3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08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15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65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90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21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50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22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71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6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23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02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05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10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2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86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3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87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14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54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0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7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86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85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42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41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4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69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45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87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5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83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44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53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04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38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9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1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00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04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77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75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2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72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02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61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79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05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64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06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26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59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22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76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12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117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35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35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7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10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69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61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72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81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6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2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74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54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31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30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0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59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93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58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37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45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69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9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8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8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58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71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10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77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24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43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41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92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3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461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1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88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14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05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3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09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5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11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9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72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50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0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2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5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15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0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07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90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65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75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91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50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52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2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29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64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18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5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15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20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94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9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86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26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20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98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16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2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76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4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06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00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92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22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99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0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4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83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7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8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9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23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44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9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33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30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4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55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17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991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31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58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13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95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08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18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76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10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75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29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52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23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20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48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19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03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20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15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21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1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03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95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07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93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12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1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31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52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06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9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1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20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35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4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44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3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6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7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9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76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50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85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29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79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87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88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85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07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5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42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1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43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16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89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23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5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16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2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31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47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75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17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78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1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52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48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18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7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56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55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14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48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38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30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38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09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31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69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9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38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62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6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70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08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06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5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8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15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86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30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11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61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15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06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35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91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8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4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8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58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64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33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70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64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8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49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9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96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41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45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69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88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47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88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82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17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443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5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9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56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572525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362056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6680D-4176-453E-B1F4-0C9FB93C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11</Pages>
  <Words>2168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Crislaine Silveira</dc:creator>
  <cp:lastModifiedBy>Marco Aurélio Barbiero</cp:lastModifiedBy>
  <cp:revision>63</cp:revision>
  <cp:lastPrinted>2024-10-17T18:13:00Z</cp:lastPrinted>
  <dcterms:created xsi:type="dcterms:W3CDTF">2025-01-03T10:37:00Z</dcterms:created>
  <dcterms:modified xsi:type="dcterms:W3CDTF">2025-01-30T13:22:00Z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id="ouuC5trt"/&gt;&lt;style id="http://www.zotero.org/styles/associacao-brasileira-de-normas-tecnicas-ufrgs-initials" hasBibliography="1" bibliographyStyleHasBeenSet="1"/&gt;&lt;prefs&gt;&lt;pref name="fieldType" valu</vt:lpwstr>
  </property>
  <property fmtid="{D5CDD505-2E9C-101B-9397-08002B2CF9AE}" pid="3" name="ZOTERO_PREF_2">
    <vt:lpwstr>e="Field"/&gt;&lt;/prefs&gt;&lt;/data&gt;</vt:lpwstr>
  </property>
</Properties>
</file>