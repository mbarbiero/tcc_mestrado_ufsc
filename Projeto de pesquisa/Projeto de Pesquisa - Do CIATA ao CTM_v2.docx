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r w:rsidRPr="00A92AF2">
        <w:rPr>
          <w:rFonts w:cs="Arial"/>
          <w:b/>
          <w:szCs w:val="24"/>
        </w:rPr>
        <w:t>Palavras chave</w:t>
      </w:r>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Fit-For-Purpose-Land Administration</w:t>
      </w:r>
      <w:commentRangeEnd w:id="0"/>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5262B320" w14:textId="11358FEB" w:rsidR="00AE4751"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0940419" w:history="1">
        <w:r w:rsidR="00AE4751" w:rsidRPr="003F148A">
          <w:rPr>
            <w:rStyle w:val="Hyperlink"/>
            <w:noProof/>
            <w14:scene3d>
              <w14:camera w14:prst="orthographicFront"/>
              <w14:lightRig w14:rig="threePt" w14:dir="t">
                <w14:rot w14:lat="0" w14:lon="0" w14:rev="0"/>
              </w14:lightRig>
            </w14:scene3d>
          </w:rPr>
          <w:t>1</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Introdução</w:t>
        </w:r>
        <w:r w:rsidR="00AE4751">
          <w:rPr>
            <w:noProof/>
            <w:webHidden/>
          </w:rPr>
          <w:tab/>
        </w:r>
        <w:r w:rsidR="00AE4751">
          <w:rPr>
            <w:noProof/>
            <w:webHidden/>
          </w:rPr>
          <w:fldChar w:fldCharType="begin"/>
        </w:r>
        <w:r w:rsidR="00AE4751">
          <w:rPr>
            <w:noProof/>
            <w:webHidden/>
          </w:rPr>
          <w:instrText xml:space="preserve"> PAGEREF _Toc190940419 \h </w:instrText>
        </w:r>
        <w:r w:rsidR="00AE4751">
          <w:rPr>
            <w:noProof/>
            <w:webHidden/>
          </w:rPr>
        </w:r>
        <w:r w:rsidR="00AE4751">
          <w:rPr>
            <w:noProof/>
            <w:webHidden/>
          </w:rPr>
          <w:fldChar w:fldCharType="separate"/>
        </w:r>
        <w:r w:rsidR="00AE4751">
          <w:rPr>
            <w:noProof/>
            <w:webHidden/>
          </w:rPr>
          <w:t>5</w:t>
        </w:r>
        <w:r w:rsidR="00AE4751">
          <w:rPr>
            <w:noProof/>
            <w:webHidden/>
          </w:rPr>
          <w:fldChar w:fldCharType="end"/>
        </w:r>
      </w:hyperlink>
    </w:p>
    <w:p w14:paraId="2F7EACB1" w14:textId="5CA582A0"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0" w:history="1">
        <w:r w:rsidR="00AE4751" w:rsidRPr="003F148A">
          <w:rPr>
            <w:rStyle w:val="Hyperlink"/>
            <w:noProof/>
            <w14:scene3d>
              <w14:camera w14:prst="orthographicFront"/>
              <w14:lightRig w14:rig="threePt" w14:dir="t">
                <w14:rot w14:lat="0" w14:lon="0" w14:rev="0"/>
              </w14:lightRig>
            </w14:scene3d>
          </w:rPr>
          <w:t>1.1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Justificativa da pesquisa</w:t>
        </w:r>
        <w:r w:rsidR="00AE4751">
          <w:rPr>
            <w:noProof/>
            <w:webHidden/>
          </w:rPr>
          <w:tab/>
        </w:r>
        <w:r w:rsidR="00AE4751">
          <w:rPr>
            <w:noProof/>
            <w:webHidden/>
          </w:rPr>
          <w:fldChar w:fldCharType="begin"/>
        </w:r>
        <w:r w:rsidR="00AE4751">
          <w:rPr>
            <w:noProof/>
            <w:webHidden/>
          </w:rPr>
          <w:instrText xml:space="preserve"> PAGEREF _Toc190940420 \h </w:instrText>
        </w:r>
        <w:r w:rsidR="00AE4751">
          <w:rPr>
            <w:noProof/>
            <w:webHidden/>
          </w:rPr>
        </w:r>
        <w:r w:rsidR="00AE4751">
          <w:rPr>
            <w:noProof/>
            <w:webHidden/>
          </w:rPr>
          <w:fldChar w:fldCharType="separate"/>
        </w:r>
        <w:r w:rsidR="00AE4751">
          <w:rPr>
            <w:noProof/>
            <w:webHidden/>
          </w:rPr>
          <w:t>5</w:t>
        </w:r>
        <w:r w:rsidR="00AE4751">
          <w:rPr>
            <w:noProof/>
            <w:webHidden/>
          </w:rPr>
          <w:fldChar w:fldCharType="end"/>
        </w:r>
      </w:hyperlink>
    </w:p>
    <w:p w14:paraId="29B3C284" w14:textId="2CEA408F"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1" w:history="1">
        <w:r w:rsidR="00AE4751" w:rsidRPr="003F148A">
          <w:rPr>
            <w:rStyle w:val="Hyperlink"/>
            <w:noProof/>
          </w:rPr>
          <w:t>1.1.1</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Objetivos</w:t>
        </w:r>
        <w:r w:rsidR="00AE4751">
          <w:rPr>
            <w:noProof/>
            <w:webHidden/>
          </w:rPr>
          <w:tab/>
        </w:r>
        <w:r w:rsidR="00AE4751">
          <w:rPr>
            <w:noProof/>
            <w:webHidden/>
          </w:rPr>
          <w:fldChar w:fldCharType="begin"/>
        </w:r>
        <w:r w:rsidR="00AE4751">
          <w:rPr>
            <w:noProof/>
            <w:webHidden/>
          </w:rPr>
          <w:instrText xml:space="preserve"> PAGEREF _Toc190940421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703A0EFA" w14:textId="5C65182B"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2" w:history="1">
        <w:r w:rsidR="00AE4751" w:rsidRPr="003F148A">
          <w:rPr>
            <w:rStyle w:val="Hyperlink"/>
            <w:noProof/>
          </w:rPr>
          <w:t>1.1.1.1</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Objetivo geral</w:t>
        </w:r>
        <w:r w:rsidR="00AE4751">
          <w:rPr>
            <w:noProof/>
            <w:webHidden/>
          </w:rPr>
          <w:tab/>
        </w:r>
        <w:r w:rsidR="00AE4751">
          <w:rPr>
            <w:noProof/>
            <w:webHidden/>
          </w:rPr>
          <w:fldChar w:fldCharType="begin"/>
        </w:r>
        <w:r w:rsidR="00AE4751">
          <w:rPr>
            <w:noProof/>
            <w:webHidden/>
          </w:rPr>
          <w:instrText xml:space="preserve"> PAGEREF _Toc190940422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7E5D8287" w14:textId="1BAA6BC8"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3" w:history="1">
        <w:r w:rsidR="00AE4751" w:rsidRPr="003F148A">
          <w:rPr>
            <w:rStyle w:val="Hyperlink"/>
            <w:rFonts w:cs="Arial"/>
            <w:noProof/>
          </w:rPr>
          <w:t>1.1.1.2</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Objetivos específicos</w:t>
        </w:r>
        <w:r w:rsidR="00AE4751">
          <w:rPr>
            <w:noProof/>
            <w:webHidden/>
          </w:rPr>
          <w:tab/>
        </w:r>
        <w:r w:rsidR="00AE4751">
          <w:rPr>
            <w:noProof/>
            <w:webHidden/>
          </w:rPr>
          <w:fldChar w:fldCharType="begin"/>
        </w:r>
        <w:r w:rsidR="00AE4751">
          <w:rPr>
            <w:noProof/>
            <w:webHidden/>
          </w:rPr>
          <w:instrText xml:space="preserve"> PAGEREF _Toc190940423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64658308" w14:textId="4E4D2DDC"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24" w:history="1">
        <w:r w:rsidR="00AE4751" w:rsidRPr="003F148A">
          <w:rPr>
            <w:rStyle w:val="Hyperlink"/>
            <w:noProof/>
            <w14:scene3d>
              <w14:camera w14:prst="orthographicFront"/>
              <w14:lightRig w14:rig="threePt" w14:dir="t">
                <w14:rot w14:lat="0" w14:lon="0" w14:rev="0"/>
              </w14:lightRig>
            </w14:scene3d>
          </w:rPr>
          <w:t>2</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fundamentação teórica</w:t>
        </w:r>
        <w:r w:rsidR="00AE4751">
          <w:rPr>
            <w:noProof/>
            <w:webHidden/>
          </w:rPr>
          <w:tab/>
        </w:r>
        <w:r w:rsidR="00AE4751">
          <w:rPr>
            <w:noProof/>
            <w:webHidden/>
          </w:rPr>
          <w:fldChar w:fldCharType="begin"/>
        </w:r>
        <w:r w:rsidR="00AE4751">
          <w:rPr>
            <w:noProof/>
            <w:webHidden/>
          </w:rPr>
          <w:instrText xml:space="preserve"> PAGEREF _Toc190940424 \h </w:instrText>
        </w:r>
        <w:r w:rsidR="00AE4751">
          <w:rPr>
            <w:noProof/>
            <w:webHidden/>
          </w:rPr>
        </w:r>
        <w:r w:rsidR="00AE4751">
          <w:rPr>
            <w:noProof/>
            <w:webHidden/>
          </w:rPr>
          <w:fldChar w:fldCharType="separate"/>
        </w:r>
        <w:r w:rsidR="00AE4751">
          <w:rPr>
            <w:noProof/>
            <w:webHidden/>
          </w:rPr>
          <w:t>6</w:t>
        </w:r>
        <w:r w:rsidR="00AE4751">
          <w:rPr>
            <w:noProof/>
            <w:webHidden/>
          </w:rPr>
          <w:fldChar w:fldCharType="end"/>
        </w:r>
      </w:hyperlink>
    </w:p>
    <w:p w14:paraId="2560ABD7" w14:textId="3D4287CA"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25" w:history="1">
        <w:r w:rsidR="00AE4751" w:rsidRPr="003F148A">
          <w:rPr>
            <w:rStyle w:val="Hyperlink"/>
            <w:noProof/>
            <w14:scene3d>
              <w14:camera w14:prst="orthographicFront"/>
              <w14:lightRig w14:rig="threePt" w14:dir="t">
                <w14:rot w14:lat="0" w14:lon="0" w14:rev="0"/>
              </w14:lightRig>
            </w14:scene3d>
          </w:rPr>
          <w:t>2.1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O CIATA</w:t>
        </w:r>
        <w:r w:rsidR="00AE4751">
          <w:rPr>
            <w:noProof/>
            <w:webHidden/>
          </w:rPr>
          <w:tab/>
        </w:r>
        <w:r w:rsidR="00AE4751">
          <w:rPr>
            <w:noProof/>
            <w:webHidden/>
          </w:rPr>
          <w:fldChar w:fldCharType="begin"/>
        </w:r>
        <w:r w:rsidR="00AE4751">
          <w:rPr>
            <w:noProof/>
            <w:webHidden/>
          </w:rPr>
          <w:instrText xml:space="preserve"> PAGEREF _Toc190940425 \h </w:instrText>
        </w:r>
        <w:r w:rsidR="00AE4751">
          <w:rPr>
            <w:noProof/>
            <w:webHidden/>
          </w:rPr>
        </w:r>
        <w:r w:rsidR="00AE4751">
          <w:rPr>
            <w:noProof/>
            <w:webHidden/>
          </w:rPr>
          <w:fldChar w:fldCharType="separate"/>
        </w:r>
        <w:r w:rsidR="00AE4751">
          <w:rPr>
            <w:noProof/>
            <w:webHidden/>
          </w:rPr>
          <w:t>7</w:t>
        </w:r>
        <w:r w:rsidR="00AE4751">
          <w:rPr>
            <w:noProof/>
            <w:webHidden/>
          </w:rPr>
          <w:fldChar w:fldCharType="end"/>
        </w:r>
      </w:hyperlink>
    </w:p>
    <w:p w14:paraId="08AD1A18" w14:textId="3E8E83FC"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6" w:history="1">
        <w:r w:rsidR="00AE4751" w:rsidRPr="003F148A">
          <w:rPr>
            <w:rStyle w:val="Hyperlink"/>
            <w:noProof/>
          </w:rPr>
          <w:t>2.1.1</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Modelo conceitual do CIATA</w:t>
        </w:r>
        <w:r w:rsidR="00AE4751">
          <w:rPr>
            <w:noProof/>
            <w:webHidden/>
          </w:rPr>
          <w:tab/>
        </w:r>
        <w:r w:rsidR="00AE4751">
          <w:rPr>
            <w:noProof/>
            <w:webHidden/>
          </w:rPr>
          <w:fldChar w:fldCharType="begin"/>
        </w:r>
        <w:r w:rsidR="00AE4751">
          <w:rPr>
            <w:noProof/>
            <w:webHidden/>
          </w:rPr>
          <w:instrText xml:space="preserve"> PAGEREF _Toc190940426 \h </w:instrText>
        </w:r>
        <w:r w:rsidR="00AE4751">
          <w:rPr>
            <w:noProof/>
            <w:webHidden/>
          </w:rPr>
        </w:r>
        <w:r w:rsidR="00AE4751">
          <w:rPr>
            <w:noProof/>
            <w:webHidden/>
          </w:rPr>
          <w:fldChar w:fldCharType="separate"/>
        </w:r>
        <w:r w:rsidR="00AE4751">
          <w:rPr>
            <w:noProof/>
            <w:webHidden/>
          </w:rPr>
          <w:t>7</w:t>
        </w:r>
        <w:r w:rsidR="00AE4751">
          <w:rPr>
            <w:noProof/>
            <w:webHidden/>
          </w:rPr>
          <w:fldChar w:fldCharType="end"/>
        </w:r>
      </w:hyperlink>
    </w:p>
    <w:p w14:paraId="73CECD07" w14:textId="31901982"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27" w:history="1">
        <w:r w:rsidR="00AE4751" w:rsidRPr="003F148A">
          <w:rPr>
            <w:rStyle w:val="Hyperlink"/>
            <w:noProof/>
          </w:rPr>
          <w:t>2.1.2</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CONTEXTO HISTÓRICO E TECNOLÓGICO DO CIATA</w:t>
        </w:r>
        <w:r w:rsidR="00AE4751">
          <w:rPr>
            <w:noProof/>
            <w:webHidden/>
          </w:rPr>
          <w:tab/>
        </w:r>
        <w:r w:rsidR="00AE4751">
          <w:rPr>
            <w:noProof/>
            <w:webHidden/>
          </w:rPr>
          <w:fldChar w:fldCharType="begin"/>
        </w:r>
        <w:r w:rsidR="00AE4751">
          <w:rPr>
            <w:noProof/>
            <w:webHidden/>
          </w:rPr>
          <w:instrText xml:space="preserve"> PAGEREF _Toc190940427 \h </w:instrText>
        </w:r>
        <w:r w:rsidR="00AE4751">
          <w:rPr>
            <w:noProof/>
            <w:webHidden/>
          </w:rPr>
        </w:r>
        <w:r w:rsidR="00AE4751">
          <w:rPr>
            <w:noProof/>
            <w:webHidden/>
          </w:rPr>
          <w:fldChar w:fldCharType="separate"/>
        </w:r>
        <w:r w:rsidR="00AE4751">
          <w:rPr>
            <w:noProof/>
            <w:webHidden/>
          </w:rPr>
          <w:t>8</w:t>
        </w:r>
        <w:r w:rsidR="00AE4751">
          <w:rPr>
            <w:noProof/>
            <w:webHidden/>
          </w:rPr>
          <w:fldChar w:fldCharType="end"/>
        </w:r>
      </w:hyperlink>
    </w:p>
    <w:p w14:paraId="5F9C7C3A" w14:textId="7BC70E95"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8" w:history="1">
        <w:r w:rsidR="00AE4751" w:rsidRPr="003F148A">
          <w:rPr>
            <w:rStyle w:val="Hyperlink"/>
            <w:noProof/>
          </w:rPr>
          <w:t>2.1.2.1</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Custo dos equipamentos</w:t>
        </w:r>
        <w:r w:rsidR="00AE4751">
          <w:rPr>
            <w:noProof/>
            <w:webHidden/>
          </w:rPr>
          <w:tab/>
        </w:r>
        <w:r w:rsidR="00AE4751">
          <w:rPr>
            <w:noProof/>
            <w:webHidden/>
          </w:rPr>
          <w:fldChar w:fldCharType="begin"/>
        </w:r>
        <w:r w:rsidR="00AE4751">
          <w:rPr>
            <w:noProof/>
            <w:webHidden/>
          </w:rPr>
          <w:instrText xml:space="preserve"> PAGEREF _Toc190940428 \h </w:instrText>
        </w:r>
        <w:r w:rsidR="00AE4751">
          <w:rPr>
            <w:noProof/>
            <w:webHidden/>
          </w:rPr>
        </w:r>
        <w:r w:rsidR="00AE4751">
          <w:rPr>
            <w:noProof/>
            <w:webHidden/>
          </w:rPr>
          <w:fldChar w:fldCharType="separate"/>
        </w:r>
        <w:r w:rsidR="00AE4751">
          <w:rPr>
            <w:noProof/>
            <w:webHidden/>
          </w:rPr>
          <w:t>8</w:t>
        </w:r>
        <w:r w:rsidR="00AE4751">
          <w:rPr>
            <w:noProof/>
            <w:webHidden/>
          </w:rPr>
          <w:fldChar w:fldCharType="end"/>
        </w:r>
      </w:hyperlink>
    </w:p>
    <w:p w14:paraId="1156B27C" w14:textId="5014933B"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29" w:history="1">
        <w:r w:rsidR="00AE4751" w:rsidRPr="003F148A">
          <w:rPr>
            <w:rStyle w:val="Hyperlink"/>
            <w:noProof/>
          </w:rPr>
          <w:t>2.1.2.2</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Memória secundária LIMITADA</w:t>
        </w:r>
        <w:r w:rsidR="00AE4751">
          <w:rPr>
            <w:noProof/>
            <w:webHidden/>
          </w:rPr>
          <w:tab/>
        </w:r>
        <w:r w:rsidR="00AE4751">
          <w:rPr>
            <w:noProof/>
            <w:webHidden/>
          </w:rPr>
          <w:fldChar w:fldCharType="begin"/>
        </w:r>
        <w:r w:rsidR="00AE4751">
          <w:rPr>
            <w:noProof/>
            <w:webHidden/>
          </w:rPr>
          <w:instrText xml:space="preserve"> PAGEREF _Toc190940429 \h </w:instrText>
        </w:r>
        <w:r w:rsidR="00AE4751">
          <w:rPr>
            <w:noProof/>
            <w:webHidden/>
          </w:rPr>
        </w:r>
        <w:r w:rsidR="00AE4751">
          <w:rPr>
            <w:noProof/>
            <w:webHidden/>
          </w:rPr>
          <w:fldChar w:fldCharType="separate"/>
        </w:r>
        <w:r w:rsidR="00AE4751">
          <w:rPr>
            <w:noProof/>
            <w:webHidden/>
          </w:rPr>
          <w:t>9</w:t>
        </w:r>
        <w:r w:rsidR="00AE4751">
          <w:rPr>
            <w:noProof/>
            <w:webHidden/>
          </w:rPr>
          <w:fldChar w:fldCharType="end"/>
        </w:r>
      </w:hyperlink>
    </w:p>
    <w:p w14:paraId="460A0AB9" w14:textId="5441C08D" w:rsidR="00AE4751" w:rsidRDefault="00000000">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0940430" w:history="1">
        <w:r w:rsidR="00AE4751" w:rsidRPr="003F148A">
          <w:rPr>
            <w:rStyle w:val="Hyperlink"/>
            <w:noProof/>
          </w:rPr>
          <w:t>2.1.2.3</w:t>
        </w:r>
        <w:r w:rsidR="00AE4751">
          <w:rPr>
            <w:rFonts w:asciiTheme="minorHAnsi" w:eastAsiaTheme="minorEastAsia" w:hAnsiTheme="minorHAnsi"/>
            <w:i w:val="0"/>
            <w:noProof/>
            <w:kern w:val="2"/>
            <w:szCs w:val="24"/>
            <w:lang w:eastAsia="pt-BR"/>
            <w14:ligatures w14:val="standardContextual"/>
          </w:rPr>
          <w:tab/>
        </w:r>
        <w:r w:rsidR="00AE4751" w:rsidRPr="003F148A">
          <w:rPr>
            <w:rStyle w:val="Hyperlink"/>
            <w:noProof/>
          </w:rPr>
          <w:t>Linguagens de programação Pré-SGBDs</w:t>
        </w:r>
        <w:r w:rsidR="00AE4751">
          <w:rPr>
            <w:noProof/>
            <w:webHidden/>
          </w:rPr>
          <w:tab/>
        </w:r>
        <w:r w:rsidR="00AE4751">
          <w:rPr>
            <w:noProof/>
            <w:webHidden/>
          </w:rPr>
          <w:fldChar w:fldCharType="begin"/>
        </w:r>
        <w:r w:rsidR="00AE4751">
          <w:rPr>
            <w:noProof/>
            <w:webHidden/>
          </w:rPr>
          <w:instrText xml:space="preserve"> PAGEREF _Toc190940430 \h </w:instrText>
        </w:r>
        <w:r w:rsidR="00AE4751">
          <w:rPr>
            <w:noProof/>
            <w:webHidden/>
          </w:rPr>
        </w:r>
        <w:r w:rsidR="00AE4751">
          <w:rPr>
            <w:noProof/>
            <w:webHidden/>
          </w:rPr>
          <w:fldChar w:fldCharType="separate"/>
        </w:r>
        <w:r w:rsidR="00AE4751">
          <w:rPr>
            <w:noProof/>
            <w:webHidden/>
          </w:rPr>
          <w:t>10</w:t>
        </w:r>
        <w:r w:rsidR="00AE4751">
          <w:rPr>
            <w:noProof/>
            <w:webHidden/>
          </w:rPr>
          <w:fldChar w:fldCharType="end"/>
        </w:r>
      </w:hyperlink>
    </w:p>
    <w:p w14:paraId="0A4A4695" w14:textId="5381390D"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1" w:history="1">
        <w:r w:rsidR="00AE4751" w:rsidRPr="003F148A">
          <w:rPr>
            <w:rStyle w:val="Hyperlink"/>
            <w:noProof/>
            <w:lang w:val="en-US"/>
          </w:rPr>
          <w:t>2.1.3</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lang w:val="en-US"/>
          </w:rPr>
          <w:t>O CIATA e o Fit-For-Purpose Land Administration – FFP-LA</w:t>
        </w:r>
        <w:r w:rsidR="00AE4751">
          <w:rPr>
            <w:noProof/>
            <w:webHidden/>
          </w:rPr>
          <w:tab/>
        </w:r>
        <w:r w:rsidR="00AE4751">
          <w:rPr>
            <w:noProof/>
            <w:webHidden/>
          </w:rPr>
          <w:fldChar w:fldCharType="begin"/>
        </w:r>
        <w:r w:rsidR="00AE4751">
          <w:rPr>
            <w:noProof/>
            <w:webHidden/>
          </w:rPr>
          <w:instrText xml:space="preserve"> PAGEREF _Toc190940431 \h </w:instrText>
        </w:r>
        <w:r w:rsidR="00AE4751">
          <w:rPr>
            <w:noProof/>
            <w:webHidden/>
          </w:rPr>
        </w:r>
        <w:r w:rsidR="00AE4751">
          <w:rPr>
            <w:noProof/>
            <w:webHidden/>
          </w:rPr>
          <w:fldChar w:fldCharType="separate"/>
        </w:r>
        <w:r w:rsidR="00AE4751">
          <w:rPr>
            <w:noProof/>
            <w:webHidden/>
          </w:rPr>
          <w:t>10</w:t>
        </w:r>
        <w:r w:rsidR="00AE4751">
          <w:rPr>
            <w:noProof/>
            <w:webHidden/>
          </w:rPr>
          <w:fldChar w:fldCharType="end"/>
        </w:r>
      </w:hyperlink>
    </w:p>
    <w:p w14:paraId="5E8280C4" w14:textId="5FEEDA5A"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2" w:history="1">
        <w:r w:rsidR="00AE4751" w:rsidRPr="003F148A">
          <w:rPr>
            <w:rStyle w:val="Hyperlink"/>
            <w:noProof/>
          </w:rPr>
          <w:t>2.1.4</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O CIATA e o LADM</w:t>
        </w:r>
        <w:r w:rsidR="00AE4751">
          <w:rPr>
            <w:noProof/>
            <w:webHidden/>
          </w:rPr>
          <w:tab/>
        </w:r>
        <w:r w:rsidR="00AE4751">
          <w:rPr>
            <w:noProof/>
            <w:webHidden/>
          </w:rPr>
          <w:fldChar w:fldCharType="begin"/>
        </w:r>
        <w:r w:rsidR="00AE4751">
          <w:rPr>
            <w:noProof/>
            <w:webHidden/>
          </w:rPr>
          <w:instrText xml:space="preserve"> PAGEREF _Toc190940432 \h </w:instrText>
        </w:r>
        <w:r w:rsidR="00AE4751">
          <w:rPr>
            <w:noProof/>
            <w:webHidden/>
          </w:rPr>
        </w:r>
        <w:r w:rsidR="00AE4751">
          <w:rPr>
            <w:noProof/>
            <w:webHidden/>
          </w:rPr>
          <w:fldChar w:fldCharType="separate"/>
        </w:r>
        <w:r w:rsidR="00AE4751">
          <w:rPr>
            <w:noProof/>
            <w:webHidden/>
          </w:rPr>
          <w:t>11</w:t>
        </w:r>
        <w:r w:rsidR="00AE4751">
          <w:rPr>
            <w:noProof/>
            <w:webHidden/>
          </w:rPr>
          <w:fldChar w:fldCharType="end"/>
        </w:r>
      </w:hyperlink>
    </w:p>
    <w:p w14:paraId="4F92D9B6" w14:textId="6C21896F"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3" w:history="1">
        <w:r w:rsidR="00AE4751" w:rsidRPr="003F148A">
          <w:rPr>
            <w:rStyle w:val="Hyperlink"/>
            <w:rFonts w:eastAsia="Times New Roman"/>
            <w:noProof/>
            <w:lang w:eastAsia="pt-BR"/>
          </w:rPr>
          <w:t>2.1.5</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rFonts w:eastAsia="Times New Roman"/>
            <w:noProof/>
            <w:lang w:eastAsia="pt-BR"/>
          </w:rPr>
          <w:t>Ciata e o CTM</w:t>
        </w:r>
        <w:r w:rsidR="00AE4751">
          <w:rPr>
            <w:noProof/>
            <w:webHidden/>
          </w:rPr>
          <w:tab/>
        </w:r>
        <w:r w:rsidR="00AE4751">
          <w:rPr>
            <w:noProof/>
            <w:webHidden/>
          </w:rPr>
          <w:fldChar w:fldCharType="begin"/>
        </w:r>
        <w:r w:rsidR="00AE4751">
          <w:rPr>
            <w:noProof/>
            <w:webHidden/>
          </w:rPr>
          <w:instrText xml:space="preserve"> PAGEREF _Toc190940433 \h </w:instrText>
        </w:r>
        <w:r w:rsidR="00AE4751">
          <w:rPr>
            <w:noProof/>
            <w:webHidden/>
          </w:rPr>
        </w:r>
        <w:r w:rsidR="00AE4751">
          <w:rPr>
            <w:noProof/>
            <w:webHidden/>
          </w:rPr>
          <w:fldChar w:fldCharType="separate"/>
        </w:r>
        <w:r w:rsidR="00AE4751">
          <w:rPr>
            <w:noProof/>
            <w:webHidden/>
          </w:rPr>
          <w:t>15</w:t>
        </w:r>
        <w:r w:rsidR="00AE4751">
          <w:rPr>
            <w:noProof/>
            <w:webHidden/>
          </w:rPr>
          <w:fldChar w:fldCharType="end"/>
        </w:r>
      </w:hyperlink>
    </w:p>
    <w:p w14:paraId="4FB6F448" w14:textId="0C1A1F9D"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4" w:history="1">
        <w:r w:rsidR="00AE4751" w:rsidRPr="003F148A">
          <w:rPr>
            <w:rStyle w:val="Hyperlink"/>
            <w:noProof/>
          </w:rPr>
          <w:t>2.1.6</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rPr>
          <w:t>Presença do CIATA nos cadastros imobiliários</w:t>
        </w:r>
        <w:r w:rsidR="00AE4751">
          <w:rPr>
            <w:noProof/>
            <w:webHidden/>
          </w:rPr>
          <w:tab/>
        </w:r>
        <w:r w:rsidR="00AE4751">
          <w:rPr>
            <w:noProof/>
            <w:webHidden/>
          </w:rPr>
          <w:fldChar w:fldCharType="begin"/>
        </w:r>
        <w:r w:rsidR="00AE4751">
          <w:rPr>
            <w:noProof/>
            <w:webHidden/>
          </w:rPr>
          <w:instrText xml:space="preserve"> PAGEREF _Toc190940434 \h </w:instrText>
        </w:r>
        <w:r w:rsidR="00AE4751">
          <w:rPr>
            <w:noProof/>
            <w:webHidden/>
          </w:rPr>
        </w:r>
        <w:r w:rsidR="00AE4751">
          <w:rPr>
            <w:noProof/>
            <w:webHidden/>
          </w:rPr>
          <w:fldChar w:fldCharType="separate"/>
        </w:r>
        <w:r w:rsidR="00AE4751">
          <w:rPr>
            <w:noProof/>
            <w:webHidden/>
          </w:rPr>
          <w:t>16</w:t>
        </w:r>
        <w:r w:rsidR="00AE4751">
          <w:rPr>
            <w:noProof/>
            <w:webHidden/>
          </w:rPr>
          <w:fldChar w:fldCharType="end"/>
        </w:r>
      </w:hyperlink>
    </w:p>
    <w:p w14:paraId="38C64DD7" w14:textId="05CC3D15"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5" w:history="1">
        <w:r w:rsidR="00AE4751" w:rsidRPr="003F148A">
          <w:rPr>
            <w:rStyle w:val="Hyperlink"/>
            <w:noProof/>
            <w:lang w:eastAsia="pt-BR"/>
          </w:rPr>
          <w:t>2.1.7</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lang w:eastAsia="pt-BR"/>
          </w:rPr>
          <w:t>CIATA e imageamento</w:t>
        </w:r>
        <w:r w:rsidR="00AE4751">
          <w:rPr>
            <w:noProof/>
            <w:webHidden/>
          </w:rPr>
          <w:tab/>
        </w:r>
        <w:r w:rsidR="00AE4751">
          <w:rPr>
            <w:noProof/>
            <w:webHidden/>
          </w:rPr>
          <w:fldChar w:fldCharType="begin"/>
        </w:r>
        <w:r w:rsidR="00AE4751">
          <w:rPr>
            <w:noProof/>
            <w:webHidden/>
          </w:rPr>
          <w:instrText xml:space="preserve"> PAGEREF _Toc190940435 \h </w:instrText>
        </w:r>
        <w:r w:rsidR="00AE4751">
          <w:rPr>
            <w:noProof/>
            <w:webHidden/>
          </w:rPr>
        </w:r>
        <w:r w:rsidR="00AE4751">
          <w:rPr>
            <w:noProof/>
            <w:webHidden/>
          </w:rPr>
          <w:fldChar w:fldCharType="separate"/>
        </w:r>
        <w:r w:rsidR="00AE4751">
          <w:rPr>
            <w:noProof/>
            <w:webHidden/>
          </w:rPr>
          <w:t>17</w:t>
        </w:r>
        <w:r w:rsidR="00AE4751">
          <w:rPr>
            <w:noProof/>
            <w:webHidden/>
          </w:rPr>
          <w:fldChar w:fldCharType="end"/>
        </w:r>
      </w:hyperlink>
    </w:p>
    <w:p w14:paraId="2AA50939" w14:textId="092C60C0" w:rsidR="00AE4751" w:rsidRDefault="00000000">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0940436" w:history="1">
        <w:r w:rsidR="00AE4751" w:rsidRPr="003F148A">
          <w:rPr>
            <w:rStyle w:val="Hyperlink"/>
            <w:noProof/>
            <w:lang w:eastAsia="pt-BR"/>
          </w:rPr>
          <w:t>2.1.8</w:t>
        </w:r>
        <w:r w:rsidR="00AE4751">
          <w:rPr>
            <w:rFonts w:asciiTheme="minorHAnsi" w:eastAsiaTheme="minorEastAsia" w:hAnsiTheme="minorHAnsi"/>
            <w:b w:val="0"/>
            <w:noProof/>
            <w:kern w:val="2"/>
            <w:szCs w:val="24"/>
            <w:lang w:eastAsia="pt-BR"/>
            <w14:ligatures w14:val="standardContextual"/>
          </w:rPr>
          <w:tab/>
        </w:r>
        <w:r w:rsidR="00AE4751" w:rsidRPr="003F148A">
          <w:rPr>
            <w:rStyle w:val="Hyperlink"/>
            <w:noProof/>
            <w:lang w:eastAsia="pt-BR"/>
          </w:rPr>
          <w:t>CIATA E A LEI GERAL DE PROTEÇÃO DE DADOS (LGPD)</w:t>
        </w:r>
        <w:r w:rsidR="00AE4751">
          <w:rPr>
            <w:noProof/>
            <w:webHidden/>
          </w:rPr>
          <w:tab/>
        </w:r>
        <w:r w:rsidR="00AE4751">
          <w:rPr>
            <w:noProof/>
            <w:webHidden/>
          </w:rPr>
          <w:fldChar w:fldCharType="begin"/>
        </w:r>
        <w:r w:rsidR="00AE4751">
          <w:rPr>
            <w:noProof/>
            <w:webHidden/>
          </w:rPr>
          <w:instrText xml:space="preserve"> PAGEREF _Toc190940436 \h </w:instrText>
        </w:r>
        <w:r w:rsidR="00AE4751">
          <w:rPr>
            <w:noProof/>
            <w:webHidden/>
          </w:rPr>
        </w:r>
        <w:r w:rsidR="00AE4751">
          <w:rPr>
            <w:noProof/>
            <w:webHidden/>
          </w:rPr>
          <w:fldChar w:fldCharType="separate"/>
        </w:r>
        <w:r w:rsidR="00AE4751">
          <w:rPr>
            <w:noProof/>
            <w:webHidden/>
          </w:rPr>
          <w:t>18</w:t>
        </w:r>
        <w:r w:rsidR="00AE4751">
          <w:rPr>
            <w:noProof/>
            <w:webHidden/>
          </w:rPr>
          <w:fldChar w:fldCharType="end"/>
        </w:r>
      </w:hyperlink>
    </w:p>
    <w:p w14:paraId="185F9A90" w14:textId="068684B9"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7" w:history="1">
        <w:r w:rsidR="00AE4751" w:rsidRPr="003F148A">
          <w:rPr>
            <w:rStyle w:val="Hyperlink"/>
            <w:rFonts w:eastAsia="Times New Roman"/>
            <w:noProof/>
            <w:lang w:eastAsia="pt-BR"/>
            <w14:scene3d>
              <w14:camera w14:prst="orthographicFront"/>
              <w14:lightRig w14:rig="threePt" w14:dir="t">
                <w14:rot w14:lat="0" w14:lon="0" w14:rev="0"/>
              </w14:lightRig>
            </w14:scene3d>
          </w:rPr>
          <w:t>2.2</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rFonts w:eastAsia="Times New Roman"/>
            <w:noProof/>
            <w:lang w:eastAsia="pt-BR"/>
          </w:rPr>
          <w:t>BANCOS DE DADOS TEXTUAIS E BANCOS DE DADOS GEO</w:t>
        </w:r>
        <w:r w:rsidR="00AE4751">
          <w:rPr>
            <w:noProof/>
            <w:webHidden/>
          </w:rPr>
          <w:tab/>
        </w:r>
        <w:r w:rsidR="00AE4751">
          <w:rPr>
            <w:noProof/>
            <w:webHidden/>
          </w:rPr>
          <w:fldChar w:fldCharType="begin"/>
        </w:r>
        <w:r w:rsidR="00AE4751">
          <w:rPr>
            <w:noProof/>
            <w:webHidden/>
          </w:rPr>
          <w:instrText xml:space="preserve"> PAGEREF _Toc190940437 \h </w:instrText>
        </w:r>
        <w:r w:rsidR="00AE4751">
          <w:rPr>
            <w:noProof/>
            <w:webHidden/>
          </w:rPr>
        </w:r>
        <w:r w:rsidR="00AE4751">
          <w:rPr>
            <w:noProof/>
            <w:webHidden/>
          </w:rPr>
          <w:fldChar w:fldCharType="separate"/>
        </w:r>
        <w:r w:rsidR="00AE4751">
          <w:rPr>
            <w:noProof/>
            <w:webHidden/>
          </w:rPr>
          <w:t>19</w:t>
        </w:r>
        <w:r w:rsidR="00AE4751">
          <w:rPr>
            <w:noProof/>
            <w:webHidden/>
          </w:rPr>
          <w:fldChar w:fldCharType="end"/>
        </w:r>
      </w:hyperlink>
    </w:p>
    <w:p w14:paraId="26B94B66" w14:textId="529C90DF"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8" w:history="1">
        <w:r w:rsidR="00AE4751" w:rsidRPr="003F148A">
          <w:rPr>
            <w:rStyle w:val="Hyperlink"/>
            <w:noProof/>
            <w14:scene3d>
              <w14:camera w14:prst="orthographicFront"/>
              <w14:lightRig w14:rig="threePt" w14:dir="t">
                <w14:rot w14:lat="0" w14:lon="0" w14:rev="0"/>
              </w14:lightRig>
            </w14:scene3d>
          </w:rPr>
          <w:t>2.3</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Sistemas de Informação Geográfica (SIG).</w:t>
        </w:r>
        <w:r w:rsidR="00AE4751">
          <w:rPr>
            <w:noProof/>
            <w:webHidden/>
          </w:rPr>
          <w:tab/>
        </w:r>
        <w:r w:rsidR="00AE4751">
          <w:rPr>
            <w:noProof/>
            <w:webHidden/>
          </w:rPr>
          <w:fldChar w:fldCharType="begin"/>
        </w:r>
        <w:r w:rsidR="00AE4751">
          <w:rPr>
            <w:noProof/>
            <w:webHidden/>
          </w:rPr>
          <w:instrText xml:space="preserve"> PAGEREF _Toc190940438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2D8E4DAA" w14:textId="50BC7668"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39" w:history="1">
        <w:r w:rsidR="00AE4751" w:rsidRPr="003F148A">
          <w:rPr>
            <w:rStyle w:val="Hyperlink"/>
            <w:noProof/>
            <w14:scene3d>
              <w14:camera w14:prst="orthographicFront"/>
              <w14:lightRig w14:rig="threePt" w14:dir="t">
                <w14:rot w14:lat="0" w14:lon="0" w14:rev="0"/>
              </w14:lightRig>
            </w14:scene3d>
          </w:rPr>
          <w:t>2.4</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Cadastro Imobiliário e Georreferenciamento.</w:t>
        </w:r>
        <w:r w:rsidR="00AE4751">
          <w:rPr>
            <w:noProof/>
            <w:webHidden/>
          </w:rPr>
          <w:tab/>
        </w:r>
        <w:r w:rsidR="00AE4751">
          <w:rPr>
            <w:noProof/>
            <w:webHidden/>
          </w:rPr>
          <w:fldChar w:fldCharType="begin"/>
        </w:r>
        <w:r w:rsidR="00AE4751">
          <w:rPr>
            <w:noProof/>
            <w:webHidden/>
          </w:rPr>
          <w:instrText xml:space="preserve"> PAGEREF _Toc190940439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474642C8" w14:textId="6278AE78"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0" w:history="1">
        <w:r w:rsidR="00AE4751" w:rsidRPr="003F148A">
          <w:rPr>
            <w:rStyle w:val="Hyperlink"/>
            <w:noProof/>
            <w14:scene3d>
              <w14:camera w14:prst="orthographicFront"/>
              <w14:lightRig w14:rig="threePt" w14:dir="t">
                <w14:rot w14:lat="0" w14:lon="0" w14:rev="0"/>
              </w14:lightRig>
            </w14:scene3d>
          </w:rPr>
          <w:t>3</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Metodologia da pesquisa</w:t>
        </w:r>
        <w:r w:rsidR="00AE4751">
          <w:rPr>
            <w:noProof/>
            <w:webHidden/>
          </w:rPr>
          <w:tab/>
        </w:r>
        <w:r w:rsidR="00AE4751">
          <w:rPr>
            <w:noProof/>
            <w:webHidden/>
          </w:rPr>
          <w:fldChar w:fldCharType="begin"/>
        </w:r>
        <w:r w:rsidR="00AE4751">
          <w:rPr>
            <w:noProof/>
            <w:webHidden/>
          </w:rPr>
          <w:instrText xml:space="preserve"> PAGEREF _Toc190940440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6D7CCC31" w14:textId="2C4F94BD"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1" w:history="1">
        <w:r w:rsidR="00AE4751" w:rsidRPr="003F148A">
          <w:rPr>
            <w:rStyle w:val="Hyperlink"/>
            <w:noProof/>
            <w14:scene3d>
              <w14:camera w14:prst="orthographicFront"/>
              <w14:lightRig w14:rig="threePt" w14:dir="t">
                <w14:rot w14:lat="0" w14:lon="0" w14:rev="0"/>
              </w14:lightRig>
            </w14:scene3d>
          </w:rPr>
          <w:t>3.1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Etapas</w:t>
        </w:r>
        <w:r w:rsidR="00AE4751">
          <w:rPr>
            <w:noProof/>
            <w:webHidden/>
          </w:rPr>
          <w:tab/>
        </w:r>
        <w:r w:rsidR="00AE4751">
          <w:rPr>
            <w:noProof/>
            <w:webHidden/>
          </w:rPr>
          <w:fldChar w:fldCharType="begin"/>
        </w:r>
        <w:r w:rsidR="00AE4751">
          <w:rPr>
            <w:noProof/>
            <w:webHidden/>
          </w:rPr>
          <w:instrText xml:space="preserve"> PAGEREF _Toc190940441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67B27653" w14:textId="2C55B9D7"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2" w:history="1">
        <w:r w:rsidR="00AE4751" w:rsidRPr="003F148A">
          <w:rPr>
            <w:rStyle w:val="Hyperlink"/>
            <w:noProof/>
            <w14:scene3d>
              <w14:camera w14:prst="orthographicFront"/>
              <w14:lightRig w14:rig="threePt" w14:dir="t">
                <w14:rot w14:lat="0" w14:lon="0" w14:rev="0"/>
              </w14:lightRig>
            </w14:scene3d>
          </w:rPr>
          <w:t>3.2</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cronograma</w:t>
        </w:r>
        <w:r w:rsidR="00AE4751">
          <w:rPr>
            <w:noProof/>
            <w:webHidden/>
          </w:rPr>
          <w:tab/>
        </w:r>
        <w:r w:rsidR="00AE4751">
          <w:rPr>
            <w:noProof/>
            <w:webHidden/>
          </w:rPr>
          <w:fldChar w:fldCharType="begin"/>
        </w:r>
        <w:r w:rsidR="00AE4751">
          <w:rPr>
            <w:noProof/>
            <w:webHidden/>
          </w:rPr>
          <w:instrText xml:space="preserve"> PAGEREF _Toc190940442 \h </w:instrText>
        </w:r>
        <w:r w:rsidR="00AE4751">
          <w:rPr>
            <w:noProof/>
            <w:webHidden/>
          </w:rPr>
        </w:r>
        <w:r w:rsidR="00AE4751">
          <w:rPr>
            <w:noProof/>
            <w:webHidden/>
          </w:rPr>
          <w:fldChar w:fldCharType="separate"/>
        </w:r>
        <w:r w:rsidR="00AE4751">
          <w:rPr>
            <w:noProof/>
            <w:webHidden/>
          </w:rPr>
          <w:t>20</w:t>
        </w:r>
        <w:r w:rsidR="00AE4751">
          <w:rPr>
            <w:noProof/>
            <w:webHidden/>
          </w:rPr>
          <w:fldChar w:fldCharType="end"/>
        </w:r>
      </w:hyperlink>
    </w:p>
    <w:p w14:paraId="4472382D" w14:textId="20A3D03F"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3" w:history="1">
        <w:r w:rsidR="00AE4751" w:rsidRPr="003F148A">
          <w:rPr>
            <w:rStyle w:val="Hyperlink"/>
            <w:noProof/>
            <w14:scene3d>
              <w14:camera w14:prst="orthographicFront"/>
              <w14:lightRig w14:rig="threePt" w14:dir="t">
                <w14:rot w14:lat="0" w14:lon="0" w14:rev="0"/>
              </w14:lightRig>
            </w14:scene3d>
          </w:rPr>
          <w:t>4</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Desenvolvimento do Protótipo:</w:t>
        </w:r>
        <w:r w:rsidR="00AE4751">
          <w:rPr>
            <w:noProof/>
            <w:webHidden/>
          </w:rPr>
          <w:tab/>
        </w:r>
        <w:r w:rsidR="00AE4751">
          <w:rPr>
            <w:noProof/>
            <w:webHidden/>
          </w:rPr>
          <w:fldChar w:fldCharType="begin"/>
        </w:r>
        <w:r w:rsidR="00AE4751">
          <w:rPr>
            <w:noProof/>
            <w:webHidden/>
          </w:rPr>
          <w:instrText xml:space="preserve"> PAGEREF _Toc190940443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6CE1F102" w14:textId="21A5002D"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4" w:history="1">
        <w:r w:rsidR="00AE4751" w:rsidRPr="003F148A">
          <w:rPr>
            <w:rStyle w:val="Hyperlink"/>
            <w:noProof/>
            <w14:scene3d>
              <w14:camera w14:prst="orthographicFront"/>
              <w14:lightRig w14:rig="threePt" w14:dir="t">
                <w14:rot w14:lat="0" w14:lon="0" w14:rev="0"/>
              </w14:lightRig>
            </w14:scene3d>
          </w:rPr>
          <w:t>4.1</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Arquitetura do sistema.</w:t>
        </w:r>
        <w:r w:rsidR="00AE4751">
          <w:rPr>
            <w:noProof/>
            <w:webHidden/>
          </w:rPr>
          <w:tab/>
        </w:r>
        <w:r w:rsidR="00AE4751">
          <w:rPr>
            <w:noProof/>
            <w:webHidden/>
          </w:rPr>
          <w:fldChar w:fldCharType="begin"/>
        </w:r>
        <w:r w:rsidR="00AE4751">
          <w:rPr>
            <w:noProof/>
            <w:webHidden/>
          </w:rPr>
          <w:instrText xml:space="preserve"> PAGEREF _Toc190940444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32E7D1B0" w14:textId="0DDF5BF3"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5" w:history="1">
        <w:r w:rsidR="00AE4751" w:rsidRPr="003F148A">
          <w:rPr>
            <w:rStyle w:val="Hyperlink"/>
            <w:noProof/>
            <w14:scene3d>
              <w14:camera w14:prst="orthographicFront"/>
              <w14:lightRig w14:rig="threePt" w14:dir="t">
                <w14:rot w14:lat="0" w14:lon="0" w14:rev="0"/>
              </w14:lightRig>
            </w14:scene3d>
          </w:rPr>
          <w:t>4.2</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Implementação do Banco de Dados Textual.</w:t>
        </w:r>
        <w:r w:rsidR="00AE4751">
          <w:rPr>
            <w:noProof/>
            <w:webHidden/>
          </w:rPr>
          <w:tab/>
        </w:r>
        <w:r w:rsidR="00AE4751">
          <w:rPr>
            <w:noProof/>
            <w:webHidden/>
          </w:rPr>
          <w:fldChar w:fldCharType="begin"/>
        </w:r>
        <w:r w:rsidR="00AE4751">
          <w:rPr>
            <w:noProof/>
            <w:webHidden/>
          </w:rPr>
          <w:instrText xml:space="preserve"> PAGEREF _Toc190940445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02641F70" w14:textId="54ADC943"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6" w:history="1">
        <w:r w:rsidR="00AE4751" w:rsidRPr="003F148A">
          <w:rPr>
            <w:rStyle w:val="Hyperlink"/>
            <w:noProof/>
            <w14:scene3d>
              <w14:camera w14:prst="orthographicFront"/>
              <w14:lightRig w14:rig="threePt" w14:dir="t">
                <w14:rot w14:lat="0" w14:lon="0" w14:rev="0"/>
              </w14:lightRig>
            </w14:scene3d>
          </w:rPr>
          <w:t>4.3</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Desenvolvimento da Interface de usuário.</w:t>
        </w:r>
        <w:r w:rsidR="00AE4751">
          <w:rPr>
            <w:noProof/>
            <w:webHidden/>
          </w:rPr>
          <w:tab/>
        </w:r>
        <w:r w:rsidR="00AE4751">
          <w:rPr>
            <w:noProof/>
            <w:webHidden/>
          </w:rPr>
          <w:fldChar w:fldCharType="begin"/>
        </w:r>
        <w:r w:rsidR="00AE4751">
          <w:rPr>
            <w:noProof/>
            <w:webHidden/>
          </w:rPr>
          <w:instrText xml:space="preserve"> PAGEREF _Toc190940446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5616BEA3" w14:textId="05536012"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7" w:history="1">
        <w:r w:rsidR="00AE4751" w:rsidRPr="003F148A">
          <w:rPr>
            <w:rStyle w:val="Hyperlink"/>
            <w:noProof/>
            <w14:scene3d>
              <w14:camera w14:prst="orthographicFront"/>
              <w14:lightRig w14:rig="threePt" w14:dir="t">
                <w14:rot w14:lat="0" w14:lon="0" w14:rev="0"/>
              </w14:lightRig>
            </w14:scene3d>
          </w:rPr>
          <w:t>4.4</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Integração com sistemas de georreferenclamento.</w:t>
        </w:r>
        <w:r w:rsidR="00AE4751">
          <w:rPr>
            <w:noProof/>
            <w:webHidden/>
          </w:rPr>
          <w:tab/>
        </w:r>
        <w:r w:rsidR="00AE4751">
          <w:rPr>
            <w:noProof/>
            <w:webHidden/>
          </w:rPr>
          <w:fldChar w:fldCharType="begin"/>
        </w:r>
        <w:r w:rsidR="00AE4751">
          <w:rPr>
            <w:noProof/>
            <w:webHidden/>
          </w:rPr>
          <w:instrText xml:space="preserve"> PAGEREF _Toc190940447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419C60D6" w14:textId="004FED47" w:rsidR="00AE4751" w:rsidRDefault="00000000">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0940448" w:history="1">
        <w:r w:rsidR="00AE4751" w:rsidRPr="003F148A">
          <w:rPr>
            <w:rStyle w:val="Hyperlink"/>
            <w:noProof/>
            <w14:scene3d>
              <w14:camera w14:prst="orthographicFront"/>
              <w14:lightRig w14:rig="threePt" w14:dir="t">
                <w14:rot w14:lat="0" w14:lon="0" w14:rev="0"/>
              </w14:lightRig>
            </w14:scene3d>
          </w:rPr>
          <w:t>4.5</w:t>
        </w:r>
        <w:r w:rsidR="00AE4751">
          <w:rPr>
            <w:rFonts w:asciiTheme="minorHAnsi" w:eastAsiaTheme="minorEastAsia" w:hAnsiTheme="minorHAnsi"/>
            <w:caps w:val="0"/>
            <w:noProof/>
            <w:kern w:val="2"/>
            <w:szCs w:val="24"/>
            <w:lang w:eastAsia="pt-BR"/>
            <w14:ligatures w14:val="standardContextual"/>
          </w:rPr>
          <w:tab/>
        </w:r>
        <w:r w:rsidR="00AE4751" w:rsidRPr="003F148A">
          <w:rPr>
            <w:rStyle w:val="Hyperlink"/>
            <w:noProof/>
          </w:rPr>
          <w:t>Resultados e Discussão:</w:t>
        </w:r>
        <w:r w:rsidR="00AE4751">
          <w:rPr>
            <w:noProof/>
            <w:webHidden/>
          </w:rPr>
          <w:tab/>
        </w:r>
        <w:r w:rsidR="00AE4751">
          <w:rPr>
            <w:noProof/>
            <w:webHidden/>
          </w:rPr>
          <w:fldChar w:fldCharType="begin"/>
        </w:r>
        <w:r w:rsidR="00AE4751">
          <w:rPr>
            <w:noProof/>
            <w:webHidden/>
          </w:rPr>
          <w:instrText xml:space="preserve"> PAGEREF _Toc190940448 \h </w:instrText>
        </w:r>
        <w:r w:rsidR="00AE4751">
          <w:rPr>
            <w:noProof/>
            <w:webHidden/>
          </w:rPr>
        </w:r>
        <w:r w:rsidR="00AE4751">
          <w:rPr>
            <w:noProof/>
            <w:webHidden/>
          </w:rPr>
          <w:fldChar w:fldCharType="separate"/>
        </w:r>
        <w:r w:rsidR="00AE4751">
          <w:rPr>
            <w:noProof/>
            <w:webHidden/>
          </w:rPr>
          <w:t>21</w:t>
        </w:r>
        <w:r w:rsidR="00AE4751">
          <w:rPr>
            <w:noProof/>
            <w:webHidden/>
          </w:rPr>
          <w:fldChar w:fldCharType="end"/>
        </w:r>
      </w:hyperlink>
    </w:p>
    <w:p w14:paraId="273BD89F" w14:textId="631E65B0" w:rsidR="00AE4751" w:rsidRDefault="00000000">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0940449" w:history="1">
        <w:r w:rsidR="00AE4751" w:rsidRPr="003F148A">
          <w:rPr>
            <w:rStyle w:val="Hyperlink"/>
            <w:noProof/>
            <w14:scene3d>
              <w14:camera w14:prst="orthographicFront"/>
              <w14:lightRig w14:rig="threePt" w14:dir="t">
                <w14:rot w14:lat="0" w14:lon="0" w14:rev="0"/>
              </w14:lightRig>
            </w14:scene3d>
          </w:rPr>
          <w:t>5</w:t>
        </w:r>
        <w:r w:rsidR="00AE4751">
          <w:rPr>
            <w:rFonts w:asciiTheme="minorHAnsi" w:eastAsiaTheme="minorEastAsia" w:hAnsiTheme="minorHAnsi"/>
            <w:b w:val="0"/>
            <w:caps w:val="0"/>
            <w:noProof/>
            <w:kern w:val="2"/>
            <w:szCs w:val="24"/>
            <w:lang w:eastAsia="pt-BR"/>
            <w14:ligatures w14:val="standardContextual"/>
          </w:rPr>
          <w:tab/>
        </w:r>
        <w:r w:rsidR="00AE4751" w:rsidRPr="003F148A">
          <w:rPr>
            <w:rStyle w:val="Hyperlink"/>
            <w:noProof/>
          </w:rPr>
          <w:t>bibliografia</w:t>
        </w:r>
        <w:r w:rsidR="00AE4751">
          <w:rPr>
            <w:noProof/>
            <w:webHidden/>
          </w:rPr>
          <w:tab/>
        </w:r>
        <w:r w:rsidR="00AE4751">
          <w:rPr>
            <w:noProof/>
            <w:webHidden/>
          </w:rPr>
          <w:fldChar w:fldCharType="begin"/>
        </w:r>
        <w:r w:rsidR="00AE4751">
          <w:rPr>
            <w:noProof/>
            <w:webHidden/>
          </w:rPr>
          <w:instrText xml:space="preserve"> PAGEREF _Toc190940449 \h </w:instrText>
        </w:r>
        <w:r w:rsidR="00AE4751">
          <w:rPr>
            <w:noProof/>
            <w:webHidden/>
          </w:rPr>
        </w:r>
        <w:r w:rsidR="00AE4751">
          <w:rPr>
            <w:noProof/>
            <w:webHidden/>
          </w:rPr>
          <w:fldChar w:fldCharType="separate"/>
        </w:r>
        <w:r w:rsidR="00AE4751">
          <w:rPr>
            <w:noProof/>
            <w:webHidden/>
          </w:rPr>
          <w:t>22</w:t>
        </w:r>
        <w:r w:rsidR="00AE4751">
          <w:rPr>
            <w:noProof/>
            <w:webHidden/>
          </w:rPr>
          <w:fldChar w:fldCharType="end"/>
        </w:r>
      </w:hyperlink>
    </w:p>
    <w:p w14:paraId="090660D3" w14:textId="3DF20E4C"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0940419"/>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60CF8249" w14:textId="60E286FD" w:rsidR="001D772A" w:rsidRDefault="001D772A" w:rsidP="001D772A">
      <w:pPr>
        <w:rPr>
          <w:ins w:id="4" w:author="Marco Aurélio Barbiero" w:date="2025-02-21T07:27:00Z"/>
        </w:rPr>
      </w:pPr>
      <w:r w:rsidRPr="0003496E">
        <w:t xml:space="preserve">Há muitos motivos para essa ausência: falta de mão de obra qualificada, altos custos do georreferenciamento, </w:t>
      </w:r>
      <w:commentRangeStart w:id="5"/>
      <w:r w:rsidR="003F0FB4">
        <w:t xml:space="preserve">incertezas quanto ao </w:t>
      </w:r>
      <w:r w:rsidRPr="0003496E">
        <w:t>retorno financeiro</w:t>
      </w:r>
      <w:commentRangeEnd w:id="5"/>
      <w:r w:rsidR="00160061">
        <w:rPr>
          <w:rStyle w:val="Refdecomentrio"/>
        </w:rPr>
        <w:commentReference w:id="5"/>
      </w:r>
      <w:r w:rsidRPr="0003496E">
        <w:t xml:space="preserve">, dificuldades políticas, entre outros. </w:t>
      </w:r>
      <w:r>
        <w:t xml:space="preserve">No entanto algumas dessas dificuldades decorrem unicamente do grau de precisão exigido pelas </w:t>
      </w:r>
      <w:commentRangeStart w:id="6"/>
      <w:commentRangeStart w:id="7"/>
      <w:r>
        <w:t>normas</w:t>
      </w:r>
      <w:commentRangeEnd w:id="6"/>
      <w:r>
        <w:rPr>
          <w:rStyle w:val="Refdecomentrio"/>
        </w:rPr>
        <w:commentReference w:id="6"/>
      </w:r>
      <w:commentRangeEnd w:id="7"/>
      <w:r w:rsidR="006E3855">
        <w:rPr>
          <w:rStyle w:val="Refdecomentrio"/>
        </w:rPr>
        <w:commentReference w:id="7"/>
      </w:r>
      <w:r>
        <w:t xml:space="preserve">.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não desfrutam de uma série de benefícios, devido à incapacidade de atingir os padrões de qualidade </w:t>
      </w:r>
      <w:commentRangeStart w:id="8"/>
      <w:r w:rsidRPr="008A1144">
        <w:t>exigidos</w:t>
      </w:r>
      <w:commentRangeEnd w:id="8"/>
      <w:r w:rsidR="00160061">
        <w:rPr>
          <w:rStyle w:val="Refdecomentrio"/>
        </w:rPr>
        <w:commentReference w:id="8"/>
      </w:r>
      <w:r w:rsidRPr="008A1144">
        <w:t>.</w:t>
      </w:r>
    </w:p>
    <w:p w14:paraId="25CFB06A" w14:textId="174C70FF" w:rsidR="004B40DB" w:rsidDel="003C23F5" w:rsidRDefault="00CA30C0" w:rsidP="001D772A">
      <w:pPr>
        <w:rPr>
          <w:del w:id="9" w:author="Marco Aurélio Barbiero" w:date="2025-02-21T08:14:00Z"/>
        </w:rPr>
      </w:pPr>
      <w:ins w:id="10" w:author="Marco Aurélio Barbiero" w:date="2025-02-21T08:14:00Z">
        <w:r w:rsidRPr="00CA30C0">
          <w:t xml:space="preserve">Em termos de custos, todo o processo de internação de dados — desde a coleta e o levantamento topográfico até a elaboração do memorial descritivo, análise, conferência e </w:t>
        </w:r>
      </w:ins>
      <w:ins w:id="11" w:author="Marco Aurélio Barbiero" w:date="2025-02-21T08:16:00Z">
        <w:r w:rsidR="00C01DD3">
          <w:t xml:space="preserve">registo de </w:t>
        </w:r>
        <w:r w:rsidR="00DB5DAC">
          <w:t>imagens</w:t>
        </w:r>
      </w:ins>
      <w:ins w:id="12" w:author="Marco Aurélio Barbiero" w:date="2025-02-21T08:14:00Z">
        <w:r w:rsidRPr="00CA30C0">
          <w:t xml:space="preserve"> — pode facilmente alcançar valores na casa de um milhão de reais para um município de porte médio</w:t>
        </w:r>
      </w:ins>
      <w:ins w:id="13" w:author="Marco Aurélio Barbiero" w:date="2025-02-21T08:37:00Z">
        <w:r w:rsidR="00D42C5F">
          <w:t xml:space="preserve"> </w:t>
        </w:r>
      </w:ins>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ins w:id="14" w:author="Marco Aurélio Barbiero" w:date="2025-02-21T08:14:00Z">
        <w:r w:rsidRPr="00CA30C0">
          <w:t>.</w:t>
        </w:r>
      </w:ins>
    </w:p>
    <w:p w14:paraId="24E16B92" w14:textId="219FCEF5" w:rsidR="003C23F5" w:rsidRDefault="003C23F5" w:rsidP="001D772A">
      <w:pPr>
        <w:rPr>
          <w:ins w:id="15" w:author="Marco Aurélio Barbiero" w:date="2025-02-21T10:54:00Z"/>
        </w:rPr>
      </w:pPr>
      <w:ins w:id="16" w:author="Marco Aurélio Barbiero" w:date="2025-02-21T10:54:00Z">
        <w:r>
          <w:t>Ess</w:t>
        </w:r>
      </w:ins>
      <w:ins w:id="17" w:author="Marco Aurélio Barbiero" w:date="2025-02-21T10:55:00Z">
        <w:r w:rsidR="00CE7C00">
          <w:t xml:space="preserve">e custo é significativo, já que nos municípios pequenos </w:t>
        </w:r>
      </w:ins>
      <w:ins w:id="18" w:author="Marco Aurélio Barbiero" w:date="2025-02-21T11:44:00Z">
        <w:r w:rsidR="00975163">
          <w:t>o Fundo de Participação dos Municí</w:t>
        </w:r>
      </w:ins>
      <w:ins w:id="19" w:author="Marco Aurélio Barbiero" w:date="2025-02-21T11:45:00Z">
        <w:r w:rsidR="00975163">
          <w:t>pios (FPM) é a principal fonte de recursos</w:t>
        </w:r>
      </w:ins>
      <w:ins w:id="20" w:author="Marco Aurélio Barbiero" w:date="2025-02-21T11:47:00Z">
        <w:r w:rsidR="00251C30">
          <w:t>,</w:t>
        </w:r>
      </w:ins>
      <w:ins w:id="21" w:author="Marco Aurélio Barbiero" w:date="2025-02-21T11:45:00Z">
        <w:r w:rsidR="00975163">
          <w:t xml:space="preserve"> e </w:t>
        </w:r>
        <w:r w:rsidR="005D51CC">
          <w:t xml:space="preserve">mais de </w:t>
        </w:r>
      </w:ins>
      <w:ins w:id="22" w:author="Marco Aurélio Barbiero" w:date="2025-02-21T11:46:00Z">
        <w:r w:rsidR="003C064F">
          <w:t xml:space="preserve">três mil deles recebem </w:t>
        </w:r>
        <w:r w:rsidR="00DE4C9C">
          <w:t>menos que 30 milhões de Re</w:t>
        </w:r>
      </w:ins>
      <w:ins w:id="23" w:author="Marco Aurélio Barbiero" w:date="2025-02-21T11:47:00Z">
        <w:r w:rsidR="00DE4C9C">
          <w:t xml:space="preserve">ais </w:t>
        </w:r>
      </w:ins>
      <w:ins w:id="24" w:author="Marco Aurélio Barbiero" w:date="2025-02-21T11:46:00Z">
        <w:r w:rsidR="00DE4C9C">
          <w:t>do FPM</w:t>
        </w:r>
      </w:ins>
      <w:r w:rsidR="00A431A8">
        <w:fldChar w:fldCharType="begin"/>
      </w:r>
      <w:r w:rsidR="00A431A8">
        <w:instrText xml:space="preserve"> ADDIN ZOTERO_ITEM CSL_CITATION {"citationID":"4xHTHuZG","properties":{"formattedCitation":"(TN, 2025)","plainCitation":"(TN, 2025)","noteIndex":0},"citationItems":[{"id":154,"uris":["http://zotero.org/users/15531986/items/86SVDAKV"],"itemData":{"id":154,"type":"webpage","container-title":"Tesouro Nacional","title":"Transferências Constitucionais","title-short":"TN","URL":"https://sisweb.tesouro.gov.br/apex/f?p=2600:1","accessed":{"date-parts":[["2025",2,21]]},"issued":{"date-parts":[["2025"]]}}}],"schema":"https://github.com/citation-style-language/schema/raw/master/csl-citation.json"} </w:instrText>
      </w:r>
      <w:r w:rsidR="00A431A8">
        <w:fldChar w:fldCharType="separate"/>
      </w:r>
      <w:r w:rsidR="00A431A8" w:rsidRPr="00A431A8">
        <w:rPr>
          <w:rFonts w:cs="Arial"/>
        </w:rPr>
        <w:t>(TN, 2025)</w:t>
      </w:r>
      <w:r w:rsidR="00A431A8">
        <w:fldChar w:fldCharType="end"/>
      </w:r>
      <w:ins w:id="25" w:author="Marco Aurélio Barbiero" w:date="2025-02-21T11:47:00Z">
        <w:r w:rsidR="00DE4C9C">
          <w:t>.</w:t>
        </w:r>
      </w:ins>
    </w:p>
    <w:p w14:paraId="6495D797" w14:textId="29A795B9" w:rsidR="00E96561" w:rsidRDefault="007E2FD5" w:rsidP="001D772A">
      <w:pPr>
        <w:rPr>
          <w:ins w:id="26" w:author="Marco Aurélio Barbiero" w:date="2025-02-20T21:26:00Z"/>
          <w:rFonts w:cs="Arial"/>
          <w:szCs w:val="24"/>
        </w:rPr>
      </w:pPr>
      <w:r w:rsidRPr="007E2FD5">
        <w:rPr>
          <w:rFonts w:cs="Arial"/>
          <w:color w:val="FF0000"/>
          <w:szCs w:val="24"/>
        </w:rPr>
        <w:t>Assim, existe uma real necessidade de</w:t>
      </w:r>
      <w:r w:rsidR="001D772A" w:rsidRPr="00F22CB0">
        <w:rPr>
          <w:rFonts w:cs="Arial"/>
          <w:szCs w:val="24"/>
        </w:rPr>
        <w:t xml:space="preserve"> desenvolver uma metodologia</w:t>
      </w:r>
      <w:r w:rsidR="00C35BC9">
        <w:rPr>
          <w:rFonts w:cs="Arial"/>
          <w:szCs w:val="24"/>
        </w:rPr>
        <w:t xml:space="preserve"> de baixo custo</w:t>
      </w:r>
      <w:r w:rsidR="001D772A" w:rsidRPr="00F22CB0">
        <w:rPr>
          <w:rFonts w:cs="Arial"/>
          <w:szCs w:val="24"/>
        </w:rPr>
        <w:t xml:space="preserve"> para converter </w:t>
      </w:r>
      <w:r w:rsidR="001D772A">
        <w:rPr>
          <w:rFonts w:cs="Arial"/>
          <w:szCs w:val="24"/>
        </w:rPr>
        <w:t xml:space="preserve">as </w:t>
      </w:r>
      <w:r w:rsidR="001D772A" w:rsidRPr="00F22CB0">
        <w:rPr>
          <w:rFonts w:cs="Arial"/>
          <w:szCs w:val="24"/>
        </w:rPr>
        <w:t>descrições alfanuméricas de um cadastro puramente textual em objetos geográficos e georreferenciá-los</w:t>
      </w:r>
      <w:ins w:id="27" w:author="Marco Aurélio Barbiero" w:date="2025-02-20T21:53:00Z">
        <w:r w:rsidR="00A51499">
          <w:rPr>
            <w:rFonts w:cs="Arial"/>
            <w:szCs w:val="24"/>
          </w:rPr>
          <w:t>. Isso permitiria</w:t>
        </w:r>
      </w:ins>
      <w:ins w:id="28" w:author="Marco Aurélio Barbiero" w:date="2025-02-20T21:41:00Z">
        <w:r w:rsidR="00410758">
          <w:rPr>
            <w:rFonts w:cs="Arial"/>
            <w:szCs w:val="24"/>
          </w:rPr>
          <w:t xml:space="preserve"> </w:t>
        </w:r>
        <w:r w:rsidR="00AF5B4F">
          <w:rPr>
            <w:rFonts w:cs="Arial"/>
            <w:szCs w:val="24"/>
          </w:rPr>
          <w:t>que os</w:t>
        </w:r>
        <w:r w:rsidR="00410758">
          <w:rPr>
            <w:rFonts w:cs="Arial"/>
            <w:szCs w:val="24"/>
          </w:rPr>
          <w:t xml:space="preserve"> municípios </w:t>
        </w:r>
        <w:r w:rsidR="00AF5B4F">
          <w:rPr>
            <w:rFonts w:cs="Arial"/>
            <w:szCs w:val="24"/>
          </w:rPr>
          <w:t>com baixo orçamen</w:t>
        </w:r>
      </w:ins>
      <w:ins w:id="29" w:author="Marco Aurélio Barbiero" w:date="2025-02-20T21:42:00Z">
        <w:r w:rsidR="00AF5B4F">
          <w:rPr>
            <w:rFonts w:cs="Arial"/>
            <w:szCs w:val="24"/>
          </w:rPr>
          <w:t xml:space="preserve">to </w:t>
        </w:r>
      </w:ins>
      <w:ins w:id="30" w:author="Marco Aurélio Barbiero" w:date="2025-02-20T21:53:00Z">
        <w:r w:rsidR="00B00812" w:rsidRPr="00B00812">
          <w:rPr>
            <w:rFonts w:cs="Arial"/>
            <w:szCs w:val="24"/>
          </w:rPr>
          <w:t xml:space="preserve">aproveitassem </w:t>
        </w:r>
      </w:ins>
      <w:ins w:id="31" w:author="Marco Aurélio Barbiero" w:date="2025-02-20T21:54:00Z">
        <w:r w:rsidR="00B00812">
          <w:rPr>
            <w:rFonts w:cs="Arial"/>
            <w:szCs w:val="24"/>
          </w:rPr>
          <w:t xml:space="preserve">algumas das </w:t>
        </w:r>
      </w:ins>
      <w:ins w:id="32" w:author="Marco Aurélio Barbiero" w:date="2025-02-20T21:53:00Z">
        <w:r w:rsidR="00B00812" w:rsidRPr="00B00812">
          <w:rPr>
            <w:rFonts w:cs="Arial"/>
            <w:szCs w:val="24"/>
          </w:rPr>
          <w:t>vantagens oferecidas por um Cadastro Territorial Multifinalitário</w:t>
        </w:r>
      </w:ins>
      <w:ins w:id="33" w:author="Marco Aurélio Barbiero" w:date="2025-02-20T21:56:00Z">
        <w:r w:rsidR="00A47AAC">
          <w:rPr>
            <w:rFonts w:cs="Arial"/>
            <w:szCs w:val="24"/>
          </w:rPr>
          <w:t xml:space="preserve"> sem comprometer </w:t>
        </w:r>
      </w:ins>
      <w:ins w:id="34" w:author="Marco Aurélio Barbiero" w:date="2025-02-20T21:58:00Z">
        <w:r w:rsidR="003E38C6">
          <w:rPr>
            <w:rFonts w:cs="Arial"/>
            <w:szCs w:val="24"/>
          </w:rPr>
          <w:t>suas</w:t>
        </w:r>
      </w:ins>
      <w:ins w:id="35" w:author="Marco Aurélio Barbiero" w:date="2025-02-20T21:56:00Z">
        <w:r w:rsidR="00464B3D">
          <w:rPr>
            <w:rFonts w:cs="Arial"/>
            <w:szCs w:val="24"/>
          </w:rPr>
          <w:t xml:space="preserve"> finanças</w:t>
        </w:r>
      </w:ins>
      <w:ins w:id="36" w:author="Marco Aurélio Barbiero" w:date="2025-02-20T21:53:00Z">
        <w:r w:rsidR="00B00812" w:rsidRPr="00B00812">
          <w:rPr>
            <w:rFonts w:cs="Arial"/>
            <w:szCs w:val="24"/>
          </w:rPr>
          <w:t>.</w:t>
        </w:r>
      </w:ins>
    </w:p>
    <w:p w14:paraId="13C604D0" w14:textId="7A00AAD1" w:rsidR="001D772A" w:rsidRDefault="00944B4B" w:rsidP="001D772A">
      <w:pPr>
        <w:rPr>
          <w:ins w:id="37" w:author="Marco Aurélio Barbiero" w:date="2025-02-20T22:01:00Z"/>
          <w:rFonts w:cs="Arial"/>
          <w:szCs w:val="24"/>
        </w:rPr>
      </w:pPr>
      <w:ins w:id="38" w:author="Marco Aurélio Barbiero" w:date="2025-02-20T22:00:00Z">
        <w:r>
          <w:rPr>
            <w:rFonts w:cs="Arial"/>
            <w:szCs w:val="24"/>
          </w:rPr>
          <w:t xml:space="preserve">Uma solução desse tipo </w:t>
        </w:r>
        <w:r w:rsidR="006C3310">
          <w:rPr>
            <w:rFonts w:cs="Arial"/>
            <w:szCs w:val="24"/>
          </w:rPr>
          <w:t>es</w:t>
        </w:r>
      </w:ins>
      <w:ins w:id="39" w:author="Marco Aurélio Barbiero" w:date="2025-02-20T22:01:00Z">
        <w:r w:rsidR="006C3310">
          <w:rPr>
            <w:rFonts w:cs="Arial"/>
            <w:szCs w:val="24"/>
          </w:rPr>
          <w:t xml:space="preserve">taria </w:t>
        </w:r>
      </w:ins>
      <w:r w:rsidR="001D772A" w:rsidRPr="00F22CB0">
        <w:rPr>
          <w:rFonts w:cs="Arial"/>
          <w:szCs w:val="24"/>
        </w:rPr>
        <w:t xml:space="preserve">em consonância com os preceitos do </w:t>
      </w:r>
      <w:r w:rsidR="001D772A" w:rsidRPr="00160061">
        <w:rPr>
          <w:rFonts w:cs="Arial"/>
          <w:i/>
          <w:szCs w:val="24"/>
        </w:rPr>
        <w:t>fit-for-purpose</w:t>
      </w:r>
      <w:r w:rsidR="001D772A" w:rsidRPr="00F22CB0">
        <w:rPr>
          <w:rFonts w:cs="Arial"/>
          <w:szCs w:val="24"/>
        </w:rPr>
        <w:t xml:space="preserve"> </w:t>
      </w:r>
      <w:r w:rsidR="001D772A" w:rsidRPr="00160061">
        <w:rPr>
          <w:rFonts w:cs="Arial"/>
          <w:i/>
          <w:szCs w:val="24"/>
        </w:rPr>
        <w:t>for land administration</w:t>
      </w:r>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ins w:id="40" w:author="Marco Aurélio Barbiero" w:date="2025-02-20T22:02:00Z">
        <w:r w:rsidR="0096721C">
          <w:rPr>
            <w:rFonts w:cs="Arial"/>
            <w:szCs w:val="24"/>
          </w:rPr>
          <w:t>.</w:t>
        </w:r>
      </w:ins>
      <w:del w:id="41" w:author="Marco Aurélio Barbiero" w:date="2025-02-20T22:01:00Z">
        <w:r w:rsidR="001D772A" w:rsidDel="006C3310">
          <w:rPr>
            <w:rFonts w:cs="Arial"/>
            <w:szCs w:val="24"/>
          </w:rPr>
          <w:delText>,</w:delText>
        </w:r>
        <w:r w:rsidR="001D772A" w:rsidRPr="00F22CB0" w:rsidDel="006C3310">
          <w:rPr>
            <w:rFonts w:cs="Arial"/>
            <w:szCs w:val="24"/>
          </w:rPr>
          <w:delText xml:space="preserve"> e</w:delText>
        </w:r>
        <w:r w:rsidR="001D772A" w:rsidDel="006C3310">
          <w:rPr>
            <w:rFonts w:cs="Arial"/>
            <w:szCs w:val="24"/>
          </w:rPr>
          <w:delText xml:space="preserve"> do</w:delText>
        </w:r>
        <w:r w:rsidR="001D772A" w:rsidRPr="00F22CB0" w:rsidDel="006C3310">
          <w:rPr>
            <w:rFonts w:cs="Arial"/>
            <w:szCs w:val="24"/>
          </w:rPr>
          <w:delText xml:space="preserve"> LADM</w:delText>
        </w:r>
        <w:r w:rsidR="001D772A" w:rsidRPr="005404A3" w:rsidDel="006C3310">
          <w:delText xml:space="preserve"> </w:delText>
        </w:r>
        <w:r w:rsidR="001D772A" w:rsidRPr="005404A3" w:rsidDel="006C3310">
          <w:rPr>
            <w:rFonts w:cs="Arial"/>
            <w:szCs w:val="24"/>
          </w:rPr>
          <w:delText>(Land Administration Domain Model</w:delText>
        </w:r>
        <w:r w:rsidR="001D772A" w:rsidDel="006C3310">
          <w:rPr>
            <w:rFonts w:cs="Arial"/>
            <w:szCs w:val="24"/>
          </w:rPr>
          <w:delText xml:space="preserve"> </w:delText>
        </w:r>
        <w:r w:rsidR="001D772A" w:rsidDel="006C3310">
          <w:rPr>
            <w:rFonts w:cs="Arial"/>
            <w:szCs w:val="24"/>
          </w:rPr>
          <w:fldChar w:fldCharType="begin"/>
        </w:r>
        <w:r w:rsidR="00777ACD" w:rsidDel="006C3310">
          <w:rPr>
            <w:rFonts w:cs="Arial"/>
            <w:szCs w:val="24"/>
          </w:rPr>
          <w:delInstrText xml:space="preserve"> ADDIN ZOTERO_ITEM CSL_CITATION {"citationID":"P0bCXB66","properties":{"formattedCitation":"(ISO\\uc0\\u160{}19152(LADM),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delInstrText>
        </w:r>
        <w:r w:rsidR="001D772A" w:rsidDel="006C3310">
          <w:rPr>
            <w:rFonts w:cs="Arial"/>
            <w:szCs w:val="24"/>
          </w:rPr>
          <w:fldChar w:fldCharType="separate"/>
        </w:r>
        <w:r w:rsidR="001D772A" w:rsidRPr="006005F0" w:rsidDel="006C3310">
          <w:rPr>
            <w:rFonts w:cs="Arial"/>
          </w:rPr>
          <w:delText>(ISO 19152(LADM), 2012)</w:delText>
        </w:r>
        <w:r w:rsidR="001D772A" w:rsidDel="006C3310">
          <w:rPr>
            <w:rFonts w:cs="Arial"/>
            <w:szCs w:val="24"/>
          </w:rPr>
          <w:fldChar w:fldCharType="end"/>
        </w:r>
        <w:r w:rsidR="001D772A" w:rsidRPr="005404A3" w:rsidDel="006C3310">
          <w:rPr>
            <w:rFonts w:cs="Arial"/>
            <w:szCs w:val="24"/>
          </w:rPr>
          <w:delText>)</w:delText>
        </w:r>
        <w:r w:rsidR="001D772A" w:rsidDel="006C3310">
          <w:rPr>
            <w:rFonts w:cs="Arial"/>
            <w:szCs w:val="24"/>
          </w:rPr>
          <w:delText xml:space="preserve">, </w:delText>
        </w:r>
        <w:r w:rsidR="001D772A" w:rsidRPr="00F637FF" w:rsidDel="006C3310">
          <w:rPr>
            <w:rFonts w:cs="Arial"/>
            <w:szCs w:val="24"/>
          </w:rPr>
          <w:delText>um modelo conceitual padronizado que fornece uma estrutura de dados para cadastros imobiliários</w:delText>
        </w:r>
        <w:r w:rsidR="001D772A" w:rsidDel="006C3310">
          <w:rPr>
            <w:rFonts w:cs="Arial"/>
            <w:szCs w:val="24"/>
          </w:rPr>
          <w:delText>.</w:delText>
        </w:r>
      </w:del>
      <w:ins w:id="42" w:author="Marco Aurélio Barbiero" w:date="2025-02-20T22:01:00Z">
        <w:r w:rsidR="006C3310">
          <w:rPr>
            <w:rFonts w:cs="Arial"/>
            <w:szCs w:val="24"/>
          </w:rPr>
          <w:t>.</w:t>
        </w:r>
      </w:ins>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43" w:name="_Toc190940420"/>
      <w:r w:rsidRPr="007C7115">
        <w:t>Justificativa da pesquisa</w:t>
      </w:r>
      <w:bookmarkEnd w:id="43"/>
    </w:p>
    <w:p w14:paraId="456A5BDB" w14:textId="5110EDA3" w:rsidR="00EB7ED1" w:rsidRDefault="00EB7ED1" w:rsidP="00EB7ED1">
      <w:r>
        <w:t xml:space="preserve">A maioria dos municípios do Brasil dispõe apenas de cadastros </w:t>
      </w:r>
      <w:r w:rsidR="00F23433">
        <w:t>urbanos alfanuméricos convencionais</w:t>
      </w:r>
      <w:r>
        <w:t>, que consistem em registros baseados em descrições escritas, sem a incorporação de informações georreferenciadas. Essa limitação 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0B458E">
      <w:pPr>
        <w:pStyle w:val="Ttulo3"/>
      </w:pPr>
      <w:bookmarkStart w:id="44" w:name="_Toc190940421"/>
      <w:r w:rsidRPr="007C7115">
        <w:t>Objetivos</w:t>
      </w:r>
      <w:bookmarkEnd w:id="44"/>
      <w:r w:rsidRPr="007C7115">
        <w:t xml:space="preserve"> </w:t>
      </w:r>
    </w:p>
    <w:p w14:paraId="7D38E20D" w14:textId="567AC6D7" w:rsidR="00CF263A" w:rsidRDefault="00CF263A" w:rsidP="00CF263A">
      <w:pPr>
        <w:pStyle w:val="Ttulo4"/>
      </w:pPr>
      <w:bookmarkStart w:id="45" w:name="_Toc190940422"/>
      <w:r>
        <w:t>Objetivo geral</w:t>
      </w:r>
      <w:bookmarkEnd w:id="45"/>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46" w:name="_Toc190940423"/>
      <w:r>
        <w:t>Objetivos específicos</w:t>
      </w:r>
      <w:bookmarkEnd w:id="46"/>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lastRenderedPageBreak/>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47" w:name="_Toc190940424"/>
      <w:r>
        <w:t>fundamentação teórica</w:t>
      </w:r>
      <w:bookmarkEnd w:id="47"/>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1BCF1F9E" w14:textId="64AB09B6" w:rsidR="001D772A" w:rsidRDefault="001D772A" w:rsidP="001D772A">
      <w:r>
        <w:t>Essas características são facilmente encontradas em cadastros imobiliários criados com base no Projeto CIATA.</w:t>
      </w:r>
      <w:r w:rsidR="00175E7E">
        <w:t xml:space="preserve"> </w:t>
      </w:r>
      <w:r w:rsidR="00175E7E" w:rsidRPr="00175E7E">
        <w:t xml:space="preserve">Em especial, a forma como as parcelas são identificadas,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73FCB627" w14:textId="77777777" w:rsidR="001D772A" w:rsidRDefault="001D772A" w:rsidP="000B085C">
      <w:pPr>
        <w:pStyle w:val="Ttulo2"/>
      </w:pPr>
      <w:bookmarkStart w:id="48" w:name="_Toc190940425"/>
      <w:r>
        <w:t>O CIATA</w:t>
      </w:r>
      <w:bookmarkEnd w:id="48"/>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Land Administration Domain Model</w:t>
      </w:r>
      <w:r w:rsidRPr="00B322C5">
        <w:t xml:space="preserve">). </w:t>
      </w:r>
    </w:p>
    <w:p w14:paraId="2B6A8539" w14:textId="7381D494" w:rsidR="001D772A" w:rsidRPr="00B322C5" w:rsidRDefault="001D772A" w:rsidP="001D772A">
      <w:r w:rsidRPr="00B322C5">
        <w:t xml:space="preserve">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w:t>
      </w:r>
      <w:r w:rsidRPr="00B322C5">
        <w:lastRenderedPageBreak/>
        <w:t>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383F429C"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A76E9F">
        <w:t xml:space="preserve"> </w:t>
      </w:r>
      <w:r>
        <w:fldChar w:fldCharType="begin"/>
      </w:r>
      <w:r>
        <w:instrText xml:space="preserve"> ADDIN ZOTERO_ITEM CSL_CITATION {"citationID":"evWP5d9X","properties":{"formattedCitation":"(Cunha {\\i{}et al.}, 2019)","plainCitation":"(Cunha et al., 2019)","noteIndex":0},"citationItems":[{"id":67,"uris":["http://zotero.org/users/15531986/items/HCQYHEDM"],"itemData":{"id":67,"type":"article-journal","container-title":"GOT - Journal of Geography and Spatial Planning","DOI":"10.17127/got/2019.17.003","ISSN":"21821267","issue":"17","journalAbbreviation":"GOT","page":"55-74","source":"DOI.org (Crossref)","title":"O cadastro urbano no Brasil: histórico e evolução","title-short":"O cadastro urbano no Brasil","author":[{"family":"Cunha","given":"Eglaisa"},{"family":"Oliveira","given":"Francisco"},{"family":"Julião","given":"Rui"},{"family":"Carneiro","given":"Andrea"}],"issued":{"date-parts":[["2019",6,30]]}}}],"schema":"https://github.com/citation-style-language/schema/raw/master/csl-citation.json"} </w:instrText>
      </w:r>
      <w:r>
        <w:fldChar w:fldCharType="separate"/>
      </w:r>
      <w:r w:rsidRPr="006C3575">
        <w:rPr>
          <w:rFonts w:cs="Arial"/>
        </w:rPr>
        <w:t xml:space="preserve">(Cunha </w:t>
      </w:r>
      <w:r w:rsidRPr="006C3575">
        <w:rPr>
          <w:rFonts w:cs="Arial"/>
          <w:i/>
          <w:iCs/>
        </w:rPr>
        <w:t>et al.</w:t>
      </w:r>
      <w:r w:rsidRPr="006C3575">
        <w:rPr>
          <w:rFonts w:cs="Arial"/>
        </w:rPr>
        <w:t>, 2019)</w:t>
      </w:r>
      <w:r>
        <w:fldChar w:fldCharType="end"/>
      </w:r>
      <w:r w:rsidR="0086123D">
        <w:t>.</w:t>
      </w:r>
    </w:p>
    <w:p w14:paraId="10E890F6" w14:textId="7E0B34E1" w:rsidR="001D772A" w:rsidRPr="00B322C5" w:rsidRDefault="001D772A" w:rsidP="000B458E">
      <w:pPr>
        <w:pStyle w:val="Ttulo3"/>
        <w:rPr>
          <w:rFonts w:eastAsiaTheme="minorHAnsi"/>
        </w:rPr>
      </w:pPr>
      <w:bookmarkStart w:id="49" w:name="_Toc183090298"/>
      <w:bookmarkStart w:id="50" w:name="_Toc190940426"/>
      <w:r w:rsidRPr="00B322C5">
        <w:t xml:space="preserve">Modelo </w:t>
      </w:r>
      <w:r w:rsidRPr="00467B9C">
        <w:t>conceitual</w:t>
      </w:r>
      <w:bookmarkEnd w:id="49"/>
      <w:r>
        <w:t xml:space="preserve"> </w:t>
      </w:r>
      <w:r w:rsidR="00A35335">
        <w:t>d</w:t>
      </w:r>
      <w:r>
        <w:t xml:space="preserve">o </w:t>
      </w:r>
      <w:r w:rsidR="00A35335">
        <w:t>CIATA</w:t>
      </w:r>
      <w:bookmarkEnd w:id="50"/>
    </w:p>
    <w:p w14:paraId="450DDD8C" w14:textId="62904A78"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7E2FD5">
        <w:rPr>
          <w:i/>
          <w:rPrChange w:id="51" w:author="Carlos" w:date="2025-02-20T15:50:00Z">
            <w:rPr/>
          </w:rPrChange>
        </w:rPr>
        <w:t>Execução</w:t>
      </w:r>
      <w:r w:rsidRPr="00B322C5">
        <w:t xml:space="preserve">, o SERPRO realizava a setorização fiscal, levantamento cadastral, avaliação de imóveis e tratamento da informação. Na fase de </w:t>
      </w:r>
      <w:r w:rsidRPr="007E2FD5">
        <w:rPr>
          <w:i/>
          <w:rPrChange w:id="52" w:author="Carlos" w:date="2025-02-20T15:51:00Z">
            <w:rPr/>
          </w:rPrChange>
        </w:rPr>
        <w:t>Implantação</w:t>
      </w:r>
      <w:r w:rsidRPr="00B322C5">
        <w:t>, o projeto repassava rotinas para a prefeitura, incluindo atualização cadastral, tratamento e lançamento</w:t>
      </w:r>
      <w:r w:rsidR="00A76E9F">
        <w:t xml:space="preserve"> </w:t>
      </w:r>
      <w:r w:rsidRPr="00CB60B7">
        <w:rPr>
          <w:rFonts w:cs="Arial"/>
        </w:rPr>
        <w:t xml:space="preserve">(Cunha </w:t>
      </w:r>
      <w:r w:rsidRPr="00CB60B7">
        <w:rPr>
          <w:rFonts w:cs="Arial"/>
          <w:i/>
          <w:iCs/>
        </w:rPr>
        <w:t>et al.</w:t>
      </w:r>
      <w:r w:rsidRPr="00CB60B7">
        <w:rPr>
          <w:rFonts w:cs="Arial"/>
        </w:rPr>
        <w:t>, 2019)</w:t>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53"/>
      <w:commentRangeStart w:id="54"/>
      <w:r w:rsidRPr="00B322C5">
        <w:t>por fichas e livros</w:t>
      </w:r>
      <w:commentRangeEnd w:id="53"/>
      <w:r w:rsidR="007E2FD5">
        <w:rPr>
          <w:rStyle w:val="Refdecomentrio"/>
        </w:rPr>
        <w:commentReference w:id="53"/>
      </w:r>
      <w:commentRangeEnd w:id="54"/>
      <w:r w:rsidR="00EE77B5">
        <w:rPr>
          <w:rStyle w:val="Refdecomentrio"/>
        </w:rPr>
        <w:commentReference w:id="54"/>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55" w:name="_Toc183090299"/>
      <w:bookmarkStart w:id="56" w:name="_Toc190940427"/>
      <w:r w:rsidRPr="00B322C5">
        <w:t>C</w:t>
      </w:r>
      <w:r w:rsidR="00C77235">
        <w:t>ontext</w:t>
      </w:r>
      <w:r w:rsidR="00AE4395">
        <w:t xml:space="preserve">o </w:t>
      </w:r>
      <w:r w:rsidRPr="00B322C5">
        <w:t>H</w:t>
      </w:r>
      <w:r w:rsidR="00AE4395">
        <w:t>istórico e</w:t>
      </w:r>
      <w:r w:rsidRPr="00B322C5">
        <w:t xml:space="preserve"> T</w:t>
      </w:r>
      <w:bookmarkEnd w:id="55"/>
      <w:r w:rsidR="00AE4395">
        <w:t xml:space="preserve">ecnológico do </w:t>
      </w:r>
      <w:r>
        <w:t>CIATA</w:t>
      </w:r>
      <w:bookmarkEnd w:id="56"/>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57" w:name="_Toc183090300"/>
      <w:bookmarkStart w:id="58" w:name="_Toc190940428"/>
      <w:r w:rsidRPr="00B322C5">
        <w:t>Custo dos equipamentos</w:t>
      </w:r>
      <w:bookmarkEnd w:id="57"/>
      <w:bookmarkEnd w:id="58"/>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w:t>
      </w:r>
      <w:r w:rsidRPr="00B322C5">
        <w:lastRenderedPageBreak/>
        <w:t xml:space="preserve">uma infraestrutura especial para operar. Seu preço frequentemente alcançava centenas de milhares de dólares, e era comum que sua aquisição fosse feita por meio de </w:t>
      </w:r>
      <w:r w:rsidRPr="007E2FD5">
        <w:rPr>
          <w:i/>
          <w:rPrChange w:id="59" w:author="Carlos" w:date="2025-02-20T15:53:00Z">
            <w:rPr/>
          </w:rPrChange>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60" w:name="_Toc183090301"/>
      <w:bookmarkStart w:id="61" w:name="_Toc190940429"/>
      <w:r w:rsidRPr="00B322C5">
        <w:t>Memória secundária LIMITADA</w:t>
      </w:r>
      <w:bookmarkEnd w:id="60"/>
      <w:bookmarkEnd w:id="61"/>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62" w:author="Carlos" w:date="2025-02-20T15:54:00Z"/>
          <w:rFonts w:cs="Arial"/>
          <w:szCs w:val="24"/>
        </w:rPr>
      </w:pPr>
      <w:r w:rsidRPr="00B322C5">
        <w:rPr>
          <w:rFonts w:cs="Arial"/>
          <w:szCs w:val="24"/>
        </w:rPr>
        <w:t xml:space="preserve">No entanto, devido à necessidade de economizar espaço nos registros na época, gastar bytes extras para criar identificadores únicos era inviável. Assim, surgiu uma das principais características do CIATA: o uso de atributos reais, organizados de </w:t>
      </w:r>
      <w:r w:rsidRPr="00B322C5">
        <w:rPr>
          <w:rFonts w:cs="Arial"/>
          <w:szCs w:val="24"/>
        </w:rPr>
        <w:lastRenderedPageBreak/>
        <w:t xml:space="preserve">forma hierárquica para formar uma chave com semântica, onde cada parte da chave possui também uma informação </w:t>
      </w:r>
      <w:commentRangeStart w:id="63"/>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63"/>
      <w:r w:rsidR="00B44974">
        <w:rPr>
          <w:rStyle w:val="Refdecomentrio"/>
        </w:rPr>
        <w:commentReference w:id="63"/>
      </w:r>
    </w:p>
    <w:p w14:paraId="32072E92" w14:textId="7FEF65DB" w:rsidR="00B44974" w:rsidRDefault="00B44974" w:rsidP="004409CC">
      <w:pPr>
        <w:rPr>
          <w:ins w:id="64" w:author="Carlos" w:date="2025-02-20T15:54:00Z"/>
          <w:rFonts w:cs="Arial"/>
          <w:szCs w:val="24"/>
        </w:rPr>
      </w:pPr>
    </w:p>
    <w:p w14:paraId="1E237474" w14:textId="2F68498E" w:rsidR="00B44974" w:rsidRDefault="00B44974" w:rsidP="004409CC">
      <w:pPr>
        <w:rPr>
          <w:ins w:id="65" w:author="Carlos" w:date="2025-02-20T15:54:00Z"/>
          <w:rFonts w:cs="Arial"/>
          <w:szCs w:val="24"/>
        </w:rPr>
      </w:pPr>
    </w:p>
    <w:p w14:paraId="4EDAABF8" w14:textId="31A1FDF6" w:rsidR="00B44974" w:rsidRDefault="00B44974" w:rsidP="004409CC">
      <w:pPr>
        <w:rPr>
          <w:ins w:id="66" w:author="Carlos" w:date="2025-02-20T15:54:00Z"/>
          <w:rFonts w:cs="Arial"/>
          <w:szCs w:val="24"/>
        </w:rPr>
      </w:pPr>
    </w:p>
    <w:p w14:paraId="2E9887EE" w14:textId="7A741306" w:rsidR="00B44974" w:rsidRDefault="00B44974" w:rsidP="004409CC">
      <w:pPr>
        <w:rPr>
          <w:ins w:id="67" w:author="Carlos" w:date="2025-02-20T15:55:00Z"/>
          <w:rFonts w:cs="Arial"/>
          <w:szCs w:val="24"/>
        </w:rPr>
      </w:pPr>
    </w:p>
    <w:p w14:paraId="520AD4F3" w14:textId="7900FDB5" w:rsidR="00B44974" w:rsidRDefault="00B44974" w:rsidP="004409CC">
      <w:pPr>
        <w:rPr>
          <w:ins w:id="68" w:author="Carlos" w:date="2025-02-20T15:55:00Z"/>
          <w:rFonts w:cs="Arial"/>
          <w:szCs w:val="24"/>
        </w:rPr>
      </w:pPr>
    </w:p>
    <w:p w14:paraId="3611F301" w14:textId="42365823" w:rsidR="00B44974" w:rsidRDefault="00B44974" w:rsidP="004409CC">
      <w:pPr>
        <w:rPr>
          <w:ins w:id="69" w:author="Carlos" w:date="2025-02-20T15:55:00Z"/>
          <w:rFonts w:cs="Arial"/>
          <w:szCs w:val="24"/>
        </w:rPr>
      </w:pPr>
    </w:p>
    <w:p w14:paraId="39E01EA4" w14:textId="77777777" w:rsidR="00B44974" w:rsidRPr="00B322C5" w:rsidRDefault="00B44974" w:rsidP="004409CC">
      <w:pPr>
        <w:rPr>
          <w:rFonts w:cs="Arial"/>
          <w:szCs w:val="24"/>
        </w:rPr>
      </w:pPr>
    </w:p>
    <w:p w14:paraId="0DA85EF8" w14:textId="2CB6A80D" w:rsidR="004409CC" w:rsidRPr="00B322C5" w:rsidRDefault="004409CC" w:rsidP="004409CC">
      <w:pPr>
        <w:pStyle w:val="Legenda"/>
      </w:pPr>
      <w:bookmarkStart w:id="70" w:name="_Ref182853867"/>
      <w:r w:rsidRPr="00B322C5">
        <w:t xml:space="preserve">Figura </w:t>
      </w:r>
      <w:r>
        <w:fldChar w:fldCharType="begin"/>
      </w:r>
      <w:r>
        <w:instrText xml:space="preserve"> SEQ Figura \* ARABIC </w:instrText>
      </w:r>
      <w:r>
        <w:fldChar w:fldCharType="separate"/>
      </w:r>
      <w:r w:rsidR="00603026">
        <w:rPr>
          <w:noProof/>
        </w:rPr>
        <w:t>1</w:t>
      </w:r>
      <w:r>
        <w:rPr>
          <w:noProof/>
        </w:rPr>
        <w:fldChar w:fldCharType="end"/>
      </w:r>
      <w:bookmarkEnd w:id="70"/>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4409CC">
      <w:pPr>
        <w:pStyle w:val="Legenda"/>
      </w:pPr>
    </w:p>
    <w:p w14:paraId="21218111" w14:textId="4433C299" w:rsidR="004409CC" w:rsidRPr="00B322C5" w:rsidRDefault="004409CC" w:rsidP="004409CC">
      <w:pPr>
        <w:pStyle w:val="Legenda"/>
      </w:pPr>
      <w:bookmarkStart w:id="71" w:name="_Ref182853822"/>
      <w:r w:rsidRPr="00B322C5">
        <w:t xml:space="preserve">Figura </w:t>
      </w:r>
      <w:r>
        <w:fldChar w:fldCharType="begin"/>
      </w:r>
      <w:r>
        <w:instrText xml:space="preserve"> SEQ Figura \* ARABIC </w:instrText>
      </w:r>
      <w:r>
        <w:fldChar w:fldCharType="separate"/>
      </w:r>
      <w:r w:rsidR="00603026">
        <w:rPr>
          <w:noProof/>
        </w:rPr>
        <w:t>2</w:t>
      </w:r>
      <w:r>
        <w:rPr>
          <w:noProof/>
        </w:rPr>
        <w:fldChar w:fldCharType="end"/>
      </w:r>
      <w:r w:rsidRPr="00B322C5">
        <w:t>:Trecho do manual do CIATA</w:t>
      </w:r>
      <w:bookmarkEnd w:id="71"/>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77777777" w:rsidR="004409CC" w:rsidRPr="00B322C5" w:rsidRDefault="004409CC" w:rsidP="00160061">
            <w:pPr>
              <w:ind w:firstLine="0"/>
              <w:rPr>
                <w:rFonts w:cs="Arial"/>
                <w:szCs w:val="24"/>
              </w:rPr>
            </w:pPr>
            <w:r w:rsidRPr="00B322C5">
              <w:rPr>
                <w:rFonts w:cs="Arial"/>
                <w:noProof/>
                <w:szCs w:val="24"/>
                <w:lang w:eastAsia="pt-BR"/>
              </w:rPr>
              <w:drawing>
                <wp:inline distT="0" distB="0" distL="0" distR="0" wp14:anchorId="49B17353" wp14:editId="37A212DE">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72" w:name="_Toc183090302"/>
      <w:bookmarkStart w:id="73" w:name="_Toc190940430"/>
      <w:r w:rsidRPr="00B322C5">
        <w:t>Linguagens de programação Pré-SGBDs</w:t>
      </w:r>
      <w:bookmarkEnd w:id="72"/>
      <w:bookmarkEnd w:id="73"/>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t xml:space="preserve">A limitação no tratamento de dados dessas linguagens só foi resolvida de forma satisfatória com o surgimento dos Sistemas Gerenciadores de Bancos de Dados (SGBDs) no final da década de 1960. Contudo, os SGBDs só se tornaram </w:t>
      </w:r>
      <w:r w:rsidRPr="00B322C5">
        <w:lastRenderedPageBreak/>
        <w:t>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SGBDs, o modelo de dados do CIATA apresentava uma </w:t>
      </w:r>
      <w:r w:rsidRPr="00B44974">
        <w:rPr>
          <w:color w:val="FF0000"/>
          <w:rPrChange w:id="74"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75" w:name="_Toc190940431"/>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75"/>
    </w:p>
    <w:p w14:paraId="397AC2CE" w14:textId="438D7144" w:rsidR="001D772A" w:rsidRDefault="001D772A" w:rsidP="001D772A">
      <w:r>
        <w:t xml:space="preserve">O conceito de </w:t>
      </w:r>
      <w:r w:rsidR="00CF288B" w:rsidRPr="00B44974">
        <w:rPr>
          <w:i/>
          <w:rPrChange w:id="76" w:author="Carlos" w:date="2025-02-20T15:58:00Z">
            <w:rPr/>
          </w:rPrChange>
        </w:rPr>
        <w:t>Fit-For-Purpose</w:t>
      </w:r>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 xml:space="preserve">Fit-For-Purpose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(Enemark; McLaren; Lemmen, 2021)</w:t>
      </w:r>
      <w:r w:rsidR="000A731D" w:rsidRPr="000A731D">
        <w:t>.</w:t>
      </w:r>
    </w:p>
    <w:p w14:paraId="69C48E81" w14:textId="02537644" w:rsidR="001D772A" w:rsidRDefault="001D772A" w:rsidP="001D772A">
      <w:r>
        <w:t xml:space="preserve">Ao relacionar o CIATA com o conceito de </w:t>
      </w:r>
      <w:r w:rsidR="00E14E65" w:rsidRPr="00B44974">
        <w:rPr>
          <w:i/>
          <w:rPrChange w:id="77" w:author="Carlos" w:date="2025-02-20T15:58:00Z">
            <w:rPr/>
          </w:rPrChange>
        </w:rPr>
        <w:t>Fit-For-Purpose</w:t>
      </w:r>
      <w:r>
        <w:t>, é possível identificar algumas características em comum:</w:t>
      </w:r>
    </w:p>
    <w:p w14:paraId="349BED2A" w14:textId="77777777" w:rsidR="001D772A" w:rsidRDefault="001D772A" w:rsidP="001D772A">
      <w:r>
        <w:t xml:space="preserve">- </w:t>
      </w:r>
      <w:r w:rsidRPr="00B44974">
        <w:rPr>
          <w:b/>
          <w:rPrChange w:id="78" w:author="Carlos" w:date="2025-02-20T15:59:00Z">
            <w:rPr/>
          </w:rPrChange>
        </w:rPr>
        <w:t>Foco na finalidade:</w:t>
      </w:r>
      <w:r>
        <w:t xml:space="preserve"> O CIATA foi concebido com o objetivo específico de aprimorar a arrecadação municipal. Todos os campos definidos em sua estrutura de </w:t>
      </w:r>
      <w:r>
        <w:lastRenderedPageBreak/>
        <w:t>dados são voltados para avaliar a propriedade, identificar o proprietário e localizar o imóvel dentro do município.</w:t>
      </w:r>
    </w:p>
    <w:p w14:paraId="5CE6393A" w14:textId="77777777" w:rsidR="001D772A" w:rsidRDefault="001D772A" w:rsidP="001D772A">
      <w:r>
        <w:t xml:space="preserve">- </w:t>
      </w:r>
      <w:r w:rsidRPr="00B44974">
        <w:rPr>
          <w:b/>
          <w:rPrChange w:id="79" w:author="Carlos" w:date="2025-02-20T15:59:00Z">
            <w:rPr/>
          </w:rPrChange>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B44974">
        <w:rPr>
          <w:b/>
          <w:rPrChange w:id="80" w:author="Carlos" w:date="2025-02-20T15:59:00Z">
            <w:rPr/>
          </w:rPrChange>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81" w:name="_Toc183090305"/>
      <w:bookmarkStart w:id="82" w:name="_Toc190940432"/>
      <w:r w:rsidRPr="00B322C5">
        <w:t xml:space="preserve">O CIATA </w:t>
      </w:r>
      <w:r w:rsidR="00E14E65">
        <w:t>e o</w:t>
      </w:r>
      <w:r w:rsidRPr="00B322C5">
        <w:t xml:space="preserve"> LADM</w:t>
      </w:r>
      <w:bookmarkEnd w:id="81"/>
      <w:bookmarkEnd w:id="82"/>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Land Administration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r w:rsidRPr="00B43D81">
        <w:rPr>
          <w:i/>
          <w:lang w:eastAsia="pt-BR"/>
        </w:rPr>
        <w:t>Unified Modeling Language</w:t>
      </w:r>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t xml:space="preserve">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w:t>
      </w:r>
      <w:r w:rsidRPr="00B322C5">
        <w:rPr>
          <w:lang w:eastAsia="pt-BR"/>
        </w:rPr>
        <w:lastRenderedPageBreak/>
        <w:t>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‘0..*’.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1D772A">
      <w:pPr>
        <w:pStyle w:val="Legenda"/>
      </w:pPr>
      <w:bookmarkStart w:id="83" w:name="_Ref184328056"/>
      <w:r w:rsidRPr="00B322C5">
        <w:t xml:space="preserve">Figura </w:t>
      </w:r>
      <w:r>
        <w:fldChar w:fldCharType="begin"/>
      </w:r>
      <w:r>
        <w:instrText xml:space="preserve"> SEQ Figura \* ARABIC </w:instrText>
      </w:r>
      <w:r>
        <w:fldChar w:fldCharType="separate"/>
      </w:r>
      <w:r w:rsidR="00603026">
        <w:rPr>
          <w:noProof/>
        </w:rPr>
        <w:t>3</w:t>
      </w:r>
      <w:r>
        <w:rPr>
          <w:noProof/>
        </w:rPr>
        <w:fldChar w:fldCharType="end"/>
      </w:r>
      <w:bookmarkEnd w:id="83"/>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5678469" w:rsidR="001D772A" w:rsidRPr="00B322C5" w:rsidRDefault="001D772A" w:rsidP="001D772A">
      <w:pPr>
        <w:rPr>
          <w:lang w:eastAsia="pt-BR"/>
        </w:rPr>
      </w:pPr>
      <w:commentRangeStart w:id="84"/>
      <w:r w:rsidRPr="00B322C5">
        <w:rPr>
          <w:lang w:eastAsia="pt-BR"/>
        </w:rPr>
        <w:t xml:space="preserve">Grosso modo </w:t>
      </w:r>
      <w:commentRangeEnd w:id="84"/>
      <w:r w:rsidR="00B44974">
        <w:rPr>
          <w:rStyle w:val="Refdecomentrio"/>
        </w:rPr>
        <w:commentReference w:id="84"/>
      </w:r>
      <w:r w:rsidRPr="00B322C5">
        <w:rPr>
          <w:lang w:eastAsia="pt-BR"/>
        </w:rPr>
        <w:t xml:space="preserve">o LADM separa as classes em três pacotes e um subpacote </w:t>
      </w:r>
      <w:r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Pr="00B322C5">
        <w:rPr>
          <w:lang w:eastAsia="pt-BR"/>
        </w:rPr>
        <w:fldChar w:fldCharType="separate"/>
      </w:r>
      <w:r w:rsidRPr="00B322C5">
        <w:rPr>
          <w:rFonts w:cs="Arial"/>
        </w:rPr>
        <w:t>(Panchiniak, 2017)</w:t>
      </w:r>
      <w:r w:rsidRPr="00B322C5">
        <w:rPr>
          <w:lang w:eastAsia="pt-BR"/>
        </w:rPr>
        <w:fldChar w:fldCharType="end"/>
      </w:r>
      <w:r w:rsidRPr="00B322C5">
        <w:rPr>
          <w:lang w:eastAsia="pt-BR"/>
        </w:rPr>
        <w:t>:</w:t>
      </w:r>
    </w:p>
    <w:p w14:paraId="227ADB70" w14:textId="77777777" w:rsidR="001D772A" w:rsidRPr="00B322C5" w:rsidRDefault="001D772A" w:rsidP="001D772A">
      <w:pPr>
        <w:rPr>
          <w:lang w:eastAsia="pt-BR"/>
        </w:rPr>
      </w:pPr>
      <w:r w:rsidRPr="00B322C5">
        <w:rPr>
          <w:b/>
          <w:bCs/>
          <w:lang w:eastAsia="pt-BR"/>
        </w:rPr>
        <w:t>Party Packet</w:t>
      </w:r>
      <w:r w:rsidRPr="00B322C5">
        <w:rPr>
          <w:lang w:eastAsia="pt-BR"/>
        </w:rPr>
        <w:t>: Este pacote representa as pessoas, grupos e/ou organizações relacionadas às unidades espaciais. As classes neste pacote incluem LA_Party, LA_GroupParty e LA_PartyMember;</w:t>
      </w:r>
    </w:p>
    <w:p w14:paraId="5E412B3B" w14:textId="77777777" w:rsidR="001D772A" w:rsidRPr="00B322C5" w:rsidRDefault="001D772A" w:rsidP="001D772A">
      <w:pPr>
        <w:rPr>
          <w:lang w:eastAsia="pt-BR"/>
        </w:rPr>
      </w:pPr>
      <w:r w:rsidRPr="00B322C5">
        <w:rPr>
          <w:b/>
          <w:bCs/>
          <w:lang w:eastAsia="pt-BR"/>
        </w:rPr>
        <w:t>Administrative Packet</w:t>
      </w:r>
      <w:r w:rsidRPr="00B322C5">
        <w:rPr>
          <w:lang w:eastAsia="pt-BR"/>
        </w:rPr>
        <w:t>: pacote que lida com os direitos, deveres e restrições aos quais cada unidade está sujeita. Ele inclui classes como LA_RRR (com suas especializações LA_</w:t>
      </w:r>
      <w:r w:rsidRPr="00B322C5">
        <w:rPr>
          <w:b/>
          <w:bCs/>
          <w:lang w:eastAsia="pt-BR"/>
        </w:rPr>
        <w:t>R</w:t>
      </w:r>
      <w:r w:rsidRPr="00B322C5">
        <w:rPr>
          <w:lang w:eastAsia="pt-BR"/>
        </w:rPr>
        <w:t>ight, LA_</w:t>
      </w:r>
      <w:r w:rsidRPr="00B322C5">
        <w:rPr>
          <w:b/>
          <w:bCs/>
          <w:lang w:eastAsia="pt-BR"/>
        </w:rPr>
        <w:t>R</w:t>
      </w:r>
      <w:r w:rsidRPr="00B322C5">
        <w:rPr>
          <w:lang w:eastAsia="pt-BR"/>
        </w:rPr>
        <w:t>estriction e LA_</w:t>
      </w:r>
      <w:r w:rsidRPr="00B322C5">
        <w:rPr>
          <w:b/>
          <w:bCs/>
          <w:lang w:eastAsia="pt-BR"/>
        </w:rPr>
        <w:t>R</w:t>
      </w:r>
      <w:r w:rsidRPr="00B322C5">
        <w:rPr>
          <w:lang w:eastAsia="pt-BR"/>
        </w:rPr>
        <w:t>esponsability), LA_BAUnit e LA_AdministrativeSource;</w:t>
      </w:r>
    </w:p>
    <w:p w14:paraId="05246495" w14:textId="77777777" w:rsidR="001D772A" w:rsidRPr="00B322C5" w:rsidRDefault="001D772A" w:rsidP="001D772A">
      <w:pPr>
        <w:rPr>
          <w:lang w:eastAsia="pt-BR"/>
        </w:rPr>
      </w:pPr>
      <w:r w:rsidRPr="00B322C5">
        <w:rPr>
          <w:b/>
          <w:bCs/>
          <w:lang w:eastAsia="pt-BR"/>
        </w:rPr>
        <w:t>Spatial Unit Packet</w:t>
      </w:r>
      <w:r w:rsidRPr="00B322C5">
        <w:rPr>
          <w:lang w:eastAsia="pt-BR"/>
        </w:rPr>
        <w:t>: Este pacote representa as unidades espaciais, como parcelas, edifícios e redes de infraestrutura. Aqui aparecem as classes LA_SpatialUnit, LA_SpatialUnitGroup, LA_Level e outras.</w:t>
      </w:r>
    </w:p>
    <w:p w14:paraId="60335C0D" w14:textId="77777777" w:rsidR="001D772A" w:rsidRPr="00B011CC" w:rsidRDefault="001D772A" w:rsidP="001D772A">
      <w:pPr>
        <w:rPr>
          <w:lang w:eastAsia="pt-BR"/>
        </w:rPr>
      </w:pPr>
      <w:r w:rsidRPr="00B322C5">
        <w:rPr>
          <w:b/>
          <w:bCs/>
          <w:lang w:eastAsia="pt-BR"/>
        </w:rPr>
        <w:lastRenderedPageBreak/>
        <w:t>Surveying and Representation SubPacket</w:t>
      </w:r>
      <w:r w:rsidRPr="00B322C5">
        <w:rPr>
          <w:lang w:eastAsia="pt-BR"/>
        </w:rPr>
        <w:t xml:space="preserve">: Este subpacote, dentro do Spatial Unit Packet, é responsável pelas representações geométricas das unidades espaciais e correções topológicas por meio de sistemas de informação geográfica associados a bancos de dados. </w:t>
      </w:r>
      <w:r w:rsidRPr="00B011CC">
        <w:rPr>
          <w:lang w:eastAsia="pt-BR"/>
        </w:rPr>
        <w:t>Ele inclui classes como LA_Point, LA_SpatialSource, LA_BoundaryFaceString e LA_BoundaryFace.</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85"/>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85"/>
      <w:r w:rsidR="00B44974">
        <w:rPr>
          <w:rStyle w:val="Refdecomentrio"/>
        </w:rPr>
        <w:commentReference w:id="85"/>
      </w:r>
    </w:p>
    <w:p w14:paraId="3E1463EB" w14:textId="0EB6E784" w:rsidR="001D772A" w:rsidRDefault="001D772A" w:rsidP="001D772A">
      <w:pPr>
        <w:pStyle w:val="Legenda"/>
      </w:pPr>
      <w:bookmarkStart w:id="86" w:name="_Ref184370336"/>
      <w:commentRangeStart w:id="87"/>
      <w:r>
        <w:t xml:space="preserve">Figura </w:t>
      </w:r>
      <w:r>
        <w:fldChar w:fldCharType="begin"/>
      </w:r>
      <w:r>
        <w:instrText xml:space="preserve"> SEQ Figura \* ARABIC </w:instrText>
      </w:r>
      <w:r>
        <w:fldChar w:fldCharType="separate"/>
      </w:r>
      <w:r w:rsidR="00603026">
        <w:rPr>
          <w:noProof/>
        </w:rPr>
        <w:t>4</w:t>
      </w:r>
      <w:r>
        <w:rPr>
          <w:noProof/>
        </w:rPr>
        <w:fldChar w:fldCharType="end"/>
      </w:r>
      <w:bookmarkEnd w:id="86"/>
      <w:r>
        <w:t>: Classes básicas (pacotes) do LADM</w:t>
      </w:r>
      <w:commentRangeEnd w:id="87"/>
      <w:r w:rsidR="009136FD">
        <w:rPr>
          <w:rStyle w:val="Refdecomentrio"/>
          <w:iCs w:val="0"/>
        </w:rPr>
        <w:commentReference w:id="87"/>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1BAECEED" w:rsidR="001D772A" w:rsidRDefault="001D772A" w:rsidP="001D772A">
      <w:pPr>
        <w:rPr>
          <w:lang w:eastAsia="pt-BR"/>
        </w:rPr>
      </w:pPr>
      <w:r w:rsidRPr="00B322C5">
        <w:rPr>
          <w:lang w:eastAsia="pt-BR"/>
        </w:rPr>
        <w:t xml:space="preserve">O LADM apresenta fortes influências do modelo relacional </w:t>
      </w:r>
      <w:commentRangeStart w:id="88"/>
      <w:r w:rsidRPr="00B322C5">
        <w:rPr>
          <w:lang w:eastAsia="pt-BR"/>
        </w:rPr>
        <w:t>proposto por Edgar Codd</w:t>
      </w:r>
      <w:commentRangeEnd w:id="88"/>
      <w:r w:rsidR="009136FD">
        <w:rPr>
          <w:rStyle w:val="Refdecomentrio"/>
        </w:rPr>
        <w:commentReference w:id="88"/>
      </w:r>
      <w:r w:rsidRPr="00B322C5">
        <w:rPr>
          <w:lang w:eastAsia="pt-BR"/>
        </w:rPr>
        <w:t xml:space="preserve">, no qual cada classe ou objeto é modelado em uma estrutura de dados separada </w:t>
      </w:r>
      <w:r w:rsidRPr="00B322C5">
        <w:rPr>
          <w:lang w:eastAsia="pt-BR"/>
        </w:rPr>
        <w:fldChar w:fldCharType="begin"/>
      </w:r>
      <w:r w:rsidR="00A431A8">
        <w:rPr>
          <w:lang w:eastAsia="pt-BR"/>
        </w:rPr>
        <w:instrText xml:space="preserve"> ADDIN ZOTERO_ITEM CSL_CITATION {"citationID":"VZiSUAWR","properties":{"formattedCitation":"(Date, 2004)","plainCitation":"(Date, 2004)","noteIndex":0},"citationItems":[{"id":"zPssDze3/xdaqtI77","uris":["http://zotero.org/users/local/P1GuXq80/items/LMQ2HAQT"],"itemData":{"id":44,"type":"book","edition":"8.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Por outro lado, o CIATA foi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O Boletim de Logradouros (BL), mencionado no Manual do Cadastro Imobiliário, não possui função de validação; ele serve apenas como uma lista de nomes de logradouros.</w:t>
      </w:r>
    </w:p>
    <w:p w14:paraId="73B56B8F" w14:textId="0E59B308" w:rsidR="001D772A" w:rsidRDefault="001D772A" w:rsidP="001D772A">
      <w:pPr>
        <w:pStyle w:val="Legenda"/>
      </w:pPr>
      <w:bookmarkStart w:id="89" w:name="_Ref184571121"/>
      <w:r>
        <w:lastRenderedPageBreak/>
        <w:t xml:space="preserve">Figura </w:t>
      </w:r>
      <w:r>
        <w:fldChar w:fldCharType="begin"/>
      </w:r>
      <w:r>
        <w:instrText xml:space="preserve"> SEQ Figura \* ARABIC </w:instrText>
      </w:r>
      <w:r>
        <w:fldChar w:fldCharType="separate"/>
      </w:r>
      <w:r w:rsidR="00603026">
        <w:rPr>
          <w:noProof/>
        </w:rPr>
        <w:t>5</w:t>
      </w:r>
      <w:r>
        <w:rPr>
          <w:noProof/>
        </w:rPr>
        <w:fldChar w:fldCharType="end"/>
      </w:r>
      <w:bookmarkEnd w:id="89"/>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r w:rsidRPr="000C5B05">
        <w:rPr>
          <w:i/>
          <w:iCs/>
          <w:lang w:eastAsia="pt-BR"/>
        </w:rPr>
        <w:t>LA_SpatialUnit.extAdressID</w:t>
      </w:r>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1D772A">
      <w:pPr>
        <w:pStyle w:val="Legenda"/>
      </w:pPr>
      <w:bookmarkStart w:id="90" w:name="_Ref184572123"/>
      <w:r>
        <w:t xml:space="preserve">Figura </w:t>
      </w:r>
      <w:r>
        <w:fldChar w:fldCharType="begin"/>
      </w:r>
      <w:r>
        <w:instrText xml:space="preserve"> SEQ Figura \* ARABIC </w:instrText>
      </w:r>
      <w:r>
        <w:fldChar w:fldCharType="separate"/>
      </w:r>
      <w:r w:rsidR="00603026">
        <w:rPr>
          <w:noProof/>
        </w:rPr>
        <w:t>6</w:t>
      </w:r>
      <w:r>
        <w:rPr>
          <w:noProof/>
        </w:rPr>
        <w:fldChar w:fldCharType="end"/>
      </w:r>
      <w:bookmarkEnd w:id="90"/>
      <w:r>
        <w:t>: Associação LA_SpatialUnit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7777777" w:rsidR="001D772A" w:rsidRDefault="001D772A" w:rsidP="00160061">
            <w:pPr>
              <w:ind w:firstLine="0"/>
              <w:rPr>
                <w:lang w:eastAsia="pt-BR"/>
              </w:rPr>
            </w:pPr>
            <w:r w:rsidRPr="00D323D4">
              <w:rPr>
                <w:noProof/>
                <w:lang w:eastAsia="pt-BR"/>
              </w:rPr>
              <w:drawing>
                <wp:inline distT="0" distB="0" distL="0" distR="0" wp14:anchorId="256F388E" wp14:editId="36D954C9">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36FD128C" w:rsidR="001D772A" w:rsidRDefault="001D772A" w:rsidP="001D772A">
      <w:pPr>
        <w:pStyle w:val="Legenda"/>
      </w:pPr>
      <w:commentRangeStart w:id="91"/>
      <w:r>
        <w:t xml:space="preserve">Tabela </w:t>
      </w:r>
      <w:r>
        <w:fldChar w:fldCharType="begin"/>
      </w:r>
      <w:r>
        <w:instrText xml:space="preserve"> SEQ Tabela \* ARABIC </w:instrText>
      </w:r>
      <w:r>
        <w:fldChar w:fldCharType="separate"/>
      </w:r>
      <w:r w:rsidR="00252158">
        <w:rPr>
          <w:noProof/>
        </w:rPr>
        <w:t>1</w:t>
      </w:r>
      <w:r>
        <w:rPr>
          <w:noProof/>
        </w:rPr>
        <w:fldChar w:fldCharType="end"/>
      </w:r>
      <w:r>
        <w:t xml:space="preserve">: </w:t>
      </w:r>
      <w:r w:rsidRPr="00364476">
        <w:t>Comparando CIATA e LADM: Contextos e Propósitos Distintos</w:t>
      </w:r>
      <w:commentRangeEnd w:id="91"/>
      <w:r w:rsidR="009136FD">
        <w:rPr>
          <w:rStyle w:val="Refdecomentrio"/>
          <w:iCs w:val="0"/>
        </w:rPr>
        <w:commentReference w:id="91"/>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lastRenderedPageBreak/>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Fornecer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92" w:name="_Toc183090307"/>
      <w:bookmarkStart w:id="93" w:name="_Toc190940433"/>
      <w:r w:rsidRPr="00B322C5">
        <w:rPr>
          <w:rFonts w:eastAsia="Times New Roman"/>
          <w:lang w:eastAsia="pt-BR"/>
        </w:rPr>
        <w:t>Ciata e o CTM</w:t>
      </w:r>
      <w:bookmarkEnd w:id="92"/>
      <w:bookmarkEnd w:id="93"/>
    </w:p>
    <w:p w14:paraId="17C3617E" w14:textId="38ADF598" w:rsidR="00A0431C" w:rsidRDefault="00B96AFA" w:rsidP="00B96AFA">
      <w:pPr>
        <w:rPr>
          <w:lang w:eastAsia="pt-BR"/>
        </w:rPr>
      </w:pPr>
      <w:r w:rsidRPr="00B96AFA">
        <w:rPr>
          <w:lang w:eastAsia="pt-BR"/>
        </w:rPr>
        <w:t>Tomando o CIATA como ponto de partida e o CTM (Cadastro Territorial Multifinalitário) como objetivo no processo de atualização dos cadastros imobiliários, é essencial avaliar as semelhanças e diferenças entre essas duas propostas de 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77777777" w:rsidR="00AF475B" w:rsidRDefault="00AF475B" w:rsidP="00AF475B">
      <w:pPr>
        <w:pStyle w:val="Legenda"/>
      </w:pPr>
      <w:bookmarkStart w:id="94" w:name="_Ref191479803"/>
      <w:r>
        <w:t xml:space="preserve">Tabela </w:t>
      </w:r>
      <w:r>
        <w:fldChar w:fldCharType="begin"/>
      </w:r>
      <w:r>
        <w:instrText xml:space="preserve"> SEQ Tabela \* ARABIC </w:instrText>
      </w:r>
      <w:r>
        <w:fldChar w:fldCharType="separate"/>
      </w:r>
      <w:r>
        <w:rPr>
          <w:noProof/>
        </w:rPr>
        <w:t>2</w:t>
      </w:r>
      <w:r>
        <w:rPr>
          <w:noProof/>
        </w:rPr>
        <w:fldChar w:fldCharType="end"/>
      </w:r>
      <w:bookmarkEnd w:id="94"/>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Abordagem multifinalitária,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 xml:space="preserve">No sentido de facilitar a </w:t>
      </w:r>
      <w:r w:rsidRPr="004B6B1E">
        <w:rPr>
          <w:rFonts w:cs="Arial"/>
          <w:lang w:eastAsia="pt-BR"/>
        </w:rPr>
        <w:t>compreensão</w:t>
      </w:r>
      <w:r w:rsidRPr="004B6B1E">
        <w:rPr>
          <w:rFonts w:cs="Arial"/>
          <w:lang w:eastAsia="pt-BR"/>
        </w:rPr>
        <w:t xml:space="preserve"> do processo de </w:t>
      </w:r>
      <w:r w:rsidRPr="004B6B1E">
        <w:rPr>
          <w:rFonts w:cs="Arial"/>
          <w:lang w:eastAsia="pt-BR"/>
        </w:rPr>
        <w:t>implementação de</w:t>
      </w:r>
      <w:r w:rsidRPr="004B6B1E">
        <w:rPr>
          <w:rFonts w:cs="Arial"/>
          <w:lang w:eastAsia="pt-BR"/>
        </w:rPr>
        <w:t xml:space="preserve"> um CTM, considera-se que ele é composto pelos dados do </w:t>
      </w:r>
      <w:r w:rsidRPr="004B6B1E">
        <w:rPr>
          <w:rFonts w:cs="Arial"/>
          <w:lang w:eastAsia="pt-BR"/>
        </w:rPr>
        <w:t>cadastro territorial</w:t>
      </w:r>
      <w:r w:rsidRPr="004B6B1E">
        <w:rPr>
          <w:rFonts w:cs="Arial"/>
          <w:lang w:eastAsia="pt-BR"/>
        </w:rPr>
        <w:t xml:space="preserve"> associados aos dados dos cadastros temáticos. O cadastro territorial é entendido como o inventário oficial e sistemático das parcelas do município e os cadastros temáticos compreendem conjuntos </w:t>
      </w:r>
      <w:r w:rsidRPr="004B6B1E">
        <w:rPr>
          <w:rFonts w:cs="Arial"/>
          <w:lang w:eastAsia="pt-BR"/>
        </w:rPr>
        <w:t>de dados</w:t>
      </w:r>
      <w:r w:rsidRPr="004B6B1E">
        <w:rPr>
          <w:rFonts w:cs="Arial"/>
          <w:lang w:eastAsia="pt-BR"/>
        </w:rPr>
        <w:t xml:space="preserve"> – objetos territoriais e atributos alfanuméricos - relacionados </w:t>
      </w:r>
      <w:r w:rsidRPr="004B6B1E">
        <w:rPr>
          <w:rFonts w:cs="Arial"/>
          <w:lang w:eastAsia="pt-BR"/>
        </w:rPr>
        <w:t>às parcelas</w:t>
      </w:r>
      <w:r w:rsidRPr="004B6B1E">
        <w:rPr>
          <w:rFonts w:cs="Arial"/>
          <w:lang w:eastAsia="pt-BR"/>
        </w:rPr>
        <w:t xml:space="preserve"> sobre aspectos estruturais, tais como: sociais, ambientais, habitacionais e </w:t>
      </w:r>
      <w:r w:rsidRPr="004B6B1E">
        <w:rPr>
          <w:rFonts w:cs="Arial"/>
          <w:lang w:eastAsia="pt-BR"/>
        </w:rPr>
        <w:t>não</w:t>
      </w:r>
      <w:r w:rsidRPr="004B6B1E">
        <w:rPr>
          <w:rFonts w:cs="Arial"/>
          <w:lang w:eastAsia="pt-BR"/>
        </w:rPr>
        <w:t xml:space="preserve"> habitacionais, redes de infraestrutura, </w:t>
      </w:r>
      <w:r w:rsidRPr="004B6B1E">
        <w:rPr>
          <w:rFonts w:cs="Arial"/>
          <w:lang w:eastAsia="pt-BR"/>
        </w:rPr>
        <w:t>equipamentos, tributários</w:t>
      </w:r>
      <w:r w:rsidRPr="004B6B1E">
        <w:rPr>
          <w:rFonts w:cs="Arial"/>
          <w:lang w:eastAsia="pt-BR"/>
        </w:rPr>
        <w:t>, entre outros.</w:t>
      </w:r>
      <w:r>
        <w:rPr>
          <w:rFonts w:cs="Arial"/>
          <w:lang w:eastAsia="pt-BR"/>
        </w:rPr>
        <w:t>”</w:t>
      </w:r>
    </w:p>
    <w:p w14:paraId="350C04E7" w14:textId="783EA2D9" w:rsidR="0058095A" w:rsidRDefault="0058095A" w:rsidP="0058095A">
      <w:pPr>
        <w:rPr>
          <w:lang w:eastAsia="pt-BR"/>
        </w:rPr>
      </w:pPr>
      <w:commentRangeStart w:id="95"/>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95"/>
      <w:r>
        <w:rPr>
          <w:rStyle w:val="Refdecomentrio"/>
        </w:rPr>
        <w:commentReference w:id="95"/>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r w:rsidR="00B22C90" w:rsidRPr="00B22C90">
        <w:rPr>
          <w:i/>
          <w:iCs/>
          <w:lang w:eastAsia="pt-BR"/>
        </w:rPr>
        <w:t>Object Modeling Technique for Geographic Applications</w:t>
      </w:r>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w:t>
      </w:r>
      <w:r w:rsidR="00603026">
        <w:rPr>
          <w:lang w:eastAsia="pt-BR"/>
        </w:rPr>
        <w:t xml:space="preserve">nota </w:t>
      </w:r>
      <w:r w:rsidR="00603026">
        <w:rPr>
          <w:lang w:eastAsia="pt-BR"/>
        </w:rPr>
        <w:t xml:space="preserve">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w:t>
      </w:r>
      <w:r w:rsidR="00603026">
        <w:rPr>
          <w:lang w:eastAsia="pt-BR"/>
        </w:rPr>
        <w:t>a ausência de classes georreferenciadas</w:t>
      </w:r>
      <w:r w:rsidR="00603026">
        <w:rPr>
          <w:lang w:eastAsia="pt-BR"/>
        </w:rPr>
        <w:t xml:space="preserve">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603026">
      <w:pPr>
        <w:pStyle w:val="Legenda"/>
      </w:pPr>
      <w:bookmarkStart w:id="96" w:name="_Ref191478284"/>
      <w:r>
        <w:lastRenderedPageBreak/>
        <w:t xml:space="preserve">Figura </w:t>
      </w:r>
      <w:r>
        <w:fldChar w:fldCharType="begin"/>
      </w:r>
      <w:r>
        <w:instrText xml:space="preserve"> SEQ Figura \* ARABIC </w:instrText>
      </w:r>
      <w:r>
        <w:fldChar w:fldCharType="separate"/>
      </w:r>
      <w:r>
        <w:rPr>
          <w:noProof/>
        </w:rPr>
        <w:t>7</w:t>
      </w:r>
      <w:r>
        <w:fldChar w:fldCharType="end"/>
      </w:r>
      <w:bookmarkEnd w:id="96"/>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6865A91D" w:rsidR="00603026" w:rsidRDefault="00603026" w:rsidP="00603026">
            <w:pPr>
              <w:ind w:firstLine="0"/>
              <w:jc w:val="center"/>
              <w:rPr>
                <w:lang w:eastAsia="pt-BR"/>
              </w:rPr>
            </w:pPr>
            <w:r w:rsidRPr="00603026">
              <w:rPr>
                <w:lang w:eastAsia="pt-BR"/>
              </w:rPr>
              <w:drawing>
                <wp:inline distT="0" distB="0" distL="0" distR="0" wp14:anchorId="1F15ADEE" wp14:editId="03F617BF">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r:embed="rId18"/>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F734C8">
      <w:pPr>
        <w:pStyle w:val="Legenda"/>
      </w:pPr>
      <w:bookmarkStart w:id="97" w:name="_Ref191477230"/>
      <w:r>
        <w:t xml:space="preserve">Figura </w:t>
      </w:r>
      <w:r>
        <w:fldChar w:fldCharType="begin"/>
      </w:r>
      <w:r>
        <w:instrText xml:space="preserve"> SEQ Figura \* ARABIC </w:instrText>
      </w:r>
      <w:r>
        <w:fldChar w:fldCharType="separate"/>
      </w:r>
      <w:r w:rsidR="00603026">
        <w:rPr>
          <w:noProof/>
        </w:rPr>
        <w:t>8</w:t>
      </w:r>
      <w:r>
        <w:fldChar w:fldCharType="end"/>
      </w:r>
      <w:bookmarkEnd w:id="97"/>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E2DCEC8" w:rsidR="00A0431C" w:rsidRDefault="00212F4A" w:rsidP="00A0431C">
            <w:pPr>
              <w:ind w:firstLine="0"/>
              <w:rPr>
                <w:lang w:eastAsia="pt-BR"/>
              </w:rPr>
            </w:pPr>
            <w:r w:rsidRPr="00212F4A">
              <w:rPr>
                <w:lang w:eastAsia="pt-BR"/>
              </w:rPr>
              <w:drawing>
                <wp:inline distT="0" distB="0" distL="0" distR="0" wp14:anchorId="0E628BE0" wp14:editId="759CD335">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r:embed="rId19"/>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r w:rsidR="000B458E" w:rsidRPr="000B458E">
        <w:rPr>
          <w:lang w:eastAsia="pt-BR"/>
        </w:rPr>
        <w:t>InscriçãoCadastral</w:t>
      </w:r>
      <w:r w:rsidR="000B458E">
        <w:rPr>
          <w:lang w:eastAsia="pt-BR"/>
        </w:rPr>
        <w:t>”</w:t>
      </w:r>
      <w:r w:rsidR="000B458E" w:rsidRPr="000B458E">
        <w:rPr>
          <w:lang w:eastAsia="pt-BR"/>
        </w:rPr>
        <w:t xml:space="preserve"> do “BoletimCadastroImobiliario”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F734C8">
      <w:pPr>
        <w:pStyle w:val="Legenda"/>
      </w:pPr>
      <w:bookmarkStart w:id="98" w:name="_Ref191478455"/>
      <w:r>
        <w:lastRenderedPageBreak/>
        <w:t xml:space="preserve">Figura </w:t>
      </w:r>
      <w:r>
        <w:fldChar w:fldCharType="begin"/>
      </w:r>
      <w:r>
        <w:instrText xml:space="preserve"> SEQ Figura \* ARABIC </w:instrText>
      </w:r>
      <w:r>
        <w:fldChar w:fldCharType="separate"/>
      </w:r>
      <w:r w:rsidR="00603026">
        <w:rPr>
          <w:noProof/>
        </w:rPr>
        <w:t>9</w:t>
      </w:r>
      <w:r>
        <w:fldChar w:fldCharType="end"/>
      </w:r>
      <w:bookmarkEnd w:id="98"/>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325CCD76" w:rsidR="00A0431C" w:rsidRDefault="00EC70E6" w:rsidP="00AF175A">
            <w:pPr>
              <w:ind w:firstLine="0"/>
              <w:rPr>
                <w:lang w:eastAsia="pt-BR"/>
              </w:rPr>
            </w:pPr>
            <w:r w:rsidRPr="00EC70E6">
              <w:rPr>
                <w:lang w:eastAsia="pt-BR"/>
              </w:rPr>
              <w:drawing>
                <wp:inline distT="0" distB="0" distL="0" distR="0" wp14:anchorId="2D42E529" wp14:editId="7A5E1FB2">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r:embed="rId20"/>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99" w:name="_Toc190940434"/>
      <w:r>
        <w:t xml:space="preserve">Presença do CIATA nos </w:t>
      </w:r>
      <w:r w:rsidRPr="000B458E">
        <w:t>cadastros</w:t>
      </w:r>
      <w:r>
        <w:t xml:space="preserve"> imobiliários</w:t>
      </w:r>
      <w:bookmarkEnd w:id="99"/>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r w:rsidR="00AC07DD" w:rsidRPr="009136FD">
        <w:rPr>
          <w:i/>
          <w:rPrChange w:id="100" w:author="Carlos" w:date="2025-02-20T16:07:00Z">
            <w:rPr/>
          </w:rPrChange>
        </w:rPr>
        <w:t>CadUrb</w:t>
      </w:r>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9136FD">
        <w:rPr>
          <w:i/>
          <w:rPrChange w:id="101" w:author="Carlos" w:date="2025-02-20T16:07:00Z">
            <w:rPr/>
          </w:rPrChange>
        </w:rPr>
        <w:t xml:space="preserve">Google </w:t>
      </w:r>
      <w:r w:rsidR="00D365A3" w:rsidRPr="009136FD">
        <w:rPr>
          <w:i/>
          <w:rPrChange w:id="102" w:author="Carlos" w:date="2025-02-20T16:07:00Z">
            <w:rPr/>
          </w:rPrChange>
        </w:rPr>
        <w:t>Custon Search</w:t>
      </w:r>
      <w:r>
        <w:t>.</w:t>
      </w:r>
    </w:p>
    <w:p w14:paraId="7870232D" w14:textId="35658906" w:rsidR="00C31571" w:rsidRDefault="00C31571" w:rsidP="00C31571">
      <w:r>
        <w:lastRenderedPageBreak/>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2B77D8DE" w:rsidR="00F117C6" w:rsidRDefault="001F0707" w:rsidP="001F0707">
      <w:pPr>
        <w:pStyle w:val="Legenda"/>
      </w:pPr>
      <w:r>
        <w:t xml:space="preserve">Tabela </w:t>
      </w:r>
      <w:r>
        <w:fldChar w:fldCharType="begin"/>
      </w:r>
      <w:r>
        <w:instrText xml:space="preserve"> SEQ Tabela \* ARABIC </w:instrText>
      </w:r>
      <w:r>
        <w:fldChar w:fldCharType="separate"/>
      </w:r>
      <w:r w:rsidR="00252158">
        <w:rPr>
          <w:noProof/>
        </w:rPr>
        <w:t>3</w:t>
      </w:r>
      <w:r>
        <w:rPr>
          <w:noProof/>
        </w:rPr>
        <w:fldChar w:fldCharType="end"/>
      </w:r>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Com Geo</w:t>
            </w:r>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CadUrb</w:t>
            </w:r>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103" w:name="_Toc183090308"/>
      <w:bookmarkStart w:id="104" w:name="_Toc190940435"/>
      <w:r w:rsidRPr="00B322C5">
        <w:rPr>
          <w:lang w:eastAsia="pt-BR"/>
        </w:rPr>
        <w:t>CIATA e imageamento</w:t>
      </w:r>
      <w:bookmarkEnd w:id="103"/>
      <w:bookmarkEnd w:id="104"/>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lastRenderedPageBreak/>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105" w:name="_Toc190940436"/>
      <w:bookmarkStart w:id="106" w:name="_Ref191278478"/>
      <w:bookmarkStart w:id="107" w:name="_Ref191278485"/>
      <w:r>
        <w:rPr>
          <w:lang w:eastAsia="pt-BR"/>
        </w:rPr>
        <w:t xml:space="preserve">CIATA </w:t>
      </w:r>
      <w:r w:rsidR="002B5096">
        <w:rPr>
          <w:lang w:eastAsia="pt-BR"/>
        </w:rPr>
        <w:t>e a Lei Geral de Proteção de Dados</w:t>
      </w:r>
      <w:r>
        <w:rPr>
          <w:lang w:eastAsia="pt-BR"/>
        </w:rPr>
        <w:t xml:space="preserve"> (LGPD)</w:t>
      </w:r>
      <w:bookmarkEnd w:id="105"/>
      <w:bookmarkEnd w:id="106"/>
      <w:bookmarkEnd w:id="107"/>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t>É o que diz o 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77777777" w:rsidR="006B691A" w:rsidRDefault="006B691A" w:rsidP="006B691A">
      <w:pPr>
        <w:rPr>
          <w:lang w:eastAsia="pt-BR"/>
        </w:rPr>
      </w:pPr>
      <w:r>
        <w:rPr>
          <w:lang w:eastAsia="pt-BR"/>
        </w:rPr>
        <w:t xml:space="preserve">O Artigo 113, §2º, por exemplo, prevê a possibilidade de o ente tributante exigir que os contribuintes prestem as informações patrimoniais, fiscais e contábeis necessárias ao cumprimento das normas tributárias. Além dos contribuintes, a </w:t>
      </w:r>
      <w:r>
        <w:rPr>
          <w:lang w:eastAsia="pt-BR"/>
        </w:rPr>
        <w:lastRenderedPageBreak/>
        <w:t>administração tributária pode obter dados de terceiros como bancos, cartórios e administradores de bens (Art. 197).</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formato solicitado pela prefeitura, sendo devida apenas a justa indenização pelo trabalho necessário à conversão para o formato exigido.</w:t>
      </w:r>
    </w:p>
    <w:p w14:paraId="7830DD5B" w14:textId="35230D2C" w:rsidR="001E24F2" w:rsidRPr="001E24F2" w:rsidRDefault="001E24F2" w:rsidP="000B085C">
      <w:pPr>
        <w:pStyle w:val="Ttulo2"/>
        <w:rPr>
          <w:rFonts w:eastAsia="Times New Roman"/>
          <w:lang w:eastAsia="pt-BR"/>
        </w:rPr>
      </w:pPr>
      <w:bookmarkStart w:id="108" w:name="_Toc190940437"/>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bookmarkEnd w:id="108"/>
      <w:r w:rsidR="009136FD">
        <w:rPr>
          <w:rFonts w:eastAsia="Times New Roman"/>
          <w:lang w:eastAsia="pt-BR"/>
        </w:rPr>
        <w:t>GRÁFICOS</w:t>
      </w:r>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SGBDs de uma forma única: uma sequên</w:t>
      </w:r>
      <w:r w:rsidRPr="001E24F2">
        <w:rPr>
          <w:lang w:eastAsia="pt-BR"/>
        </w:rPr>
        <w:t xml:space="preserve">cia de </w:t>
      </w:r>
      <w:r w:rsidRPr="001E24F2">
        <w:rPr>
          <w:lang w:eastAsia="pt-BR"/>
        </w:rPr>
        <w:lastRenderedPageBreak/>
        <w:t>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GeoJSON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109" w:name="_Toc190940438"/>
      <w:r w:rsidRPr="007C7115">
        <w:t>Sistemas de Informação Geográfica (SIG).</w:t>
      </w:r>
      <w:bookmarkEnd w:id="109"/>
      <w:r w:rsidRPr="007C7115">
        <w:t xml:space="preserve"> </w:t>
      </w:r>
      <w:r w:rsidR="00FC7968">
        <w:tab/>
      </w:r>
    </w:p>
    <w:p w14:paraId="6BD04A37" w14:textId="77777777" w:rsidR="002E2CD6" w:rsidRPr="007C7115" w:rsidRDefault="002E2CD6" w:rsidP="000B085C">
      <w:pPr>
        <w:pStyle w:val="Ttulo2"/>
      </w:pPr>
      <w:bookmarkStart w:id="110" w:name="_Toc190940439"/>
      <w:r w:rsidRPr="007C7115">
        <w:t>Cadastro Imobiliário e Georreferenciamento.</w:t>
      </w:r>
      <w:bookmarkEnd w:id="110"/>
      <w:r w:rsidRPr="007C7115">
        <w:t xml:space="preserve"> </w:t>
      </w:r>
    </w:p>
    <w:p w14:paraId="10A4BE9C" w14:textId="79111357" w:rsidR="001D772A" w:rsidRPr="007C7115" w:rsidRDefault="00406037" w:rsidP="000B085C">
      <w:pPr>
        <w:pStyle w:val="Ttulo1"/>
      </w:pPr>
      <w:bookmarkStart w:id="111" w:name="_Toc190940440"/>
      <w:r>
        <w:t>M</w:t>
      </w:r>
      <w:r w:rsidR="001D772A" w:rsidRPr="007C7115">
        <w:t>etodologia</w:t>
      </w:r>
      <w:r w:rsidR="005E6C0C">
        <w:t xml:space="preserve"> da pesquisa</w:t>
      </w:r>
      <w:bookmarkEnd w:id="111"/>
    </w:p>
    <w:p w14:paraId="2B0DFEDA" w14:textId="14A9C911" w:rsidR="000C3264" w:rsidRDefault="000C3264" w:rsidP="000B085C">
      <w:pPr>
        <w:pStyle w:val="Ttulo2"/>
      </w:pPr>
      <w:bookmarkStart w:id="112" w:name="_Toc190940441"/>
      <w:r>
        <w:t>Etapas</w:t>
      </w:r>
      <w:bookmarkEnd w:id="112"/>
      <w:r w:rsidR="00AE7CE0" w:rsidRPr="00AE7CE0">
        <w:t xml:space="preserve"> </w:t>
      </w:r>
    </w:p>
    <w:p w14:paraId="07F0D598" w14:textId="7921ACA7" w:rsidR="00AE7CE0" w:rsidRDefault="004705B8" w:rsidP="000B458E">
      <w:pPr>
        <w:pStyle w:val="Ttulo3"/>
      </w:pPr>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0C0BAF71"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C932DF">
        <w:t xml:space="preserve"> </w:t>
      </w:r>
      <w:r w:rsidR="00FD4278">
        <w:rPr>
          <w:rStyle w:val="Refdenotaderodap"/>
        </w:rPr>
        <w:footnoteReference w:id="2"/>
      </w:r>
      <w:r w:rsidR="00496560">
        <w:t xml:space="preserve">. </w:t>
      </w:r>
      <w:r w:rsidR="008826C5">
        <w:t>Para importação em um banco de dados a preferência é por arquivos CSV</w:t>
      </w:r>
      <w:r w:rsidR="004D09B3">
        <w:t>.</w:t>
      </w:r>
    </w:p>
    <w:p w14:paraId="611A2F70" w14:textId="109E3465" w:rsidR="00252158" w:rsidRDefault="00252158" w:rsidP="00252158">
      <w:pPr>
        <w:pStyle w:val="Legenda"/>
      </w:pPr>
      <w:bookmarkStart w:id="113" w:name="_Ref191279887"/>
      <w:r>
        <w:t xml:space="preserve">Tabela </w:t>
      </w:r>
      <w:r>
        <w:fldChar w:fldCharType="begin"/>
      </w:r>
      <w:r>
        <w:instrText xml:space="preserve"> SEQ Tabela \* ARABIC </w:instrText>
      </w:r>
      <w:r>
        <w:fldChar w:fldCharType="separate"/>
      </w:r>
      <w:r>
        <w:rPr>
          <w:noProof/>
        </w:rPr>
        <w:t>4</w:t>
      </w:r>
      <w:r>
        <w:rPr>
          <w:noProof/>
        </w:rPr>
        <w:fldChar w:fldCharType="end"/>
      </w:r>
      <w:bookmarkEnd w:id="113"/>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10CEE">
      <w:pPr>
        <w:pStyle w:val="PargrafodaLista"/>
        <w:numPr>
          <w:ilvl w:val="0"/>
          <w:numId w:val="6"/>
        </w:numPr>
      </w:pPr>
    </w:p>
    <w:p w14:paraId="1628CA7A" w14:textId="050B3A55" w:rsidR="003809CD" w:rsidRPr="007C7115" w:rsidRDefault="00A05F79" w:rsidP="00710CEE">
      <w:pPr>
        <w:pStyle w:val="PargrafodaLista"/>
        <w:numPr>
          <w:ilvl w:val="0"/>
          <w:numId w:val="6"/>
        </w:numPr>
      </w:pPr>
      <w:r>
        <w:lastRenderedPageBreak/>
        <w:t xml:space="preserve">Definir e povoar um banco de dados relacional </w:t>
      </w:r>
      <w:r w:rsidR="00591CEC">
        <w:t>com os dados dos imóveis</w:t>
      </w:r>
    </w:p>
    <w:p w14:paraId="3D3ECF8E" w14:textId="1BE09876" w:rsidR="00AE7CE0" w:rsidRDefault="00591CEC" w:rsidP="00710CEE">
      <w:pPr>
        <w:pStyle w:val="PargrafodaLista"/>
        <w:numPr>
          <w:ilvl w:val="0"/>
          <w:numId w:val="6"/>
        </w:numPr>
      </w:pPr>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(Retangópolis)</w:t>
      </w:r>
      <w:r w:rsidR="00770B33">
        <w:t>.</w:t>
      </w:r>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r w:rsidR="00E715E4">
        <w:t>Retangópolis).</w:t>
      </w:r>
    </w:p>
    <w:p w14:paraId="2DAD624A" w14:textId="237213E5" w:rsidR="00AE7CE0" w:rsidRPr="007C7115" w:rsidRDefault="00770B33" w:rsidP="00710CEE">
      <w:pPr>
        <w:pStyle w:val="PargrafodaLista"/>
        <w:numPr>
          <w:ilvl w:val="0"/>
          <w:numId w:val="6"/>
        </w:numPr>
      </w:pPr>
      <w:r>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114" w:name="_Toc190940442"/>
      <w:r>
        <w:t>cronograma</w:t>
      </w:r>
      <w:bookmarkEnd w:id="114"/>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1598ADAC" w14:textId="73C561E1" w:rsidR="007D08EF"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115" w:name="_Toc190940443"/>
      <w:r w:rsidRPr="007C7115">
        <w:t xml:space="preserve">Desenvolvimento do </w:t>
      </w:r>
      <w:r w:rsidRPr="000B085C">
        <w:t>Protótipo</w:t>
      </w:r>
      <w:r w:rsidRPr="007C7115">
        <w:t>:</w:t>
      </w:r>
      <w:bookmarkEnd w:id="115"/>
      <w:r w:rsidRPr="007C7115">
        <w:t xml:space="preserve"> </w:t>
      </w:r>
    </w:p>
    <w:p w14:paraId="5C693511" w14:textId="7BC32545" w:rsidR="00CF388B" w:rsidRPr="00CF388B" w:rsidRDefault="00277ADC" w:rsidP="00CF388B">
      <w:pPr>
        <w:rPr>
          <w:rFonts w:eastAsiaTheme="majorEastAsia" w:cstheme="majorBidi"/>
          <w:caps/>
          <w:szCs w:val="26"/>
        </w:rPr>
      </w:pPr>
      <w:bookmarkStart w:id="116" w:name="_Toc190940444"/>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r w:rsidRPr="007C7115">
        <w:lastRenderedPageBreak/>
        <w:t>Arquitetura do sistema.</w:t>
      </w:r>
      <w:bookmarkEnd w:id="116"/>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Visualização com Leaflet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117" w:name="_Toc190940445"/>
      <w:r w:rsidRPr="007C7115">
        <w:t>Implementação do Banco de Dados Textual.</w:t>
      </w:r>
      <w:bookmarkEnd w:id="117"/>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118" w:name="_Toc190940446"/>
      <w:r w:rsidRPr="007C7115">
        <w:t>Desenvolvimento da Interface de usuário.</w:t>
      </w:r>
      <w:bookmarkEnd w:id="118"/>
    </w:p>
    <w:p w14:paraId="2060BE4A" w14:textId="44413264" w:rsidR="004B79CA" w:rsidRPr="004B79CA" w:rsidRDefault="00183ED8" w:rsidP="004B79CA">
      <w:r>
        <w:t>A interface será desenvolvida em Javascript e Leaflet</w:t>
      </w:r>
    </w:p>
    <w:p w14:paraId="2BBC4009" w14:textId="633C9F71" w:rsidR="001D772A" w:rsidRDefault="001D772A" w:rsidP="000B085C">
      <w:pPr>
        <w:pStyle w:val="Ttulo2"/>
      </w:pPr>
      <w:bookmarkStart w:id="119" w:name="_Toc190940447"/>
      <w:r w:rsidRPr="007C7115">
        <w:t>Integração com sistemas de georreferenc</w:t>
      </w:r>
      <w:r w:rsidR="00B51B86">
        <w:t>I</w:t>
      </w:r>
      <w:r w:rsidRPr="007C7115">
        <w:t>amento.</w:t>
      </w:r>
      <w:bookmarkEnd w:id="119"/>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120" w:name="_Toc190940448"/>
      <w:r w:rsidRPr="007C7115">
        <w:t>Resultados e Discussão:</w:t>
      </w:r>
      <w:bookmarkEnd w:id="120"/>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Pr="007C711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22C2B700" w14:textId="77777777" w:rsidR="001D772A" w:rsidRDefault="001D772A" w:rsidP="000B085C">
      <w:pPr>
        <w:pStyle w:val="Ttulo1"/>
      </w:pPr>
      <w:bookmarkStart w:id="121" w:name="_Toc190940449"/>
      <w:r>
        <w:t>bibliografia</w:t>
      </w:r>
      <w:bookmarkEnd w:id="121"/>
    </w:p>
    <w:p w14:paraId="798270F3" w14:textId="77777777" w:rsidR="004B6B1E" w:rsidRPr="004B6B1E" w:rsidRDefault="001D772A" w:rsidP="004B6B1E">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4B6B1E" w:rsidRPr="004B6B1E">
        <w:rPr>
          <w:rFonts w:cs="Arial"/>
        </w:rPr>
        <w:t xml:space="preserve">AMORIM, A. Cadastro e gestão territorial: uma visão luso-brasileira para a implementação de sistemas de informação cadastral nos municípios. </w:t>
      </w:r>
      <w:r w:rsidR="004B6B1E" w:rsidRPr="004B6B1E">
        <w:rPr>
          <w:rFonts w:cs="Arial"/>
          <w:lang w:val="en-US"/>
        </w:rPr>
        <w:t>[</w:t>
      </w:r>
      <w:r w:rsidR="004B6B1E" w:rsidRPr="004B6B1E">
        <w:rPr>
          <w:rFonts w:cs="Arial"/>
          <w:i/>
          <w:iCs/>
          <w:lang w:val="en-US"/>
        </w:rPr>
        <w:t>S. l.</w:t>
      </w:r>
      <w:r w:rsidR="004B6B1E" w:rsidRPr="004B6B1E">
        <w:rPr>
          <w:rFonts w:cs="Arial"/>
          <w:lang w:val="en-US"/>
        </w:rPr>
        <w:t xml:space="preserve">]: Editora UNESP Digital, 2018. </w:t>
      </w:r>
    </w:p>
    <w:p w14:paraId="1C340102" w14:textId="77777777" w:rsidR="004B6B1E" w:rsidRPr="004B6B1E" w:rsidRDefault="004B6B1E" w:rsidP="004B6B1E">
      <w:pPr>
        <w:pStyle w:val="Bibliografia"/>
        <w:rPr>
          <w:rFonts w:cs="Arial"/>
          <w:lang w:val="en-US"/>
        </w:rPr>
      </w:pPr>
      <w:r w:rsidRPr="004B6B1E">
        <w:rPr>
          <w:rFonts w:cs="Arial"/>
          <w:lang w:val="en-US"/>
        </w:rPr>
        <w:t xml:space="preserve">CERUZZI, P. E. A history of modern computing. 2nd eded. London, Eng. ; Cambridge, Mass: MIT Press, 2003. </w:t>
      </w:r>
    </w:p>
    <w:p w14:paraId="12175E67" w14:textId="77777777" w:rsidR="004B6B1E" w:rsidRPr="004B6B1E" w:rsidRDefault="004B6B1E" w:rsidP="004B6B1E">
      <w:pPr>
        <w:pStyle w:val="Bibliografia"/>
        <w:rPr>
          <w:rFonts w:cs="Arial"/>
        </w:rPr>
      </w:pPr>
      <w:r w:rsidRPr="004B6B1E">
        <w:rPr>
          <w:rFonts w:cs="Arial"/>
        </w:rPr>
        <w:t xml:space="preserve">CTN - LEI 5.172/1966. 25 out. 1966. Disponível em: https://www.camara.leg.br/proposicoesWeb/prop_mostrarintegra?codteor=290270. </w:t>
      </w:r>
    </w:p>
    <w:p w14:paraId="258D637F" w14:textId="77777777" w:rsidR="004B6B1E" w:rsidRPr="004B6B1E" w:rsidRDefault="004B6B1E" w:rsidP="004B6B1E">
      <w:pPr>
        <w:pStyle w:val="Bibliografia"/>
        <w:rPr>
          <w:rFonts w:cs="Arial"/>
          <w:lang w:val="en-US"/>
        </w:rPr>
      </w:pPr>
      <w:r w:rsidRPr="004B6B1E">
        <w:rPr>
          <w:rFonts w:cs="Arial"/>
        </w:rPr>
        <w:t xml:space="preserve">CUNHA, E. </w:t>
      </w:r>
      <w:r w:rsidRPr="004B6B1E">
        <w:rPr>
          <w:rFonts w:cs="Arial"/>
          <w:i/>
          <w:iCs/>
        </w:rPr>
        <w:t>et al.</w:t>
      </w:r>
      <w:r w:rsidRPr="004B6B1E">
        <w:rPr>
          <w:rFonts w:cs="Arial"/>
        </w:rPr>
        <w:t xml:space="preserve"> O cadastro urbano no Brasil: histórico e evolução. </w:t>
      </w:r>
      <w:r w:rsidRPr="004B6B1E">
        <w:rPr>
          <w:rFonts w:cs="Arial"/>
          <w:lang w:val="en-US"/>
        </w:rPr>
        <w:t>GOT - Journal of Geography and Spatial Planning, [</w:t>
      </w:r>
      <w:r w:rsidRPr="004B6B1E">
        <w:rPr>
          <w:rFonts w:cs="Arial"/>
          <w:i/>
          <w:iCs/>
          <w:lang w:val="en-US"/>
        </w:rPr>
        <w:t>s. l.</w:t>
      </w:r>
      <w:r w:rsidRPr="004B6B1E">
        <w:rPr>
          <w:rFonts w:cs="Arial"/>
          <w:lang w:val="en-US"/>
        </w:rPr>
        <w:t xml:space="preserve">], n. 17, p. 55–74, 2019. </w:t>
      </w:r>
    </w:p>
    <w:p w14:paraId="3C2EBCF4" w14:textId="77777777" w:rsidR="004B6B1E" w:rsidRPr="004B6B1E" w:rsidRDefault="004B6B1E" w:rsidP="004B6B1E">
      <w:pPr>
        <w:pStyle w:val="Bibliografia"/>
        <w:rPr>
          <w:rFonts w:cs="Arial"/>
        </w:rPr>
      </w:pPr>
      <w:r w:rsidRPr="004B6B1E">
        <w:rPr>
          <w:rFonts w:cs="Arial"/>
        </w:rPr>
        <w:t xml:space="preserve">DATE, C. J. Introdução a sistemas de bancos de dados. 8. eded. Rio de Janeiro: Campus, 2004. </w:t>
      </w:r>
    </w:p>
    <w:p w14:paraId="6813B0DC" w14:textId="77777777" w:rsidR="004B6B1E" w:rsidRPr="004B6B1E" w:rsidRDefault="004B6B1E" w:rsidP="004B6B1E">
      <w:pPr>
        <w:pStyle w:val="Bibliografia"/>
        <w:rPr>
          <w:rFonts w:cs="Arial"/>
          <w:lang w:val="en-US"/>
        </w:rPr>
      </w:pPr>
      <w:r w:rsidRPr="004B6B1E">
        <w:rPr>
          <w:rFonts w:cs="Arial"/>
          <w:lang w:val="en-US"/>
        </w:rPr>
        <w:t>ENEMARK, S.; MCLAREN, R.; LEMMEN, C. Fit-for-Purpose Land Administration—Providing Secure Land Rights at Scale. Land, [</w:t>
      </w:r>
      <w:r w:rsidRPr="004B6B1E">
        <w:rPr>
          <w:rFonts w:cs="Arial"/>
          <w:i/>
          <w:iCs/>
          <w:lang w:val="en-US"/>
        </w:rPr>
        <w:t>s. l.</w:t>
      </w:r>
      <w:r w:rsidRPr="004B6B1E">
        <w:rPr>
          <w:rFonts w:cs="Arial"/>
          <w:lang w:val="en-US"/>
        </w:rPr>
        <w:t xml:space="preserve">], v. 10, n. 9, p. 972, 2021. </w:t>
      </w:r>
    </w:p>
    <w:p w14:paraId="5674C80E" w14:textId="77777777" w:rsidR="004B6B1E" w:rsidRPr="004B6B1E" w:rsidRDefault="004B6B1E" w:rsidP="004B6B1E">
      <w:pPr>
        <w:pStyle w:val="Bibliografia"/>
        <w:rPr>
          <w:rFonts w:cs="Arial"/>
          <w:lang w:val="en-US"/>
        </w:rPr>
      </w:pPr>
      <w:r w:rsidRPr="004B6B1E">
        <w:rPr>
          <w:rFonts w:cs="Arial"/>
          <w:lang w:val="en-US"/>
        </w:rPr>
        <w:lastRenderedPageBreak/>
        <w:t xml:space="preserve">RATIONAL SOFTWARE ARCHITECT STANDARD EDITION 7.5.5. </w:t>
      </w:r>
      <w:r w:rsidRPr="004B6B1E">
        <w:rPr>
          <w:rFonts w:cs="Arial"/>
        </w:rPr>
        <w:t>[</w:t>
      </w:r>
      <w:r w:rsidRPr="004B6B1E">
        <w:rPr>
          <w:rFonts w:cs="Arial"/>
          <w:i/>
          <w:iCs/>
        </w:rPr>
        <w:t>S. l.</w:t>
      </w:r>
      <w:r w:rsidRPr="004B6B1E">
        <w:rPr>
          <w:rFonts w:cs="Arial"/>
        </w:rPr>
        <w:t xml:space="preserve">], 2021. Disponível em: https://www.ibm.com/docs/pt-br/rsas/7.5.0?topic=diagrams-relationships-in-class. </w:t>
      </w:r>
      <w:r w:rsidRPr="004B6B1E">
        <w:rPr>
          <w:rFonts w:cs="Arial"/>
          <w:lang w:val="en-US"/>
        </w:rPr>
        <w:t xml:space="preserve">Acesso em: 6 dez. 2024. </w:t>
      </w:r>
    </w:p>
    <w:p w14:paraId="592B9CA6" w14:textId="77777777" w:rsidR="004B6B1E" w:rsidRPr="004B6B1E" w:rsidRDefault="004B6B1E" w:rsidP="004B6B1E">
      <w:pPr>
        <w:pStyle w:val="Bibliografia"/>
        <w:rPr>
          <w:rFonts w:cs="Arial"/>
        </w:rPr>
      </w:pPr>
      <w:r w:rsidRPr="004B6B1E">
        <w:rPr>
          <w:rFonts w:cs="Arial"/>
          <w:lang w:val="en-US"/>
        </w:rPr>
        <w:t xml:space="preserve">ISO 19152:2012(EN), GEOGRAPHIC INFORMATION — LAND ADMINISTRATION DOMAIN MODEL (LADM). </w:t>
      </w:r>
      <w:r w:rsidRPr="004B6B1E">
        <w:rPr>
          <w:rFonts w:cs="Arial"/>
        </w:rPr>
        <w:t>[</w:t>
      </w:r>
      <w:r w:rsidRPr="004B6B1E">
        <w:rPr>
          <w:rFonts w:cs="Arial"/>
          <w:i/>
          <w:iCs/>
        </w:rPr>
        <w:t>S. l.</w:t>
      </w:r>
      <w:r w:rsidRPr="004B6B1E">
        <w:rPr>
          <w:rFonts w:cs="Arial"/>
        </w:rPr>
        <w:t xml:space="preserve">], 2012. Disponível em: https://www.iso.org/obp/ui/en/#iso:std:iso:19152:ed-1:v1:en. Acesso em: 6 dez. 2024. </w:t>
      </w:r>
    </w:p>
    <w:p w14:paraId="792564CB" w14:textId="77777777" w:rsidR="004B6B1E" w:rsidRPr="004B6B1E" w:rsidRDefault="004B6B1E" w:rsidP="004B6B1E">
      <w:pPr>
        <w:pStyle w:val="Bibliografia"/>
        <w:rPr>
          <w:rFonts w:cs="Arial"/>
        </w:rPr>
      </w:pPr>
      <w:r w:rsidRPr="004B6B1E">
        <w:rPr>
          <w:rFonts w:cs="Arial"/>
        </w:rPr>
        <w:t>LGPD - LEI N</w:t>
      </w:r>
      <w:r w:rsidRPr="004B6B1E">
        <w:rPr>
          <w:rFonts w:cs="Arial"/>
          <w:vertAlign w:val="superscript"/>
        </w:rPr>
        <w:t>o</w:t>
      </w:r>
      <w:r w:rsidRPr="004B6B1E">
        <w:rPr>
          <w:rFonts w:cs="Arial"/>
        </w:rPr>
        <w:t xml:space="preserve"> 13.709/2018. Congresso Nacional - Brasil. 14 ago. 2018. Disponível em: https://www2.camara.leg.br/legin/fed/lei/2018/lei-13709-14-agosto-2018-787077-publicacaooriginal-156212-pl.html. </w:t>
      </w:r>
    </w:p>
    <w:p w14:paraId="2A98AD71" w14:textId="77777777" w:rsidR="004B6B1E" w:rsidRPr="004B6B1E" w:rsidRDefault="004B6B1E" w:rsidP="004B6B1E">
      <w:pPr>
        <w:pStyle w:val="Bibliografia"/>
        <w:rPr>
          <w:rFonts w:cs="Arial"/>
        </w:rPr>
      </w:pPr>
      <w:r w:rsidRPr="004B6B1E">
        <w:rPr>
          <w:rFonts w:cs="Arial"/>
        </w:rPr>
        <w:t>MF-CIATA. Manual do Cadastro Imobiliário - CIATA. [</w:t>
      </w:r>
      <w:r w:rsidRPr="004B6B1E">
        <w:rPr>
          <w:rFonts w:cs="Arial"/>
          <w:i/>
          <w:iCs/>
        </w:rPr>
        <w:t>S. l.: s. n.</w:t>
      </w:r>
      <w:r w:rsidRPr="004B6B1E">
        <w:rPr>
          <w:rFonts w:cs="Arial"/>
        </w:rPr>
        <w:t xml:space="preserve">], 1979. </w:t>
      </w:r>
    </w:p>
    <w:p w14:paraId="3E429EE5" w14:textId="77777777" w:rsidR="004B6B1E" w:rsidRPr="004B6B1E" w:rsidRDefault="004B6B1E" w:rsidP="004B6B1E">
      <w:pPr>
        <w:pStyle w:val="Bibliografia"/>
        <w:rPr>
          <w:rFonts w:cs="Arial"/>
        </w:rPr>
      </w:pPr>
      <w:r w:rsidRPr="004B6B1E">
        <w:rPr>
          <w:rFonts w:cs="Arial"/>
        </w:rPr>
        <w:t>PANCHINIAK, T. Discussão sobre modelos conceituais relacionados ao cadastro territorial: estudo de caso de Joinville. [</w:t>
      </w:r>
      <w:r w:rsidRPr="004B6B1E">
        <w:rPr>
          <w:rFonts w:cs="Arial"/>
          <w:i/>
          <w:iCs/>
        </w:rPr>
        <w:t>S. l.</w:t>
      </w:r>
      <w:r w:rsidRPr="004B6B1E">
        <w:rPr>
          <w:rFonts w:cs="Arial"/>
        </w:rPr>
        <w:t xml:space="preserve">], 2017. Disponível em: https://repositorio.ufsc.br/handle/123456789/189319. Acesso em: 2 dez. 2024. </w:t>
      </w:r>
    </w:p>
    <w:p w14:paraId="1CD67EAD" w14:textId="77777777" w:rsidR="004B6B1E" w:rsidRPr="004B6B1E" w:rsidRDefault="004B6B1E" w:rsidP="004B6B1E">
      <w:pPr>
        <w:pStyle w:val="Bibliografia"/>
        <w:rPr>
          <w:rFonts w:cs="Arial"/>
        </w:rPr>
      </w:pPr>
      <w:r w:rsidRPr="004B6B1E">
        <w:rPr>
          <w:rFonts w:cs="Arial"/>
        </w:rPr>
        <w:t>PORTAL NACIONAL DE CONTRATAÇÕES PÚBLICAS - PNCP. [</w:t>
      </w:r>
      <w:r w:rsidRPr="004B6B1E">
        <w:rPr>
          <w:rFonts w:cs="Arial"/>
          <w:i/>
          <w:iCs/>
        </w:rPr>
        <w:t>S. l.</w:t>
      </w:r>
      <w:r w:rsidRPr="004B6B1E">
        <w:rPr>
          <w:rFonts w:cs="Arial"/>
        </w:rPr>
        <w:t xml:space="preserve">], 2025. Disponível em: https://www.gov.br/pncp/pt-br. Acesso em: 21 fev. 2025. </w:t>
      </w:r>
    </w:p>
    <w:p w14:paraId="6BC67143" w14:textId="77777777" w:rsidR="004B6B1E" w:rsidRPr="004B6B1E" w:rsidRDefault="004B6B1E" w:rsidP="004B6B1E">
      <w:pPr>
        <w:pStyle w:val="Bibliografia"/>
        <w:rPr>
          <w:rFonts w:cs="Arial"/>
        </w:rPr>
      </w:pPr>
      <w:r w:rsidRPr="004B6B1E">
        <w:rPr>
          <w:rFonts w:cs="Arial"/>
        </w:rPr>
        <w:t xml:space="preserve">SILVA, E. da. Cadastro Territorial Multifinalitário aplicado à gestão municipal. Florianópolis, SC: Ufsc, 2023. </w:t>
      </w:r>
    </w:p>
    <w:p w14:paraId="36F3FCF2" w14:textId="77777777" w:rsidR="004B6B1E" w:rsidRPr="004B6B1E" w:rsidRDefault="004B6B1E" w:rsidP="004B6B1E">
      <w:pPr>
        <w:pStyle w:val="Bibliografia"/>
        <w:rPr>
          <w:rFonts w:cs="Arial"/>
        </w:rPr>
      </w:pPr>
      <w:r w:rsidRPr="004B6B1E">
        <w:rPr>
          <w:rFonts w:cs="Arial"/>
        </w:rPr>
        <w:t>TRANSFERÊNCIAS CONSTITUCIONAIS. [</w:t>
      </w:r>
      <w:r w:rsidRPr="004B6B1E">
        <w:rPr>
          <w:rFonts w:cs="Arial"/>
          <w:i/>
          <w:iCs/>
        </w:rPr>
        <w:t>S. l.</w:t>
      </w:r>
      <w:r w:rsidRPr="004B6B1E">
        <w:rPr>
          <w:rFonts w:cs="Arial"/>
        </w:rPr>
        <w:t xml:space="preserve">], 2025. Disponível em: https://sisweb.tesouro.gov.br/apex/f?p=2600:1. Acesso em: 21 fev. 2025. </w:t>
      </w:r>
    </w:p>
    <w:p w14:paraId="6BDF6AFC" w14:textId="0CECD0D4"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037414E4" w:rsidR="00812982" w:rsidRPr="001D772A" w:rsidRDefault="00812982" w:rsidP="001D772A">
      <w:r w:rsidRPr="000119E8">
        <w:rPr>
          <w:noProof/>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r:embed="rId21"/>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22"/>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5" w:author="Carlos" w:date="2025-02-20T15:37:00Z" w:initials="C">
    <w:p w14:paraId="4B4A6E30" w14:textId="602BB284" w:rsidR="00160061" w:rsidRDefault="00160061">
      <w:pPr>
        <w:pStyle w:val="Textodecomentrio"/>
      </w:pPr>
      <w:r>
        <w:rPr>
          <w:rStyle w:val="Refdecomentrio"/>
        </w:rPr>
        <w:annotationRef/>
      </w:r>
      <w:r>
        <w:t>Cuidado...</w:t>
      </w:r>
    </w:p>
  </w:comment>
  <w:comment w:id="6"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7"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8"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53" w:author="Carlos" w:date="2025-02-20T15:51:00Z" w:initials="C">
    <w:p w14:paraId="3B0C85D2" w14:textId="58E8E601" w:rsidR="007E2FD5" w:rsidRDefault="007E2FD5">
      <w:pPr>
        <w:pStyle w:val="Textodecomentrio"/>
      </w:pPr>
      <w:r>
        <w:rPr>
          <w:rStyle w:val="Refdecomentrio"/>
        </w:rPr>
        <w:annotationRef/>
      </w:r>
      <w:r>
        <w:t>Em formato analógico?</w:t>
      </w:r>
    </w:p>
  </w:comment>
  <w:comment w:id="54"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63" w:author="Carlos" w:date="2025-02-20T15:55:00Z" w:initials="C">
    <w:p w14:paraId="096E7927" w14:textId="76A1AB26" w:rsidR="00B44974" w:rsidRDefault="00B44974">
      <w:pPr>
        <w:pStyle w:val="Textodecomentrio"/>
      </w:pPr>
      <w:r>
        <w:rPr>
          <w:rStyle w:val="Refdecomentrio"/>
        </w:rPr>
        <w:annotationRef/>
      </w:r>
      <w:r>
        <w:t>As Figuras devem ser explicadas no texto, pois não são auto-explicativas.</w:t>
      </w:r>
    </w:p>
    <w:p w14:paraId="6F6E677C" w14:textId="5F743DAA" w:rsidR="00B44974" w:rsidRDefault="00B44974">
      <w:pPr>
        <w:pStyle w:val="Textodecomentrio"/>
      </w:pPr>
    </w:p>
  </w:comment>
  <w:comment w:id="84" w:author="Carlos" w:date="2025-02-20T16:01:00Z" w:initials="C">
    <w:p w14:paraId="52F62432" w14:textId="48E2EF0C" w:rsidR="00B44974" w:rsidRDefault="00B44974">
      <w:pPr>
        <w:pStyle w:val="Textodecomentrio"/>
      </w:pPr>
      <w:r>
        <w:rPr>
          <w:rStyle w:val="Refdecomentrio"/>
        </w:rPr>
        <w:annotationRef/>
      </w:r>
      <w:r>
        <w:t>Linguagem coloquial... deveria ser denotativa e científica.</w:t>
      </w:r>
    </w:p>
  </w:comment>
  <w:comment w:id="85"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87"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88"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91"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95"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E4311D" w15:done="0"/>
  <w15:commentEx w15:paraId="4B4A6E30" w15:done="1"/>
  <w15:commentEx w15:paraId="4A967B82" w15:done="0"/>
  <w15:commentEx w15:paraId="6779A2B3" w15:paraIdParent="4A967B82" w15:done="0"/>
  <w15:commentEx w15:paraId="13F532D7" w15:done="0"/>
  <w15:commentEx w15:paraId="3B0C85D2" w15:done="0"/>
  <w15:commentEx w15:paraId="4896C33B" w15:paraIdParent="3B0C85D2" w15:done="0"/>
  <w15:commentEx w15:paraId="6F6E677C" w15:done="0"/>
  <w15:commentEx w15:paraId="52F62432" w15:done="0"/>
  <w15:commentEx w15:paraId="0828BE3D" w15:done="0"/>
  <w15:commentEx w15:paraId="02F84D5B" w15:done="0"/>
  <w15:commentEx w15:paraId="5247167C" w15:done="0"/>
  <w15:commentEx w15:paraId="604F4E32" w15:done="0"/>
  <w15:commentEx w15:paraId="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3B0C85D2" w16cid:durableId="3B0C85D2"/>
  <w16cid:commentId w16cid:paraId="4896C33B" w16cid:durableId="6745CDB3"/>
  <w16cid:commentId w16cid:paraId="6F6E677C" w16cid:durableId="6F6E677C"/>
  <w16cid:commentId w16cid:paraId="52F62432" w16cid:durableId="52F62432"/>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2583" w14:textId="77777777" w:rsidR="001F5359" w:rsidRPr="00B322C5" w:rsidRDefault="001F5359" w:rsidP="00362BEC">
      <w:pPr>
        <w:spacing w:line="240" w:lineRule="auto"/>
      </w:pPr>
      <w:r w:rsidRPr="00B322C5">
        <w:separator/>
      </w:r>
    </w:p>
  </w:endnote>
  <w:endnote w:type="continuationSeparator" w:id="0">
    <w:p w14:paraId="2BD8F62F" w14:textId="77777777" w:rsidR="001F5359" w:rsidRPr="00B322C5" w:rsidRDefault="001F5359"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B66C" w14:textId="77777777" w:rsidR="001F5359" w:rsidRPr="00B322C5" w:rsidRDefault="001F5359" w:rsidP="00802B3F">
      <w:pPr>
        <w:spacing w:line="240" w:lineRule="auto"/>
        <w:ind w:firstLine="0"/>
      </w:pPr>
      <w:r w:rsidRPr="00B322C5">
        <w:separator/>
      </w:r>
    </w:p>
  </w:footnote>
  <w:footnote w:type="continuationSeparator" w:id="0">
    <w:p w14:paraId="6DD38AE9" w14:textId="77777777" w:rsidR="001F5359" w:rsidRPr="00B322C5" w:rsidRDefault="001F5359" w:rsidP="00362BEC">
      <w:pPr>
        <w:spacing w:line="240" w:lineRule="auto"/>
      </w:pPr>
      <w:r w:rsidRPr="00B322C5">
        <w:continuationSeparator/>
      </w:r>
    </w:p>
  </w:footnote>
  <w:footnote w:id="1">
    <w:p w14:paraId="40CE76F3" w14:textId="77777777" w:rsidR="00160061" w:rsidRDefault="00160061" w:rsidP="001D772A">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737F036" w14:textId="0E1EA1A7" w:rsidR="00FD4278" w:rsidRDefault="00FD4278" w:rsidP="00FD4278">
      <w:pPr>
        <w:pStyle w:val="Textodenotaderodap"/>
      </w:pPr>
      <w:r>
        <w:rPr>
          <w:rStyle w:val="Refdenotaderodap"/>
        </w:rPr>
        <w:footnoteRef/>
      </w:r>
      <w:r>
        <w:t xml:space="preserve"> XML (Extensible Markup Language), JSON (JavaScript Object Notation) e CSV (Comma-Separated Values)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77745"/>
      <w:docPartObj>
        <w:docPartGallery w:val="Page Numbers (Top of Page)"/>
        <w:docPartUnique/>
      </w:docPartObj>
    </w:sdtPr>
    <w:sdtEndPr>
      <w:rPr>
        <w:sz w:val="20"/>
        <w:szCs w:val="20"/>
      </w:rPr>
    </w:sdtEndPr>
    <w:sdtContent>
      <w:p w14:paraId="5AB47EBE" w14:textId="044B8176"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9136FD">
          <w:rPr>
            <w:rFonts w:cs="Arial"/>
            <w:noProof/>
            <w:sz w:val="20"/>
            <w:szCs w:val="20"/>
          </w:rPr>
          <w:t>23</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576628676">
    <w:abstractNumId w:val="0"/>
  </w:num>
  <w:num w:numId="2" w16cid:durableId="1899824218">
    <w:abstractNumId w:val="6"/>
  </w:num>
  <w:num w:numId="3" w16cid:durableId="6105690">
    <w:abstractNumId w:val="7"/>
  </w:num>
  <w:num w:numId="4" w16cid:durableId="1796024207">
    <w:abstractNumId w:val="5"/>
  </w:num>
  <w:num w:numId="5" w16cid:durableId="20754634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6609295">
    <w:abstractNumId w:val="3"/>
  </w:num>
  <w:num w:numId="7" w16cid:durableId="2069378697">
    <w:abstractNumId w:val="1"/>
  </w:num>
  <w:num w:numId="8" w16cid:durableId="461195208">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23D4"/>
    <w:rsid w:val="0000291E"/>
    <w:rsid w:val="00002DBA"/>
    <w:rsid w:val="000035DC"/>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4107"/>
    <w:rsid w:val="00024395"/>
    <w:rsid w:val="00025F54"/>
    <w:rsid w:val="000276C5"/>
    <w:rsid w:val="0003070B"/>
    <w:rsid w:val="00030BF9"/>
    <w:rsid w:val="00030C19"/>
    <w:rsid w:val="00032B21"/>
    <w:rsid w:val="00033365"/>
    <w:rsid w:val="0003394F"/>
    <w:rsid w:val="000342B2"/>
    <w:rsid w:val="000347AA"/>
    <w:rsid w:val="0003496E"/>
    <w:rsid w:val="00034B4B"/>
    <w:rsid w:val="00035206"/>
    <w:rsid w:val="000365F1"/>
    <w:rsid w:val="000371BC"/>
    <w:rsid w:val="0004028E"/>
    <w:rsid w:val="000413B3"/>
    <w:rsid w:val="00041DA1"/>
    <w:rsid w:val="00044BD7"/>
    <w:rsid w:val="00044C41"/>
    <w:rsid w:val="00050441"/>
    <w:rsid w:val="00050C84"/>
    <w:rsid w:val="000511FD"/>
    <w:rsid w:val="00051B67"/>
    <w:rsid w:val="00051D0A"/>
    <w:rsid w:val="0005362B"/>
    <w:rsid w:val="00054CAB"/>
    <w:rsid w:val="00055F8E"/>
    <w:rsid w:val="000567EF"/>
    <w:rsid w:val="00056F24"/>
    <w:rsid w:val="000576C3"/>
    <w:rsid w:val="000579AB"/>
    <w:rsid w:val="00057BDD"/>
    <w:rsid w:val="00063547"/>
    <w:rsid w:val="000652FD"/>
    <w:rsid w:val="00067E1F"/>
    <w:rsid w:val="00070BC3"/>
    <w:rsid w:val="000716BC"/>
    <w:rsid w:val="000724E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58E"/>
    <w:rsid w:val="000B48B7"/>
    <w:rsid w:val="000B4F34"/>
    <w:rsid w:val="000B5A04"/>
    <w:rsid w:val="000B5F44"/>
    <w:rsid w:val="000B61CB"/>
    <w:rsid w:val="000B6532"/>
    <w:rsid w:val="000B7825"/>
    <w:rsid w:val="000C0951"/>
    <w:rsid w:val="000C166B"/>
    <w:rsid w:val="000C2527"/>
    <w:rsid w:val="000C3264"/>
    <w:rsid w:val="000C380A"/>
    <w:rsid w:val="000C4DB9"/>
    <w:rsid w:val="000C4EAC"/>
    <w:rsid w:val="000C4FD5"/>
    <w:rsid w:val="000C511D"/>
    <w:rsid w:val="000C52EE"/>
    <w:rsid w:val="000C5B05"/>
    <w:rsid w:val="000C5B46"/>
    <w:rsid w:val="000C60AC"/>
    <w:rsid w:val="000C6AF2"/>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F8"/>
    <w:rsid w:val="000F1BEA"/>
    <w:rsid w:val="000F24C2"/>
    <w:rsid w:val="000F2D9D"/>
    <w:rsid w:val="000F2DF4"/>
    <w:rsid w:val="000F4B9D"/>
    <w:rsid w:val="000F5612"/>
    <w:rsid w:val="000F592A"/>
    <w:rsid w:val="000F5971"/>
    <w:rsid w:val="000F598C"/>
    <w:rsid w:val="000F6027"/>
    <w:rsid w:val="00100474"/>
    <w:rsid w:val="00100D7F"/>
    <w:rsid w:val="00101846"/>
    <w:rsid w:val="001029AB"/>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4127"/>
    <w:rsid w:val="00126936"/>
    <w:rsid w:val="00126C56"/>
    <w:rsid w:val="00126DBA"/>
    <w:rsid w:val="0012717F"/>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768"/>
    <w:rsid w:val="00175A94"/>
    <w:rsid w:val="00175E7E"/>
    <w:rsid w:val="00176D09"/>
    <w:rsid w:val="00177A5E"/>
    <w:rsid w:val="00177C59"/>
    <w:rsid w:val="001801CD"/>
    <w:rsid w:val="001811BD"/>
    <w:rsid w:val="00181CB1"/>
    <w:rsid w:val="00181F7D"/>
    <w:rsid w:val="00181FFE"/>
    <w:rsid w:val="001820B6"/>
    <w:rsid w:val="00182954"/>
    <w:rsid w:val="00183B0D"/>
    <w:rsid w:val="00183ED8"/>
    <w:rsid w:val="001849BD"/>
    <w:rsid w:val="001856C0"/>
    <w:rsid w:val="00187F70"/>
    <w:rsid w:val="0019074D"/>
    <w:rsid w:val="00192079"/>
    <w:rsid w:val="00194975"/>
    <w:rsid w:val="0019569D"/>
    <w:rsid w:val="00197FDF"/>
    <w:rsid w:val="001A0100"/>
    <w:rsid w:val="001A01C3"/>
    <w:rsid w:val="001A109A"/>
    <w:rsid w:val="001A1424"/>
    <w:rsid w:val="001A2180"/>
    <w:rsid w:val="001A2C4E"/>
    <w:rsid w:val="001A3089"/>
    <w:rsid w:val="001A372B"/>
    <w:rsid w:val="001A4760"/>
    <w:rsid w:val="001A48DF"/>
    <w:rsid w:val="001A757A"/>
    <w:rsid w:val="001A76EB"/>
    <w:rsid w:val="001A7E1E"/>
    <w:rsid w:val="001B2806"/>
    <w:rsid w:val="001B3816"/>
    <w:rsid w:val="001B69C7"/>
    <w:rsid w:val="001B6E9A"/>
    <w:rsid w:val="001C024D"/>
    <w:rsid w:val="001C17BA"/>
    <w:rsid w:val="001C2DD7"/>
    <w:rsid w:val="001C33FA"/>
    <w:rsid w:val="001C3507"/>
    <w:rsid w:val="001C4296"/>
    <w:rsid w:val="001C58DC"/>
    <w:rsid w:val="001C69C7"/>
    <w:rsid w:val="001C7349"/>
    <w:rsid w:val="001C7536"/>
    <w:rsid w:val="001D0A7D"/>
    <w:rsid w:val="001D1019"/>
    <w:rsid w:val="001D15C0"/>
    <w:rsid w:val="001D2207"/>
    <w:rsid w:val="001D25E5"/>
    <w:rsid w:val="001D51EA"/>
    <w:rsid w:val="001D52BD"/>
    <w:rsid w:val="001D55DE"/>
    <w:rsid w:val="001D59C3"/>
    <w:rsid w:val="001D5AC4"/>
    <w:rsid w:val="001D5D42"/>
    <w:rsid w:val="001D6CBB"/>
    <w:rsid w:val="001D772A"/>
    <w:rsid w:val="001E2422"/>
    <w:rsid w:val="001E24F2"/>
    <w:rsid w:val="001E2DF2"/>
    <w:rsid w:val="001E3702"/>
    <w:rsid w:val="001E4329"/>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4C5"/>
    <w:rsid w:val="00207C8E"/>
    <w:rsid w:val="00210C6B"/>
    <w:rsid w:val="00211491"/>
    <w:rsid w:val="00212F4A"/>
    <w:rsid w:val="0021373A"/>
    <w:rsid w:val="002149E8"/>
    <w:rsid w:val="00214C74"/>
    <w:rsid w:val="002153C4"/>
    <w:rsid w:val="00220164"/>
    <w:rsid w:val="00220C95"/>
    <w:rsid w:val="00222FE5"/>
    <w:rsid w:val="00223499"/>
    <w:rsid w:val="00225519"/>
    <w:rsid w:val="00227B10"/>
    <w:rsid w:val="00227E56"/>
    <w:rsid w:val="00230D5E"/>
    <w:rsid w:val="00230E06"/>
    <w:rsid w:val="00232A44"/>
    <w:rsid w:val="0023605C"/>
    <w:rsid w:val="002367A5"/>
    <w:rsid w:val="00236E28"/>
    <w:rsid w:val="00237907"/>
    <w:rsid w:val="00240D4D"/>
    <w:rsid w:val="002414FB"/>
    <w:rsid w:val="00241C79"/>
    <w:rsid w:val="00243975"/>
    <w:rsid w:val="00243E24"/>
    <w:rsid w:val="00244872"/>
    <w:rsid w:val="0024523D"/>
    <w:rsid w:val="002455C9"/>
    <w:rsid w:val="00245CE3"/>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60A"/>
    <w:rsid w:val="00286FDA"/>
    <w:rsid w:val="00287252"/>
    <w:rsid w:val="00287745"/>
    <w:rsid w:val="00287837"/>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74E7"/>
    <w:rsid w:val="002C79E7"/>
    <w:rsid w:val="002D1654"/>
    <w:rsid w:val="002D1744"/>
    <w:rsid w:val="002D237F"/>
    <w:rsid w:val="002D3EE2"/>
    <w:rsid w:val="002D5041"/>
    <w:rsid w:val="002D53BB"/>
    <w:rsid w:val="002D6063"/>
    <w:rsid w:val="002D6162"/>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107A1"/>
    <w:rsid w:val="00310BE7"/>
    <w:rsid w:val="00310C3A"/>
    <w:rsid w:val="00310E7B"/>
    <w:rsid w:val="00311780"/>
    <w:rsid w:val="00311AA6"/>
    <w:rsid w:val="00313137"/>
    <w:rsid w:val="00313CCC"/>
    <w:rsid w:val="00313F60"/>
    <w:rsid w:val="00317D6E"/>
    <w:rsid w:val="0032201A"/>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5B7E"/>
    <w:rsid w:val="00367002"/>
    <w:rsid w:val="00367630"/>
    <w:rsid w:val="00367E92"/>
    <w:rsid w:val="00370F05"/>
    <w:rsid w:val="0037190A"/>
    <w:rsid w:val="0037208C"/>
    <w:rsid w:val="00372911"/>
    <w:rsid w:val="0037335A"/>
    <w:rsid w:val="0037480D"/>
    <w:rsid w:val="00375A67"/>
    <w:rsid w:val="00376616"/>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3D3"/>
    <w:rsid w:val="00393413"/>
    <w:rsid w:val="003936E7"/>
    <w:rsid w:val="00393AC9"/>
    <w:rsid w:val="003940D4"/>
    <w:rsid w:val="00394350"/>
    <w:rsid w:val="00394377"/>
    <w:rsid w:val="00395067"/>
    <w:rsid w:val="00395D68"/>
    <w:rsid w:val="00395EF9"/>
    <w:rsid w:val="00396C66"/>
    <w:rsid w:val="003A0881"/>
    <w:rsid w:val="003A1A06"/>
    <w:rsid w:val="003A1B95"/>
    <w:rsid w:val="003A1C32"/>
    <w:rsid w:val="003A20AC"/>
    <w:rsid w:val="003A2178"/>
    <w:rsid w:val="003A3D03"/>
    <w:rsid w:val="003A3EC5"/>
    <w:rsid w:val="003A40E7"/>
    <w:rsid w:val="003A418F"/>
    <w:rsid w:val="003A557B"/>
    <w:rsid w:val="003A5A8B"/>
    <w:rsid w:val="003A686A"/>
    <w:rsid w:val="003A735B"/>
    <w:rsid w:val="003B1606"/>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D8E"/>
    <w:rsid w:val="003D297B"/>
    <w:rsid w:val="003D52CC"/>
    <w:rsid w:val="003D5850"/>
    <w:rsid w:val="003D659F"/>
    <w:rsid w:val="003D6A1C"/>
    <w:rsid w:val="003E073E"/>
    <w:rsid w:val="003E0782"/>
    <w:rsid w:val="003E19CB"/>
    <w:rsid w:val="003E2100"/>
    <w:rsid w:val="003E2628"/>
    <w:rsid w:val="003E2B0C"/>
    <w:rsid w:val="003E343A"/>
    <w:rsid w:val="003E38AE"/>
    <w:rsid w:val="003E38C6"/>
    <w:rsid w:val="003E3C65"/>
    <w:rsid w:val="003E4920"/>
    <w:rsid w:val="003E4D8C"/>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75A"/>
    <w:rsid w:val="0042103E"/>
    <w:rsid w:val="00421573"/>
    <w:rsid w:val="00421CF8"/>
    <w:rsid w:val="00423F71"/>
    <w:rsid w:val="004256E8"/>
    <w:rsid w:val="00425FEC"/>
    <w:rsid w:val="0042692D"/>
    <w:rsid w:val="00427DDB"/>
    <w:rsid w:val="00427DF4"/>
    <w:rsid w:val="00432041"/>
    <w:rsid w:val="004327BF"/>
    <w:rsid w:val="00432A78"/>
    <w:rsid w:val="00432CBB"/>
    <w:rsid w:val="00432E4C"/>
    <w:rsid w:val="0043352D"/>
    <w:rsid w:val="004340D6"/>
    <w:rsid w:val="00434AEB"/>
    <w:rsid w:val="00434DDC"/>
    <w:rsid w:val="00435375"/>
    <w:rsid w:val="00435410"/>
    <w:rsid w:val="004354A6"/>
    <w:rsid w:val="00435941"/>
    <w:rsid w:val="00437D8C"/>
    <w:rsid w:val="00437E76"/>
    <w:rsid w:val="00437FCD"/>
    <w:rsid w:val="00440714"/>
    <w:rsid w:val="004409CC"/>
    <w:rsid w:val="004412F9"/>
    <w:rsid w:val="00444FEB"/>
    <w:rsid w:val="004450D6"/>
    <w:rsid w:val="00447362"/>
    <w:rsid w:val="00447515"/>
    <w:rsid w:val="004477DA"/>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49FC"/>
    <w:rsid w:val="00464B3D"/>
    <w:rsid w:val="00465301"/>
    <w:rsid w:val="0046584E"/>
    <w:rsid w:val="00467B9C"/>
    <w:rsid w:val="004705B8"/>
    <w:rsid w:val="0047082C"/>
    <w:rsid w:val="00470D17"/>
    <w:rsid w:val="004717D7"/>
    <w:rsid w:val="0047201B"/>
    <w:rsid w:val="0047292F"/>
    <w:rsid w:val="00473581"/>
    <w:rsid w:val="004746D8"/>
    <w:rsid w:val="004748C8"/>
    <w:rsid w:val="004775FC"/>
    <w:rsid w:val="00477616"/>
    <w:rsid w:val="00477CE1"/>
    <w:rsid w:val="00477D97"/>
    <w:rsid w:val="00477E77"/>
    <w:rsid w:val="00480999"/>
    <w:rsid w:val="00482219"/>
    <w:rsid w:val="00482E60"/>
    <w:rsid w:val="00483433"/>
    <w:rsid w:val="004841A6"/>
    <w:rsid w:val="00485896"/>
    <w:rsid w:val="00487155"/>
    <w:rsid w:val="0048770D"/>
    <w:rsid w:val="004900AB"/>
    <w:rsid w:val="00490C85"/>
    <w:rsid w:val="0049204F"/>
    <w:rsid w:val="00492AF1"/>
    <w:rsid w:val="0049389D"/>
    <w:rsid w:val="00494C40"/>
    <w:rsid w:val="00495155"/>
    <w:rsid w:val="00496560"/>
    <w:rsid w:val="00496A96"/>
    <w:rsid w:val="004A0CAB"/>
    <w:rsid w:val="004A13A8"/>
    <w:rsid w:val="004A151E"/>
    <w:rsid w:val="004A2967"/>
    <w:rsid w:val="004A4312"/>
    <w:rsid w:val="004A5751"/>
    <w:rsid w:val="004A60A9"/>
    <w:rsid w:val="004A61AE"/>
    <w:rsid w:val="004A6E28"/>
    <w:rsid w:val="004A6EE2"/>
    <w:rsid w:val="004A7645"/>
    <w:rsid w:val="004A78E7"/>
    <w:rsid w:val="004A7D3D"/>
    <w:rsid w:val="004A7DDB"/>
    <w:rsid w:val="004A7E25"/>
    <w:rsid w:val="004B2359"/>
    <w:rsid w:val="004B2530"/>
    <w:rsid w:val="004B37D6"/>
    <w:rsid w:val="004B40DB"/>
    <w:rsid w:val="004B473D"/>
    <w:rsid w:val="004B4A1D"/>
    <w:rsid w:val="004B4F03"/>
    <w:rsid w:val="004B517D"/>
    <w:rsid w:val="004B586A"/>
    <w:rsid w:val="004B5A7C"/>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6DA"/>
    <w:rsid w:val="004E31E5"/>
    <w:rsid w:val="004E326E"/>
    <w:rsid w:val="004E32F8"/>
    <w:rsid w:val="004E38C6"/>
    <w:rsid w:val="004E42A5"/>
    <w:rsid w:val="004E6435"/>
    <w:rsid w:val="004E64C1"/>
    <w:rsid w:val="004F001C"/>
    <w:rsid w:val="004F0465"/>
    <w:rsid w:val="004F0F3C"/>
    <w:rsid w:val="004F1459"/>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4CE"/>
    <w:rsid w:val="004F7548"/>
    <w:rsid w:val="0050088B"/>
    <w:rsid w:val="005032E8"/>
    <w:rsid w:val="00504424"/>
    <w:rsid w:val="0050484C"/>
    <w:rsid w:val="0050492C"/>
    <w:rsid w:val="00504CFF"/>
    <w:rsid w:val="005072AB"/>
    <w:rsid w:val="0050747B"/>
    <w:rsid w:val="00507BDD"/>
    <w:rsid w:val="00511070"/>
    <w:rsid w:val="00511284"/>
    <w:rsid w:val="0051336E"/>
    <w:rsid w:val="0051398E"/>
    <w:rsid w:val="00513BA5"/>
    <w:rsid w:val="00514789"/>
    <w:rsid w:val="00514C0C"/>
    <w:rsid w:val="00515149"/>
    <w:rsid w:val="005160D3"/>
    <w:rsid w:val="00520609"/>
    <w:rsid w:val="0052061E"/>
    <w:rsid w:val="00522F52"/>
    <w:rsid w:val="005233EA"/>
    <w:rsid w:val="00523D29"/>
    <w:rsid w:val="00523FB3"/>
    <w:rsid w:val="00526263"/>
    <w:rsid w:val="00526794"/>
    <w:rsid w:val="00526D5B"/>
    <w:rsid w:val="005301FF"/>
    <w:rsid w:val="005305B7"/>
    <w:rsid w:val="005307B9"/>
    <w:rsid w:val="005308A1"/>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49BA"/>
    <w:rsid w:val="00594C30"/>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44C4"/>
    <w:rsid w:val="005B4A5E"/>
    <w:rsid w:val="005B5164"/>
    <w:rsid w:val="005B599B"/>
    <w:rsid w:val="005B65FA"/>
    <w:rsid w:val="005C1CB2"/>
    <w:rsid w:val="005C2B2A"/>
    <w:rsid w:val="005C347E"/>
    <w:rsid w:val="005C5134"/>
    <w:rsid w:val="005C5633"/>
    <w:rsid w:val="005C6DFC"/>
    <w:rsid w:val="005C70B3"/>
    <w:rsid w:val="005C72FB"/>
    <w:rsid w:val="005C73C2"/>
    <w:rsid w:val="005C787F"/>
    <w:rsid w:val="005D072C"/>
    <w:rsid w:val="005D1037"/>
    <w:rsid w:val="005D25C8"/>
    <w:rsid w:val="005D2E63"/>
    <w:rsid w:val="005D318D"/>
    <w:rsid w:val="005D3B87"/>
    <w:rsid w:val="005D4C41"/>
    <w:rsid w:val="005D51CC"/>
    <w:rsid w:val="005D6F5F"/>
    <w:rsid w:val="005D79D8"/>
    <w:rsid w:val="005D7D77"/>
    <w:rsid w:val="005E018E"/>
    <w:rsid w:val="005E0A36"/>
    <w:rsid w:val="005E0B17"/>
    <w:rsid w:val="005E1508"/>
    <w:rsid w:val="005E1D60"/>
    <w:rsid w:val="005E2851"/>
    <w:rsid w:val="005E2DD9"/>
    <w:rsid w:val="005E3159"/>
    <w:rsid w:val="005E3474"/>
    <w:rsid w:val="005E3EFC"/>
    <w:rsid w:val="005E5D5C"/>
    <w:rsid w:val="005E6C0C"/>
    <w:rsid w:val="005F0216"/>
    <w:rsid w:val="005F1B0F"/>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65C9"/>
    <w:rsid w:val="00616D77"/>
    <w:rsid w:val="00616F00"/>
    <w:rsid w:val="0061733B"/>
    <w:rsid w:val="006209FF"/>
    <w:rsid w:val="00623C59"/>
    <w:rsid w:val="0062572C"/>
    <w:rsid w:val="00627424"/>
    <w:rsid w:val="006274BD"/>
    <w:rsid w:val="006279A9"/>
    <w:rsid w:val="00627E6F"/>
    <w:rsid w:val="006310EC"/>
    <w:rsid w:val="0063140A"/>
    <w:rsid w:val="00631685"/>
    <w:rsid w:val="006329E9"/>
    <w:rsid w:val="00633355"/>
    <w:rsid w:val="0063599E"/>
    <w:rsid w:val="00635DB5"/>
    <w:rsid w:val="0063703A"/>
    <w:rsid w:val="0063782C"/>
    <w:rsid w:val="006378FF"/>
    <w:rsid w:val="006421EB"/>
    <w:rsid w:val="006423A8"/>
    <w:rsid w:val="00642537"/>
    <w:rsid w:val="0064260A"/>
    <w:rsid w:val="00643AB2"/>
    <w:rsid w:val="00644D93"/>
    <w:rsid w:val="00645976"/>
    <w:rsid w:val="00645D4B"/>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291B"/>
    <w:rsid w:val="00672D63"/>
    <w:rsid w:val="00673348"/>
    <w:rsid w:val="00673554"/>
    <w:rsid w:val="00674A8B"/>
    <w:rsid w:val="00674D32"/>
    <w:rsid w:val="00675851"/>
    <w:rsid w:val="006758DC"/>
    <w:rsid w:val="00675992"/>
    <w:rsid w:val="00676F6B"/>
    <w:rsid w:val="0067708C"/>
    <w:rsid w:val="006771B9"/>
    <w:rsid w:val="00677683"/>
    <w:rsid w:val="00680122"/>
    <w:rsid w:val="00680650"/>
    <w:rsid w:val="00681316"/>
    <w:rsid w:val="006813D2"/>
    <w:rsid w:val="00681470"/>
    <w:rsid w:val="0068348D"/>
    <w:rsid w:val="00683A28"/>
    <w:rsid w:val="006858E4"/>
    <w:rsid w:val="00685C40"/>
    <w:rsid w:val="00685F65"/>
    <w:rsid w:val="0068638F"/>
    <w:rsid w:val="006864D1"/>
    <w:rsid w:val="006871A2"/>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2EEC"/>
    <w:rsid w:val="006A49CE"/>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7421"/>
    <w:rsid w:val="006E2124"/>
    <w:rsid w:val="006E21F6"/>
    <w:rsid w:val="006E2432"/>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4179"/>
    <w:rsid w:val="006F689F"/>
    <w:rsid w:val="006F6933"/>
    <w:rsid w:val="006F7BE0"/>
    <w:rsid w:val="006F7C99"/>
    <w:rsid w:val="007008F2"/>
    <w:rsid w:val="00700D93"/>
    <w:rsid w:val="00701653"/>
    <w:rsid w:val="007036F2"/>
    <w:rsid w:val="00703855"/>
    <w:rsid w:val="007043B2"/>
    <w:rsid w:val="00704895"/>
    <w:rsid w:val="007054BA"/>
    <w:rsid w:val="00705D87"/>
    <w:rsid w:val="007066A6"/>
    <w:rsid w:val="00706836"/>
    <w:rsid w:val="00706BDC"/>
    <w:rsid w:val="00707768"/>
    <w:rsid w:val="00707F9D"/>
    <w:rsid w:val="007102CD"/>
    <w:rsid w:val="00710CEE"/>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570"/>
    <w:rsid w:val="00734B7F"/>
    <w:rsid w:val="007350C8"/>
    <w:rsid w:val="007353FA"/>
    <w:rsid w:val="0073602B"/>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1C81"/>
    <w:rsid w:val="00762179"/>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8023E"/>
    <w:rsid w:val="00780DF6"/>
    <w:rsid w:val="0078205C"/>
    <w:rsid w:val="007825AB"/>
    <w:rsid w:val="00782669"/>
    <w:rsid w:val="00782A8B"/>
    <w:rsid w:val="00782F3C"/>
    <w:rsid w:val="00783156"/>
    <w:rsid w:val="007833B9"/>
    <w:rsid w:val="00783E74"/>
    <w:rsid w:val="00784F2E"/>
    <w:rsid w:val="007852A9"/>
    <w:rsid w:val="00785719"/>
    <w:rsid w:val="00785945"/>
    <w:rsid w:val="007864EF"/>
    <w:rsid w:val="0078654F"/>
    <w:rsid w:val="007865B2"/>
    <w:rsid w:val="0078712A"/>
    <w:rsid w:val="00790050"/>
    <w:rsid w:val="00792F35"/>
    <w:rsid w:val="00793E28"/>
    <w:rsid w:val="0079454C"/>
    <w:rsid w:val="0079566A"/>
    <w:rsid w:val="00795E7F"/>
    <w:rsid w:val="00797478"/>
    <w:rsid w:val="0079778D"/>
    <w:rsid w:val="007A0F8D"/>
    <w:rsid w:val="007A2137"/>
    <w:rsid w:val="007A229A"/>
    <w:rsid w:val="007A2836"/>
    <w:rsid w:val="007A3BD1"/>
    <w:rsid w:val="007A3E00"/>
    <w:rsid w:val="007A407B"/>
    <w:rsid w:val="007A45B8"/>
    <w:rsid w:val="007A4FC6"/>
    <w:rsid w:val="007A61C6"/>
    <w:rsid w:val="007A6CB3"/>
    <w:rsid w:val="007A7758"/>
    <w:rsid w:val="007B115E"/>
    <w:rsid w:val="007B16CD"/>
    <w:rsid w:val="007B1E44"/>
    <w:rsid w:val="007B2F20"/>
    <w:rsid w:val="007B421B"/>
    <w:rsid w:val="007B4582"/>
    <w:rsid w:val="007B4D6F"/>
    <w:rsid w:val="007B55F5"/>
    <w:rsid w:val="007B5B7C"/>
    <w:rsid w:val="007B64B1"/>
    <w:rsid w:val="007C0C77"/>
    <w:rsid w:val="007C3C1F"/>
    <w:rsid w:val="007C4DFC"/>
    <w:rsid w:val="007C69E3"/>
    <w:rsid w:val="007C6CFE"/>
    <w:rsid w:val="007C70D1"/>
    <w:rsid w:val="007C7115"/>
    <w:rsid w:val="007C73C1"/>
    <w:rsid w:val="007C75D3"/>
    <w:rsid w:val="007D08EF"/>
    <w:rsid w:val="007D1193"/>
    <w:rsid w:val="007D21D4"/>
    <w:rsid w:val="007D2371"/>
    <w:rsid w:val="007D277B"/>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504D"/>
    <w:rsid w:val="0080516F"/>
    <w:rsid w:val="00805231"/>
    <w:rsid w:val="0080583E"/>
    <w:rsid w:val="00805EF9"/>
    <w:rsid w:val="00806DF7"/>
    <w:rsid w:val="00807985"/>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70A"/>
    <w:rsid w:val="008A604D"/>
    <w:rsid w:val="008A7452"/>
    <w:rsid w:val="008A79DA"/>
    <w:rsid w:val="008B1668"/>
    <w:rsid w:val="008B3EB8"/>
    <w:rsid w:val="008B4575"/>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5CB"/>
    <w:rsid w:val="009169AD"/>
    <w:rsid w:val="00916F5E"/>
    <w:rsid w:val="00917C18"/>
    <w:rsid w:val="00920D55"/>
    <w:rsid w:val="00921C61"/>
    <w:rsid w:val="00921F01"/>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5406"/>
    <w:rsid w:val="00966D04"/>
    <w:rsid w:val="0096721C"/>
    <w:rsid w:val="009720AD"/>
    <w:rsid w:val="0097240F"/>
    <w:rsid w:val="00972675"/>
    <w:rsid w:val="00973344"/>
    <w:rsid w:val="00974E98"/>
    <w:rsid w:val="00975163"/>
    <w:rsid w:val="00976EF1"/>
    <w:rsid w:val="0097737C"/>
    <w:rsid w:val="009801FE"/>
    <w:rsid w:val="009821E0"/>
    <w:rsid w:val="00982723"/>
    <w:rsid w:val="00983C2C"/>
    <w:rsid w:val="0098432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8DB"/>
    <w:rsid w:val="009A4BAE"/>
    <w:rsid w:val="009A5BA6"/>
    <w:rsid w:val="009A5BEE"/>
    <w:rsid w:val="009A5D39"/>
    <w:rsid w:val="009A6171"/>
    <w:rsid w:val="009A6BB6"/>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E2749"/>
    <w:rsid w:val="009E2772"/>
    <w:rsid w:val="009E33D8"/>
    <w:rsid w:val="009E4788"/>
    <w:rsid w:val="009E560D"/>
    <w:rsid w:val="009E5815"/>
    <w:rsid w:val="009E5A13"/>
    <w:rsid w:val="009F0F80"/>
    <w:rsid w:val="009F22F9"/>
    <w:rsid w:val="009F5DE5"/>
    <w:rsid w:val="009F60C0"/>
    <w:rsid w:val="009F73C8"/>
    <w:rsid w:val="00A00906"/>
    <w:rsid w:val="00A00BCD"/>
    <w:rsid w:val="00A011F3"/>
    <w:rsid w:val="00A01845"/>
    <w:rsid w:val="00A01A19"/>
    <w:rsid w:val="00A01DAD"/>
    <w:rsid w:val="00A02366"/>
    <w:rsid w:val="00A02708"/>
    <w:rsid w:val="00A0306F"/>
    <w:rsid w:val="00A03331"/>
    <w:rsid w:val="00A0431C"/>
    <w:rsid w:val="00A059F3"/>
    <w:rsid w:val="00A05E0F"/>
    <w:rsid w:val="00A05F79"/>
    <w:rsid w:val="00A07330"/>
    <w:rsid w:val="00A100C9"/>
    <w:rsid w:val="00A1262A"/>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FDB"/>
    <w:rsid w:val="00A312F1"/>
    <w:rsid w:val="00A32507"/>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AAC"/>
    <w:rsid w:val="00A51499"/>
    <w:rsid w:val="00A51633"/>
    <w:rsid w:val="00A51D6E"/>
    <w:rsid w:val="00A52B0D"/>
    <w:rsid w:val="00A52F77"/>
    <w:rsid w:val="00A54AE6"/>
    <w:rsid w:val="00A54FA2"/>
    <w:rsid w:val="00A5545F"/>
    <w:rsid w:val="00A56BE7"/>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7001"/>
    <w:rsid w:val="00AA74A5"/>
    <w:rsid w:val="00AB14CA"/>
    <w:rsid w:val="00AB245D"/>
    <w:rsid w:val="00AB3A8C"/>
    <w:rsid w:val="00AB48BE"/>
    <w:rsid w:val="00AB64E4"/>
    <w:rsid w:val="00AB69BF"/>
    <w:rsid w:val="00AB7734"/>
    <w:rsid w:val="00AB7BD5"/>
    <w:rsid w:val="00AC07DD"/>
    <w:rsid w:val="00AC15A4"/>
    <w:rsid w:val="00AC1620"/>
    <w:rsid w:val="00AC16D6"/>
    <w:rsid w:val="00AC1CA6"/>
    <w:rsid w:val="00AC2113"/>
    <w:rsid w:val="00AC21C5"/>
    <w:rsid w:val="00AC4722"/>
    <w:rsid w:val="00AC4BB6"/>
    <w:rsid w:val="00AC4EC8"/>
    <w:rsid w:val="00AC4FEF"/>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475B"/>
    <w:rsid w:val="00AF52F8"/>
    <w:rsid w:val="00AF5303"/>
    <w:rsid w:val="00AF539B"/>
    <w:rsid w:val="00AF5B4F"/>
    <w:rsid w:val="00AF627B"/>
    <w:rsid w:val="00AF650F"/>
    <w:rsid w:val="00B00812"/>
    <w:rsid w:val="00B00969"/>
    <w:rsid w:val="00B00B6D"/>
    <w:rsid w:val="00B01D48"/>
    <w:rsid w:val="00B0286F"/>
    <w:rsid w:val="00B02F41"/>
    <w:rsid w:val="00B03201"/>
    <w:rsid w:val="00B03A18"/>
    <w:rsid w:val="00B056D9"/>
    <w:rsid w:val="00B07FA6"/>
    <w:rsid w:val="00B10251"/>
    <w:rsid w:val="00B10B4E"/>
    <w:rsid w:val="00B1121E"/>
    <w:rsid w:val="00B11713"/>
    <w:rsid w:val="00B12942"/>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40AC6"/>
    <w:rsid w:val="00B4317F"/>
    <w:rsid w:val="00B43237"/>
    <w:rsid w:val="00B4332C"/>
    <w:rsid w:val="00B43D81"/>
    <w:rsid w:val="00B43EC0"/>
    <w:rsid w:val="00B44974"/>
    <w:rsid w:val="00B44F8B"/>
    <w:rsid w:val="00B45E9C"/>
    <w:rsid w:val="00B503B2"/>
    <w:rsid w:val="00B505A3"/>
    <w:rsid w:val="00B51B86"/>
    <w:rsid w:val="00B51FE0"/>
    <w:rsid w:val="00B52E7B"/>
    <w:rsid w:val="00B53641"/>
    <w:rsid w:val="00B53977"/>
    <w:rsid w:val="00B539C1"/>
    <w:rsid w:val="00B54B88"/>
    <w:rsid w:val="00B55810"/>
    <w:rsid w:val="00B575ED"/>
    <w:rsid w:val="00B6004C"/>
    <w:rsid w:val="00B61E38"/>
    <w:rsid w:val="00B62128"/>
    <w:rsid w:val="00B63024"/>
    <w:rsid w:val="00B632B5"/>
    <w:rsid w:val="00B633D5"/>
    <w:rsid w:val="00B638F0"/>
    <w:rsid w:val="00B64372"/>
    <w:rsid w:val="00B6470D"/>
    <w:rsid w:val="00B66198"/>
    <w:rsid w:val="00B67002"/>
    <w:rsid w:val="00B6746E"/>
    <w:rsid w:val="00B6783A"/>
    <w:rsid w:val="00B67BFF"/>
    <w:rsid w:val="00B70242"/>
    <w:rsid w:val="00B71512"/>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7FDB"/>
    <w:rsid w:val="00B9072A"/>
    <w:rsid w:val="00B90CA9"/>
    <w:rsid w:val="00B93C01"/>
    <w:rsid w:val="00B93D13"/>
    <w:rsid w:val="00B94362"/>
    <w:rsid w:val="00B949AD"/>
    <w:rsid w:val="00B95BC1"/>
    <w:rsid w:val="00B967D4"/>
    <w:rsid w:val="00B96AFA"/>
    <w:rsid w:val="00BA1015"/>
    <w:rsid w:val="00BA1089"/>
    <w:rsid w:val="00BA18B5"/>
    <w:rsid w:val="00BA1B19"/>
    <w:rsid w:val="00BA1BED"/>
    <w:rsid w:val="00BA21D0"/>
    <w:rsid w:val="00BA2759"/>
    <w:rsid w:val="00BA2981"/>
    <w:rsid w:val="00BA3940"/>
    <w:rsid w:val="00BA4D27"/>
    <w:rsid w:val="00BA4FA5"/>
    <w:rsid w:val="00BA5EDD"/>
    <w:rsid w:val="00BA7B28"/>
    <w:rsid w:val="00BB02F2"/>
    <w:rsid w:val="00BB0B98"/>
    <w:rsid w:val="00BB0E3F"/>
    <w:rsid w:val="00BB1CD3"/>
    <w:rsid w:val="00BB2052"/>
    <w:rsid w:val="00BB2848"/>
    <w:rsid w:val="00BB3037"/>
    <w:rsid w:val="00BB34A2"/>
    <w:rsid w:val="00BB3CE4"/>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D01"/>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F04DA"/>
    <w:rsid w:val="00BF0A46"/>
    <w:rsid w:val="00BF0AFC"/>
    <w:rsid w:val="00BF1E7D"/>
    <w:rsid w:val="00BF25F9"/>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73E"/>
    <w:rsid w:val="00C209C5"/>
    <w:rsid w:val="00C21259"/>
    <w:rsid w:val="00C22576"/>
    <w:rsid w:val="00C22677"/>
    <w:rsid w:val="00C22CA2"/>
    <w:rsid w:val="00C24279"/>
    <w:rsid w:val="00C245E7"/>
    <w:rsid w:val="00C252F5"/>
    <w:rsid w:val="00C25D08"/>
    <w:rsid w:val="00C2717A"/>
    <w:rsid w:val="00C2785D"/>
    <w:rsid w:val="00C307F9"/>
    <w:rsid w:val="00C31188"/>
    <w:rsid w:val="00C31571"/>
    <w:rsid w:val="00C32A52"/>
    <w:rsid w:val="00C32E22"/>
    <w:rsid w:val="00C35AB8"/>
    <w:rsid w:val="00C35BC9"/>
    <w:rsid w:val="00C360B0"/>
    <w:rsid w:val="00C379E9"/>
    <w:rsid w:val="00C37AE4"/>
    <w:rsid w:val="00C37B73"/>
    <w:rsid w:val="00C415AD"/>
    <w:rsid w:val="00C42D33"/>
    <w:rsid w:val="00C43BEC"/>
    <w:rsid w:val="00C43E72"/>
    <w:rsid w:val="00C44678"/>
    <w:rsid w:val="00C4477A"/>
    <w:rsid w:val="00C45DD9"/>
    <w:rsid w:val="00C46D39"/>
    <w:rsid w:val="00C4765B"/>
    <w:rsid w:val="00C47E9B"/>
    <w:rsid w:val="00C47FEE"/>
    <w:rsid w:val="00C519D7"/>
    <w:rsid w:val="00C5218C"/>
    <w:rsid w:val="00C5258B"/>
    <w:rsid w:val="00C53C56"/>
    <w:rsid w:val="00C5418B"/>
    <w:rsid w:val="00C55FA3"/>
    <w:rsid w:val="00C56C6C"/>
    <w:rsid w:val="00C574A9"/>
    <w:rsid w:val="00C60D59"/>
    <w:rsid w:val="00C62300"/>
    <w:rsid w:val="00C62E20"/>
    <w:rsid w:val="00C630B3"/>
    <w:rsid w:val="00C64078"/>
    <w:rsid w:val="00C646B7"/>
    <w:rsid w:val="00C6478F"/>
    <w:rsid w:val="00C64C09"/>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9E5"/>
    <w:rsid w:val="00C932DF"/>
    <w:rsid w:val="00C94DC6"/>
    <w:rsid w:val="00C95449"/>
    <w:rsid w:val="00C95457"/>
    <w:rsid w:val="00C9560A"/>
    <w:rsid w:val="00C9644C"/>
    <w:rsid w:val="00C96811"/>
    <w:rsid w:val="00C96B14"/>
    <w:rsid w:val="00C96DCD"/>
    <w:rsid w:val="00C972D9"/>
    <w:rsid w:val="00C97869"/>
    <w:rsid w:val="00CA10AE"/>
    <w:rsid w:val="00CA1A9F"/>
    <w:rsid w:val="00CA1C71"/>
    <w:rsid w:val="00CA1DC3"/>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E1F"/>
    <w:rsid w:val="00CC3FB2"/>
    <w:rsid w:val="00CC5D42"/>
    <w:rsid w:val="00CC71DB"/>
    <w:rsid w:val="00CC766C"/>
    <w:rsid w:val="00CD0345"/>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4E1D"/>
    <w:rsid w:val="00D16874"/>
    <w:rsid w:val="00D16AED"/>
    <w:rsid w:val="00D1716E"/>
    <w:rsid w:val="00D17B43"/>
    <w:rsid w:val="00D203AF"/>
    <w:rsid w:val="00D20E1C"/>
    <w:rsid w:val="00D2362B"/>
    <w:rsid w:val="00D24510"/>
    <w:rsid w:val="00D245A8"/>
    <w:rsid w:val="00D24C33"/>
    <w:rsid w:val="00D262DD"/>
    <w:rsid w:val="00D265FB"/>
    <w:rsid w:val="00D2704B"/>
    <w:rsid w:val="00D27140"/>
    <w:rsid w:val="00D27537"/>
    <w:rsid w:val="00D30FBA"/>
    <w:rsid w:val="00D323D4"/>
    <w:rsid w:val="00D3347B"/>
    <w:rsid w:val="00D338E5"/>
    <w:rsid w:val="00D33B4D"/>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B14"/>
    <w:rsid w:val="00D50F35"/>
    <w:rsid w:val="00D5228C"/>
    <w:rsid w:val="00D5243D"/>
    <w:rsid w:val="00D533B2"/>
    <w:rsid w:val="00D559B8"/>
    <w:rsid w:val="00D55D88"/>
    <w:rsid w:val="00D565F3"/>
    <w:rsid w:val="00D56A84"/>
    <w:rsid w:val="00D57832"/>
    <w:rsid w:val="00D603E1"/>
    <w:rsid w:val="00D61DEA"/>
    <w:rsid w:val="00D625F4"/>
    <w:rsid w:val="00D6433A"/>
    <w:rsid w:val="00D64786"/>
    <w:rsid w:val="00D64C11"/>
    <w:rsid w:val="00D64DA2"/>
    <w:rsid w:val="00D64E29"/>
    <w:rsid w:val="00D658C3"/>
    <w:rsid w:val="00D65A34"/>
    <w:rsid w:val="00D67329"/>
    <w:rsid w:val="00D67DF6"/>
    <w:rsid w:val="00D71878"/>
    <w:rsid w:val="00D72173"/>
    <w:rsid w:val="00D7371A"/>
    <w:rsid w:val="00D7391B"/>
    <w:rsid w:val="00D76393"/>
    <w:rsid w:val="00D77041"/>
    <w:rsid w:val="00D80011"/>
    <w:rsid w:val="00D805E9"/>
    <w:rsid w:val="00D81151"/>
    <w:rsid w:val="00D8219E"/>
    <w:rsid w:val="00D826D2"/>
    <w:rsid w:val="00D85BFD"/>
    <w:rsid w:val="00D86048"/>
    <w:rsid w:val="00D867BE"/>
    <w:rsid w:val="00D902EE"/>
    <w:rsid w:val="00D9282E"/>
    <w:rsid w:val="00D929CF"/>
    <w:rsid w:val="00D92D2C"/>
    <w:rsid w:val="00D96D2F"/>
    <w:rsid w:val="00D97085"/>
    <w:rsid w:val="00D9751D"/>
    <w:rsid w:val="00D97A6F"/>
    <w:rsid w:val="00D97BBC"/>
    <w:rsid w:val="00D97D5D"/>
    <w:rsid w:val="00D97FB1"/>
    <w:rsid w:val="00DA14F3"/>
    <w:rsid w:val="00DA55F2"/>
    <w:rsid w:val="00DA78A9"/>
    <w:rsid w:val="00DB11F2"/>
    <w:rsid w:val="00DB174D"/>
    <w:rsid w:val="00DB2FD1"/>
    <w:rsid w:val="00DB4616"/>
    <w:rsid w:val="00DB5DAC"/>
    <w:rsid w:val="00DB607E"/>
    <w:rsid w:val="00DB639E"/>
    <w:rsid w:val="00DB727B"/>
    <w:rsid w:val="00DC049D"/>
    <w:rsid w:val="00DC0858"/>
    <w:rsid w:val="00DC25F4"/>
    <w:rsid w:val="00DC2720"/>
    <w:rsid w:val="00DC2ED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416B"/>
    <w:rsid w:val="00DE4C9C"/>
    <w:rsid w:val="00DE5A5D"/>
    <w:rsid w:val="00DE7655"/>
    <w:rsid w:val="00DF0A5C"/>
    <w:rsid w:val="00DF1426"/>
    <w:rsid w:val="00DF1747"/>
    <w:rsid w:val="00DF3B2D"/>
    <w:rsid w:val="00DF4264"/>
    <w:rsid w:val="00DF42A3"/>
    <w:rsid w:val="00DF4AFC"/>
    <w:rsid w:val="00DF6A0A"/>
    <w:rsid w:val="00DF7D2F"/>
    <w:rsid w:val="00E02303"/>
    <w:rsid w:val="00E03C8A"/>
    <w:rsid w:val="00E0424D"/>
    <w:rsid w:val="00E05EBC"/>
    <w:rsid w:val="00E063A4"/>
    <w:rsid w:val="00E068E4"/>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464B"/>
    <w:rsid w:val="00E35F87"/>
    <w:rsid w:val="00E37719"/>
    <w:rsid w:val="00E37AAA"/>
    <w:rsid w:val="00E37C16"/>
    <w:rsid w:val="00E41940"/>
    <w:rsid w:val="00E42196"/>
    <w:rsid w:val="00E42C81"/>
    <w:rsid w:val="00E434F2"/>
    <w:rsid w:val="00E4414F"/>
    <w:rsid w:val="00E44D3D"/>
    <w:rsid w:val="00E457E1"/>
    <w:rsid w:val="00E473BB"/>
    <w:rsid w:val="00E504B9"/>
    <w:rsid w:val="00E50625"/>
    <w:rsid w:val="00E511B3"/>
    <w:rsid w:val="00E521A7"/>
    <w:rsid w:val="00E52836"/>
    <w:rsid w:val="00E53126"/>
    <w:rsid w:val="00E54056"/>
    <w:rsid w:val="00E54329"/>
    <w:rsid w:val="00E56E29"/>
    <w:rsid w:val="00E60722"/>
    <w:rsid w:val="00E619C8"/>
    <w:rsid w:val="00E622C1"/>
    <w:rsid w:val="00E63081"/>
    <w:rsid w:val="00E63B75"/>
    <w:rsid w:val="00E63F02"/>
    <w:rsid w:val="00E63F25"/>
    <w:rsid w:val="00E6414B"/>
    <w:rsid w:val="00E657D1"/>
    <w:rsid w:val="00E661D9"/>
    <w:rsid w:val="00E67314"/>
    <w:rsid w:val="00E67A0F"/>
    <w:rsid w:val="00E70344"/>
    <w:rsid w:val="00E709F3"/>
    <w:rsid w:val="00E70FD4"/>
    <w:rsid w:val="00E714B9"/>
    <w:rsid w:val="00E715E4"/>
    <w:rsid w:val="00E71C58"/>
    <w:rsid w:val="00E73F64"/>
    <w:rsid w:val="00E74BC9"/>
    <w:rsid w:val="00E7595B"/>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95"/>
    <w:rsid w:val="00E856B0"/>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A98"/>
    <w:rsid w:val="00EB4AE1"/>
    <w:rsid w:val="00EB502E"/>
    <w:rsid w:val="00EB5EF5"/>
    <w:rsid w:val="00EB6537"/>
    <w:rsid w:val="00EB6CB2"/>
    <w:rsid w:val="00EB6D14"/>
    <w:rsid w:val="00EB6D45"/>
    <w:rsid w:val="00EB7ED1"/>
    <w:rsid w:val="00EB7F71"/>
    <w:rsid w:val="00EC03E7"/>
    <w:rsid w:val="00EC1506"/>
    <w:rsid w:val="00EC2FA5"/>
    <w:rsid w:val="00EC41EA"/>
    <w:rsid w:val="00EC4848"/>
    <w:rsid w:val="00EC58AD"/>
    <w:rsid w:val="00EC5B81"/>
    <w:rsid w:val="00EC6E65"/>
    <w:rsid w:val="00EC70E6"/>
    <w:rsid w:val="00EC731C"/>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4BF9"/>
    <w:rsid w:val="00EF4F50"/>
    <w:rsid w:val="00EF712E"/>
    <w:rsid w:val="00F0078E"/>
    <w:rsid w:val="00F00894"/>
    <w:rsid w:val="00F0236B"/>
    <w:rsid w:val="00F02382"/>
    <w:rsid w:val="00F038AA"/>
    <w:rsid w:val="00F03E8B"/>
    <w:rsid w:val="00F0504E"/>
    <w:rsid w:val="00F0645E"/>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3433"/>
    <w:rsid w:val="00F246B9"/>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545"/>
    <w:rsid w:val="00F56C09"/>
    <w:rsid w:val="00F5707F"/>
    <w:rsid w:val="00F57D3D"/>
    <w:rsid w:val="00F60D73"/>
    <w:rsid w:val="00F60DB2"/>
    <w:rsid w:val="00F6323F"/>
    <w:rsid w:val="00F637FF"/>
    <w:rsid w:val="00F6452F"/>
    <w:rsid w:val="00F646CA"/>
    <w:rsid w:val="00F64D78"/>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D97"/>
    <w:rsid w:val="00FB610A"/>
    <w:rsid w:val="00FB6E3E"/>
    <w:rsid w:val="00FB6EF5"/>
    <w:rsid w:val="00FC025E"/>
    <w:rsid w:val="00FC1164"/>
    <w:rsid w:val="00FC1852"/>
    <w:rsid w:val="00FC2B6C"/>
    <w:rsid w:val="00FC4063"/>
    <w:rsid w:val="00FC4496"/>
    <w:rsid w:val="00FC4EED"/>
    <w:rsid w:val="00FC617C"/>
    <w:rsid w:val="00FC66DE"/>
    <w:rsid w:val="00FC714F"/>
    <w:rsid w:val="00FC7968"/>
    <w:rsid w:val="00FD0FB0"/>
    <w:rsid w:val="00FD1174"/>
    <w:rsid w:val="00FD17C7"/>
    <w:rsid w:val="00FD1829"/>
    <w:rsid w:val="00FD3599"/>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0B61CB"/>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7036-C128-4470-94E8-5D1AF6EDD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27</Pages>
  <Words>8917</Words>
  <Characters>48156</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Aurelio Barbiero</cp:lastModifiedBy>
  <cp:revision>120</cp:revision>
  <cp:lastPrinted>2024-10-17T18:13:00Z</cp:lastPrinted>
  <dcterms:created xsi:type="dcterms:W3CDTF">2025-02-21T00:22:00Z</dcterms:created>
  <dcterms:modified xsi:type="dcterms:W3CDTF">2025-02-26T19:33:00Z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id="qhf9oADr"/&gt;&lt;style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