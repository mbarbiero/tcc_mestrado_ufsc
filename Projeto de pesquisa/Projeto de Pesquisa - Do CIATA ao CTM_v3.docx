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67F356" w14:textId="77777777" w:rsidR="001D772A" w:rsidRPr="00B322C5" w:rsidRDefault="001D772A" w:rsidP="001D772A">
      <w:pPr>
        <w:ind w:firstLine="0"/>
        <w:contextualSpacing/>
        <w:jc w:val="center"/>
        <w:rPr>
          <w:rFonts w:cs="Arial"/>
          <w:sz w:val="20"/>
          <w:szCs w:val="20"/>
        </w:rPr>
      </w:pP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p>
    <w:p w14:paraId="5AEEFD7C" w14:textId="77777777" w:rsidR="001D772A" w:rsidRPr="00B322C5" w:rsidRDefault="001D772A" w:rsidP="001D772A">
      <w:pPr>
        <w:ind w:firstLine="0"/>
        <w:contextualSpacing/>
        <w:jc w:val="center"/>
        <w:rPr>
          <w:rFonts w:cs="Arial"/>
          <w:szCs w:val="24"/>
        </w:rPr>
      </w:pPr>
      <w:r w:rsidRPr="00B322C5">
        <w:rPr>
          <w:noProof/>
          <w:szCs w:val="24"/>
          <w:lang w:eastAsia="pt-BR"/>
        </w:rPr>
        <w:drawing>
          <wp:inline distT="0" distB="0" distL="0" distR="0" wp14:anchorId="75182527" wp14:editId="3914B335">
            <wp:extent cx="662400" cy="914400"/>
            <wp:effectExtent l="0" t="0" r="4445" b="0"/>
            <wp:docPr id="1" name="Imagem 1" descr="Imagem de desenho animad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magem de desenho animado&#10;&#10;O conteúdo gerado por IA pode estar incorre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2400" cy="914400"/>
                    </a:xfrm>
                    <a:prstGeom prst="rect">
                      <a:avLst/>
                    </a:prstGeom>
                  </pic:spPr>
                </pic:pic>
              </a:graphicData>
            </a:graphic>
          </wp:inline>
        </w:drawing>
      </w:r>
    </w:p>
    <w:p w14:paraId="1D7F76AF" w14:textId="77777777" w:rsidR="001D772A" w:rsidRPr="00B322C5" w:rsidRDefault="001D772A" w:rsidP="001D772A">
      <w:pPr>
        <w:ind w:firstLine="0"/>
        <w:contextualSpacing/>
        <w:jc w:val="center"/>
        <w:rPr>
          <w:rFonts w:cs="Arial"/>
          <w:sz w:val="20"/>
          <w:szCs w:val="20"/>
        </w:rPr>
      </w:pPr>
    </w:p>
    <w:p w14:paraId="3DF8DBFC" w14:textId="77777777" w:rsidR="001D772A" w:rsidRPr="00B322C5" w:rsidRDefault="001D772A" w:rsidP="001D772A">
      <w:pPr>
        <w:ind w:firstLine="0"/>
        <w:contextualSpacing/>
        <w:jc w:val="center"/>
        <w:rPr>
          <w:rFonts w:cs="Arial"/>
          <w:szCs w:val="24"/>
        </w:rPr>
      </w:pPr>
      <w:r w:rsidRPr="00B322C5">
        <w:rPr>
          <w:rFonts w:cs="Arial"/>
          <w:szCs w:val="24"/>
        </w:rPr>
        <w:t>UNIVERSIDADE FEDERAL DE SANTA CATARINA</w:t>
      </w:r>
    </w:p>
    <w:p w14:paraId="0F1C262C" w14:textId="77777777" w:rsidR="001D772A" w:rsidRPr="00B322C5" w:rsidRDefault="001D772A" w:rsidP="001D772A">
      <w:pPr>
        <w:ind w:firstLine="0"/>
        <w:contextualSpacing/>
        <w:jc w:val="center"/>
        <w:rPr>
          <w:rFonts w:cs="Arial"/>
          <w:szCs w:val="24"/>
        </w:rPr>
      </w:pPr>
      <w:r w:rsidRPr="00B322C5">
        <w:rPr>
          <w:rFonts w:cs="Arial"/>
          <w:szCs w:val="24"/>
        </w:rPr>
        <w:t>CAMPUS FLORIANÓPOLIS</w:t>
      </w:r>
    </w:p>
    <w:p w14:paraId="45F10E5F" w14:textId="77777777" w:rsidR="001D772A" w:rsidRPr="00B322C5" w:rsidRDefault="001D772A" w:rsidP="001D772A">
      <w:pPr>
        <w:ind w:firstLine="0"/>
        <w:contextualSpacing/>
        <w:jc w:val="center"/>
        <w:rPr>
          <w:rFonts w:cs="Arial"/>
          <w:szCs w:val="24"/>
        </w:rPr>
      </w:pPr>
      <w:r w:rsidRPr="00B322C5">
        <w:rPr>
          <w:rFonts w:cs="Arial"/>
          <w:szCs w:val="24"/>
        </w:rPr>
        <w:t>DEPARTAMENTO DE ENGENHARIA CIVIL</w:t>
      </w:r>
    </w:p>
    <w:p w14:paraId="4BC128AE" w14:textId="77777777" w:rsidR="001D772A" w:rsidRPr="00B322C5" w:rsidRDefault="001D772A" w:rsidP="001D772A">
      <w:pPr>
        <w:ind w:firstLine="0"/>
        <w:contextualSpacing/>
        <w:jc w:val="center"/>
        <w:rPr>
          <w:rFonts w:cs="Arial"/>
          <w:caps/>
          <w:szCs w:val="24"/>
        </w:rPr>
      </w:pPr>
      <w:r w:rsidRPr="00B322C5">
        <w:rPr>
          <w:rFonts w:cs="Arial"/>
          <w:caps/>
          <w:szCs w:val="24"/>
        </w:rPr>
        <w:t>Pós-Graduação em Engenharia de Transportes e Gestão Territorial</w:t>
      </w:r>
    </w:p>
    <w:p w14:paraId="4C4270B4" w14:textId="77777777" w:rsidR="001D772A" w:rsidRPr="00B322C5" w:rsidRDefault="001D772A" w:rsidP="001D772A">
      <w:pPr>
        <w:ind w:firstLine="0"/>
        <w:contextualSpacing/>
        <w:jc w:val="center"/>
        <w:rPr>
          <w:rFonts w:cs="Arial"/>
          <w:szCs w:val="24"/>
        </w:rPr>
      </w:pPr>
    </w:p>
    <w:p w14:paraId="2BEA8CE6" w14:textId="77777777" w:rsidR="001D772A" w:rsidRPr="00B322C5" w:rsidRDefault="001D772A" w:rsidP="001D772A">
      <w:pPr>
        <w:ind w:firstLine="0"/>
        <w:contextualSpacing/>
        <w:jc w:val="center"/>
        <w:rPr>
          <w:rFonts w:cs="Arial"/>
          <w:szCs w:val="24"/>
        </w:rPr>
      </w:pPr>
    </w:p>
    <w:p w14:paraId="602C0F6C" w14:textId="77777777" w:rsidR="001D772A" w:rsidRPr="00B322C5" w:rsidRDefault="001D772A" w:rsidP="001D772A">
      <w:pPr>
        <w:ind w:firstLine="0"/>
        <w:contextualSpacing/>
        <w:jc w:val="center"/>
        <w:rPr>
          <w:rFonts w:cs="Arial"/>
          <w:szCs w:val="24"/>
        </w:rPr>
      </w:pPr>
    </w:p>
    <w:p w14:paraId="15588119" w14:textId="77777777" w:rsidR="001D772A" w:rsidRPr="00B322C5" w:rsidRDefault="001D772A" w:rsidP="001D772A">
      <w:pPr>
        <w:ind w:firstLine="0"/>
        <w:contextualSpacing/>
        <w:jc w:val="center"/>
        <w:rPr>
          <w:rFonts w:cs="Arial"/>
          <w:szCs w:val="24"/>
        </w:rPr>
      </w:pPr>
      <w:r w:rsidRPr="00B322C5">
        <w:rPr>
          <w:rFonts w:cs="Arial"/>
          <w:szCs w:val="24"/>
        </w:rPr>
        <w:t>Marco Aurélio Barbiero</w:t>
      </w:r>
    </w:p>
    <w:p w14:paraId="7F5D4DE8" w14:textId="77777777" w:rsidR="001D772A" w:rsidRPr="00B322C5" w:rsidRDefault="001D772A" w:rsidP="001D772A">
      <w:pPr>
        <w:ind w:firstLine="0"/>
        <w:contextualSpacing/>
        <w:jc w:val="center"/>
        <w:rPr>
          <w:rFonts w:cs="Arial"/>
          <w:szCs w:val="24"/>
        </w:rPr>
      </w:pPr>
    </w:p>
    <w:p w14:paraId="3982B578" w14:textId="77777777" w:rsidR="001D772A" w:rsidRPr="00B322C5" w:rsidRDefault="001D772A" w:rsidP="001D772A">
      <w:pPr>
        <w:ind w:firstLine="0"/>
        <w:contextualSpacing/>
        <w:jc w:val="center"/>
        <w:rPr>
          <w:rFonts w:cs="Arial"/>
          <w:szCs w:val="24"/>
        </w:rPr>
      </w:pPr>
    </w:p>
    <w:p w14:paraId="66787D8E" w14:textId="77777777" w:rsidR="001D772A" w:rsidRPr="00B322C5" w:rsidRDefault="001D772A" w:rsidP="001D772A">
      <w:pPr>
        <w:ind w:firstLine="0"/>
        <w:contextualSpacing/>
        <w:jc w:val="center"/>
        <w:rPr>
          <w:rFonts w:cs="Arial"/>
          <w:szCs w:val="24"/>
        </w:rPr>
      </w:pPr>
    </w:p>
    <w:p w14:paraId="37759CEF" w14:textId="77777777" w:rsidR="001D772A" w:rsidRPr="00B322C5" w:rsidRDefault="001D772A" w:rsidP="001D772A">
      <w:pPr>
        <w:ind w:firstLine="0"/>
        <w:contextualSpacing/>
        <w:jc w:val="center"/>
        <w:rPr>
          <w:rFonts w:cs="Arial"/>
          <w:szCs w:val="24"/>
        </w:rPr>
      </w:pPr>
    </w:p>
    <w:p w14:paraId="36124954" w14:textId="77777777" w:rsidR="001D772A" w:rsidRPr="00B322C5" w:rsidRDefault="001D772A" w:rsidP="001D772A">
      <w:pPr>
        <w:ind w:firstLine="0"/>
        <w:contextualSpacing/>
        <w:jc w:val="center"/>
        <w:rPr>
          <w:rFonts w:cs="Arial"/>
          <w:szCs w:val="24"/>
        </w:rPr>
      </w:pPr>
    </w:p>
    <w:p w14:paraId="7693E072" w14:textId="77777777" w:rsidR="001D772A" w:rsidRPr="00B322C5" w:rsidRDefault="001D772A" w:rsidP="001D772A">
      <w:pPr>
        <w:ind w:firstLine="0"/>
        <w:contextualSpacing/>
        <w:jc w:val="center"/>
        <w:rPr>
          <w:rFonts w:cs="Arial"/>
          <w:b/>
          <w:bCs/>
          <w:szCs w:val="24"/>
        </w:rPr>
      </w:pPr>
      <w:r>
        <w:rPr>
          <w:rFonts w:cs="Arial"/>
          <w:b/>
          <w:bCs/>
          <w:szCs w:val="24"/>
        </w:rPr>
        <w:t>Projeto de Pesquisa</w:t>
      </w:r>
    </w:p>
    <w:p w14:paraId="5506B212" w14:textId="77777777" w:rsidR="00160061" w:rsidRDefault="00160061" w:rsidP="00160061">
      <w:pPr>
        <w:ind w:firstLine="0"/>
        <w:contextualSpacing/>
        <w:jc w:val="center"/>
      </w:pPr>
      <w:r>
        <w:rPr>
          <w:rFonts w:cs="Arial"/>
          <w:b/>
          <w:bCs/>
          <w:szCs w:val="24"/>
        </w:rPr>
        <w:t>Do CIATA ao CTM: Georreferenciamento de Cadastros Descritivos</w:t>
      </w:r>
    </w:p>
    <w:p w14:paraId="534BF8E7" w14:textId="77777777" w:rsidR="001D772A" w:rsidRPr="00B322C5" w:rsidRDefault="001D772A" w:rsidP="001D772A">
      <w:pPr>
        <w:ind w:firstLine="0"/>
        <w:contextualSpacing/>
        <w:jc w:val="center"/>
        <w:rPr>
          <w:rFonts w:cs="Arial"/>
          <w:szCs w:val="24"/>
        </w:rPr>
      </w:pPr>
    </w:p>
    <w:p w14:paraId="249895AE" w14:textId="77777777" w:rsidR="001D772A" w:rsidRPr="00B322C5" w:rsidRDefault="001D772A" w:rsidP="001D772A">
      <w:pPr>
        <w:ind w:firstLine="0"/>
        <w:contextualSpacing/>
        <w:jc w:val="center"/>
        <w:rPr>
          <w:rFonts w:cs="Arial"/>
          <w:szCs w:val="24"/>
        </w:rPr>
      </w:pPr>
    </w:p>
    <w:p w14:paraId="0CB2ECEF" w14:textId="77777777" w:rsidR="001D772A" w:rsidRPr="00B322C5" w:rsidRDefault="001D772A" w:rsidP="001D772A">
      <w:pPr>
        <w:ind w:firstLine="0"/>
        <w:contextualSpacing/>
        <w:jc w:val="center"/>
        <w:rPr>
          <w:rFonts w:cs="Arial"/>
          <w:szCs w:val="24"/>
        </w:rPr>
      </w:pPr>
    </w:p>
    <w:p w14:paraId="4738538E" w14:textId="77777777" w:rsidR="001D772A" w:rsidRPr="00B322C5" w:rsidRDefault="001D772A" w:rsidP="001D772A">
      <w:pPr>
        <w:ind w:firstLine="0"/>
        <w:contextualSpacing/>
        <w:jc w:val="center"/>
        <w:rPr>
          <w:rFonts w:cs="Arial"/>
          <w:szCs w:val="24"/>
        </w:rPr>
      </w:pPr>
    </w:p>
    <w:p w14:paraId="56EA5A68" w14:textId="77777777" w:rsidR="001D772A" w:rsidRPr="00B322C5" w:rsidRDefault="001D772A" w:rsidP="001D772A">
      <w:pPr>
        <w:ind w:firstLine="0"/>
        <w:contextualSpacing/>
        <w:jc w:val="center"/>
        <w:rPr>
          <w:rFonts w:cs="Arial"/>
          <w:szCs w:val="24"/>
        </w:rPr>
      </w:pPr>
    </w:p>
    <w:p w14:paraId="779B303A" w14:textId="77777777" w:rsidR="001D772A" w:rsidRPr="00B322C5" w:rsidRDefault="001D772A" w:rsidP="001D772A">
      <w:pPr>
        <w:ind w:firstLine="0"/>
        <w:contextualSpacing/>
        <w:jc w:val="center"/>
        <w:rPr>
          <w:rFonts w:cs="Arial"/>
          <w:szCs w:val="24"/>
        </w:rPr>
      </w:pPr>
    </w:p>
    <w:p w14:paraId="17962938" w14:textId="77777777" w:rsidR="001D772A" w:rsidRPr="00B322C5" w:rsidRDefault="001D772A" w:rsidP="001D772A">
      <w:pPr>
        <w:ind w:firstLine="0"/>
        <w:contextualSpacing/>
        <w:jc w:val="center"/>
        <w:rPr>
          <w:rFonts w:cs="Arial"/>
          <w:szCs w:val="24"/>
        </w:rPr>
      </w:pPr>
    </w:p>
    <w:p w14:paraId="76B7FE77" w14:textId="77777777" w:rsidR="001D772A" w:rsidRPr="00B322C5" w:rsidRDefault="001D772A" w:rsidP="001D772A">
      <w:pPr>
        <w:ind w:firstLine="0"/>
        <w:contextualSpacing/>
        <w:jc w:val="center"/>
        <w:rPr>
          <w:rFonts w:cs="Arial"/>
          <w:szCs w:val="24"/>
        </w:rPr>
      </w:pPr>
    </w:p>
    <w:p w14:paraId="0BAA131F" w14:textId="77777777" w:rsidR="001D772A" w:rsidRPr="00B322C5" w:rsidRDefault="001D772A" w:rsidP="001D772A">
      <w:pPr>
        <w:ind w:firstLine="0"/>
        <w:contextualSpacing/>
        <w:jc w:val="center"/>
        <w:rPr>
          <w:rFonts w:cs="Arial"/>
          <w:szCs w:val="24"/>
        </w:rPr>
      </w:pPr>
      <w:r w:rsidRPr="00B322C5">
        <w:rPr>
          <w:rFonts w:cs="Arial"/>
          <w:szCs w:val="24"/>
        </w:rPr>
        <w:t>Florianópolis-SC</w:t>
      </w:r>
    </w:p>
    <w:p w14:paraId="16AC315B" w14:textId="77777777" w:rsidR="001D772A" w:rsidRPr="00B322C5" w:rsidRDefault="001D772A" w:rsidP="001D772A">
      <w:pPr>
        <w:ind w:firstLine="0"/>
        <w:contextualSpacing/>
        <w:jc w:val="center"/>
        <w:rPr>
          <w:rFonts w:cs="Arial"/>
          <w:szCs w:val="24"/>
        </w:rPr>
      </w:pPr>
      <w:r>
        <w:rPr>
          <w:rFonts w:cs="Arial"/>
          <w:szCs w:val="24"/>
        </w:rPr>
        <w:t>2025</w:t>
      </w:r>
    </w:p>
    <w:p w14:paraId="66EE2029" w14:textId="77777777" w:rsidR="001D772A" w:rsidRPr="00B322C5" w:rsidRDefault="001D772A" w:rsidP="001D772A">
      <w:pPr>
        <w:ind w:firstLine="0"/>
        <w:contextualSpacing/>
        <w:jc w:val="center"/>
        <w:rPr>
          <w:rFonts w:cs="Arial"/>
          <w:szCs w:val="24"/>
        </w:rPr>
      </w:pPr>
      <w:r w:rsidRPr="00B322C5">
        <w:rPr>
          <w:rFonts w:cs="Arial"/>
          <w:szCs w:val="24"/>
        </w:rPr>
        <w:t>Marco Aurélio Barbiero</w:t>
      </w:r>
    </w:p>
    <w:p w14:paraId="5854B643" w14:textId="77777777" w:rsidR="001D772A" w:rsidRPr="00B322C5" w:rsidRDefault="001D772A" w:rsidP="001D772A">
      <w:pPr>
        <w:ind w:firstLine="0"/>
        <w:contextualSpacing/>
        <w:jc w:val="center"/>
        <w:rPr>
          <w:rFonts w:cs="Arial"/>
          <w:szCs w:val="24"/>
        </w:rPr>
      </w:pPr>
    </w:p>
    <w:p w14:paraId="44E0FB5C" w14:textId="77777777" w:rsidR="001D772A" w:rsidRPr="00B322C5" w:rsidRDefault="001D772A" w:rsidP="001D772A">
      <w:pPr>
        <w:ind w:firstLine="0"/>
        <w:contextualSpacing/>
        <w:jc w:val="center"/>
        <w:rPr>
          <w:rFonts w:cs="Arial"/>
          <w:szCs w:val="24"/>
        </w:rPr>
      </w:pPr>
    </w:p>
    <w:p w14:paraId="0617DC28" w14:textId="77777777" w:rsidR="001D772A" w:rsidRPr="00B322C5" w:rsidRDefault="001D772A" w:rsidP="001D772A">
      <w:pPr>
        <w:ind w:firstLine="0"/>
        <w:contextualSpacing/>
        <w:jc w:val="center"/>
        <w:rPr>
          <w:rFonts w:cs="Arial"/>
          <w:szCs w:val="24"/>
        </w:rPr>
      </w:pPr>
    </w:p>
    <w:p w14:paraId="5C6594F0" w14:textId="77777777" w:rsidR="001D772A" w:rsidRPr="00B322C5" w:rsidRDefault="001D772A" w:rsidP="001D772A">
      <w:pPr>
        <w:ind w:firstLine="0"/>
        <w:contextualSpacing/>
        <w:jc w:val="center"/>
        <w:rPr>
          <w:rFonts w:cs="Arial"/>
          <w:szCs w:val="24"/>
        </w:rPr>
      </w:pPr>
    </w:p>
    <w:p w14:paraId="400FB40C" w14:textId="77777777" w:rsidR="001D772A" w:rsidRPr="00B322C5" w:rsidRDefault="001D772A" w:rsidP="001D772A">
      <w:pPr>
        <w:ind w:firstLine="0"/>
        <w:contextualSpacing/>
        <w:jc w:val="center"/>
        <w:rPr>
          <w:rFonts w:cs="Arial"/>
          <w:szCs w:val="24"/>
        </w:rPr>
      </w:pPr>
    </w:p>
    <w:p w14:paraId="357B09AD" w14:textId="77777777" w:rsidR="001D772A" w:rsidRPr="00B322C5" w:rsidRDefault="001D772A" w:rsidP="001D772A">
      <w:pPr>
        <w:ind w:firstLine="0"/>
        <w:contextualSpacing/>
        <w:jc w:val="center"/>
        <w:rPr>
          <w:rFonts w:cs="Arial"/>
          <w:szCs w:val="24"/>
        </w:rPr>
      </w:pPr>
    </w:p>
    <w:p w14:paraId="4C2EF91B" w14:textId="77777777" w:rsidR="001D772A" w:rsidRPr="00B322C5" w:rsidRDefault="001D772A" w:rsidP="001D772A">
      <w:pPr>
        <w:ind w:firstLine="0"/>
        <w:contextualSpacing/>
        <w:jc w:val="center"/>
        <w:rPr>
          <w:rFonts w:cs="Arial"/>
          <w:szCs w:val="24"/>
        </w:rPr>
      </w:pPr>
    </w:p>
    <w:p w14:paraId="411750AF" w14:textId="77777777" w:rsidR="001D772A" w:rsidRPr="00B322C5" w:rsidRDefault="001D772A" w:rsidP="001D772A">
      <w:pPr>
        <w:ind w:firstLine="0"/>
        <w:contextualSpacing/>
        <w:jc w:val="center"/>
        <w:rPr>
          <w:rFonts w:cs="Arial"/>
          <w:szCs w:val="24"/>
        </w:rPr>
      </w:pPr>
    </w:p>
    <w:p w14:paraId="367F152E" w14:textId="77777777" w:rsidR="001D772A" w:rsidRPr="00B322C5" w:rsidRDefault="001D772A" w:rsidP="001D772A">
      <w:pPr>
        <w:ind w:firstLine="0"/>
        <w:contextualSpacing/>
        <w:jc w:val="center"/>
        <w:rPr>
          <w:rFonts w:cs="Arial"/>
          <w:szCs w:val="24"/>
        </w:rPr>
      </w:pPr>
    </w:p>
    <w:p w14:paraId="445C43C0" w14:textId="77777777" w:rsidR="001D772A" w:rsidRPr="00B322C5" w:rsidRDefault="001D772A" w:rsidP="001D772A">
      <w:pPr>
        <w:ind w:firstLine="0"/>
        <w:contextualSpacing/>
        <w:jc w:val="center"/>
        <w:rPr>
          <w:rFonts w:cs="Arial"/>
          <w:b/>
          <w:bCs/>
          <w:szCs w:val="24"/>
        </w:rPr>
      </w:pPr>
      <w:r>
        <w:rPr>
          <w:rFonts w:cs="Arial"/>
          <w:b/>
          <w:bCs/>
          <w:szCs w:val="24"/>
        </w:rPr>
        <w:t>Projeto de Pesquisa</w:t>
      </w:r>
    </w:p>
    <w:p w14:paraId="22A005E0" w14:textId="6F318759" w:rsidR="001D772A" w:rsidRDefault="001D772A" w:rsidP="001D772A">
      <w:pPr>
        <w:ind w:firstLine="0"/>
        <w:contextualSpacing/>
        <w:jc w:val="center"/>
      </w:pPr>
      <w:r>
        <w:rPr>
          <w:rFonts w:cs="Arial"/>
          <w:b/>
          <w:bCs/>
          <w:szCs w:val="24"/>
        </w:rPr>
        <w:t>Do CIATA ao CTM</w:t>
      </w:r>
      <w:r w:rsidR="00B74A7B">
        <w:rPr>
          <w:rFonts w:cs="Arial"/>
          <w:b/>
          <w:bCs/>
          <w:szCs w:val="24"/>
        </w:rPr>
        <w:t xml:space="preserve">: </w:t>
      </w:r>
      <w:r w:rsidR="00B056D9">
        <w:rPr>
          <w:rFonts w:cs="Arial"/>
          <w:b/>
          <w:bCs/>
          <w:szCs w:val="24"/>
        </w:rPr>
        <w:t>Georreferenciamento de Cadastros Descritivos</w:t>
      </w:r>
    </w:p>
    <w:p w14:paraId="700E3624" w14:textId="77777777" w:rsidR="001D772A" w:rsidRPr="00B322C5" w:rsidRDefault="001D772A" w:rsidP="001D772A">
      <w:pPr>
        <w:ind w:firstLine="0"/>
        <w:contextualSpacing/>
        <w:jc w:val="center"/>
        <w:rPr>
          <w:rFonts w:cs="Arial"/>
          <w:szCs w:val="24"/>
        </w:rPr>
      </w:pPr>
    </w:p>
    <w:p w14:paraId="6C400620" w14:textId="77777777" w:rsidR="001D772A" w:rsidRPr="00B322C5" w:rsidRDefault="001D772A" w:rsidP="001D772A">
      <w:pPr>
        <w:contextualSpacing/>
        <w:jc w:val="center"/>
        <w:rPr>
          <w:rFonts w:cs="Arial"/>
          <w:szCs w:val="24"/>
        </w:rPr>
      </w:pPr>
    </w:p>
    <w:p w14:paraId="4FB1E032" w14:textId="77777777" w:rsidR="001D772A" w:rsidRPr="00B322C5" w:rsidRDefault="001D772A" w:rsidP="001D772A">
      <w:pPr>
        <w:contextualSpacing/>
        <w:jc w:val="center"/>
        <w:rPr>
          <w:rFonts w:cs="Arial"/>
          <w:szCs w:val="24"/>
        </w:rPr>
      </w:pPr>
    </w:p>
    <w:p w14:paraId="75F2BD8B" w14:textId="77777777" w:rsidR="001D772A" w:rsidRPr="00B322C5" w:rsidRDefault="001D772A" w:rsidP="001D772A">
      <w:pPr>
        <w:contextualSpacing/>
        <w:jc w:val="center"/>
        <w:rPr>
          <w:rFonts w:cs="Arial"/>
          <w:szCs w:val="24"/>
        </w:rPr>
      </w:pPr>
    </w:p>
    <w:p w14:paraId="7C5E8676" w14:textId="77777777" w:rsidR="001D772A" w:rsidRPr="00B322C5" w:rsidRDefault="001D772A" w:rsidP="001D772A">
      <w:pPr>
        <w:contextualSpacing/>
        <w:jc w:val="center"/>
        <w:rPr>
          <w:rFonts w:cs="Arial"/>
          <w:szCs w:val="24"/>
        </w:rPr>
      </w:pPr>
    </w:p>
    <w:p w14:paraId="51595E91" w14:textId="77777777" w:rsidR="001D772A" w:rsidRPr="00B322C5" w:rsidRDefault="001D772A" w:rsidP="001D772A">
      <w:pPr>
        <w:contextualSpacing/>
        <w:jc w:val="center"/>
        <w:rPr>
          <w:rFonts w:cs="Arial"/>
          <w:szCs w:val="24"/>
        </w:rPr>
      </w:pPr>
    </w:p>
    <w:p w14:paraId="6C8DCAB2" w14:textId="77777777" w:rsidR="001D772A" w:rsidRPr="00B322C5" w:rsidRDefault="001D772A" w:rsidP="001D772A">
      <w:pPr>
        <w:contextualSpacing/>
        <w:jc w:val="center"/>
        <w:rPr>
          <w:rFonts w:cs="Arial"/>
          <w:szCs w:val="24"/>
        </w:rPr>
      </w:pPr>
    </w:p>
    <w:p w14:paraId="16A60FB2" w14:textId="77777777" w:rsidR="001D772A" w:rsidRPr="00B322C5" w:rsidRDefault="001D772A" w:rsidP="001D772A">
      <w:pPr>
        <w:contextualSpacing/>
        <w:jc w:val="center"/>
        <w:rPr>
          <w:rFonts w:cs="Arial"/>
          <w:szCs w:val="24"/>
        </w:rPr>
      </w:pPr>
    </w:p>
    <w:p w14:paraId="7BB4CB0B" w14:textId="77777777" w:rsidR="001D772A" w:rsidRPr="00B322C5" w:rsidRDefault="001D772A" w:rsidP="001D772A">
      <w:pPr>
        <w:contextualSpacing/>
        <w:jc w:val="center"/>
        <w:rPr>
          <w:rFonts w:cs="Arial"/>
          <w:szCs w:val="24"/>
        </w:rPr>
      </w:pPr>
    </w:p>
    <w:p w14:paraId="61DE6BB7" w14:textId="77777777" w:rsidR="001D772A" w:rsidRPr="00B322C5" w:rsidRDefault="001D772A" w:rsidP="001D772A">
      <w:pPr>
        <w:contextualSpacing/>
        <w:jc w:val="center"/>
        <w:rPr>
          <w:rFonts w:cs="Arial"/>
          <w:szCs w:val="24"/>
        </w:rPr>
      </w:pPr>
    </w:p>
    <w:p w14:paraId="2CD73C19" w14:textId="77777777" w:rsidR="001D772A" w:rsidRPr="00B322C5" w:rsidRDefault="001D772A" w:rsidP="001D772A">
      <w:pPr>
        <w:contextualSpacing/>
        <w:jc w:val="center"/>
        <w:rPr>
          <w:rFonts w:cs="Arial"/>
          <w:szCs w:val="24"/>
        </w:rPr>
      </w:pPr>
    </w:p>
    <w:p w14:paraId="58296525" w14:textId="77777777" w:rsidR="001D772A" w:rsidRPr="00B322C5" w:rsidRDefault="001D772A" w:rsidP="001D772A">
      <w:pPr>
        <w:contextualSpacing/>
        <w:jc w:val="center"/>
        <w:rPr>
          <w:rFonts w:cs="Arial"/>
          <w:szCs w:val="24"/>
        </w:rPr>
      </w:pPr>
    </w:p>
    <w:p w14:paraId="471A2305" w14:textId="77777777" w:rsidR="001D772A" w:rsidRPr="00B322C5" w:rsidRDefault="001D772A" w:rsidP="001D772A">
      <w:pPr>
        <w:ind w:firstLine="0"/>
        <w:contextualSpacing/>
        <w:jc w:val="center"/>
        <w:rPr>
          <w:rFonts w:cs="Arial"/>
          <w:szCs w:val="24"/>
        </w:rPr>
      </w:pPr>
      <w:r w:rsidRPr="00B322C5">
        <w:rPr>
          <w:rFonts w:cs="Arial"/>
          <w:szCs w:val="24"/>
        </w:rPr>
        <w:t>Florianópolis-SC</w:t>
      </w:r>
    </w:p>
    <w:p w14:paraId="50BE43D8" w14:textId="77777777" w:rsidR="001D772A" w:rsidRPr="00B322C5" w:rsidRDefault="001D772A" w:rsidP="001D772A">
      <w:pPr>
        <w:ind w:firstLine="0"/>
        <w:contextualSpacing/>
        <w:jc w:val="center"/>
        <w:rPr>
          <w:rFonts w:cs="Arial"/>
          <w:szCs w:val="24"/>
        </w:rPr>
      </w:pPr>
      <w:r>
        <w:rPr>
          <w:rFonts w:cs="Arial"/>
          <w:szCs w:val="24"/>
        </w:rPr>
        <w:t>2025</w:t>
      </w:r>
    </w:p>
    <w:p w14:paraId="2E3D84D2" w14:textId="77777777" w:rsidR="001D772A" w:rsidRPr="00B322C5" w:rsidRDefault="001D772A" w:rsidP="001D772A">
      <w:pPr>
        <w:ind w:firstLine="0"/>
        <w:contextualSpacing/>
        <w:jc w:val="center"/>
        <w:rPr>
          <w:rFonts w:cs="Arial"/>
          <w:szCs w:val="24"/>
        </w:rPr>
        <w:sectPr w:rsidR="001D772A" w:rsidRPr="00B322C5" w:rsidSect="001D772A">
          <w:pgSz w:w="11906" w:h="16838" w:code="9"/>
          <w:pgMar w:top="1701" w:right="1134" w:bottom="1134" w:left="1701" w:header="709" w:footer="709" w:gutter="0"/>
          <w:cols w:space="708"/>
          <w:docGrid w:linePitch="360"/>
        </w:sectPr>
      </w:pPr>
    </w:p>
    <w:p w14:paraId="091D2D7B" w14:textId="77777777" w:rsidR="001D772A" w:rsidRPr="00B322C5" w:rsidRDefault="001D772A" w:rsidP="001D772A">
      <w:pPr>
        <w:pStyle w:val="Ttulo"/>
      </w:pPr>
      <w:r w:rsidRPr="00B322C5">
        <w:lastRenderedPageBreak/>
        <w:t>RESUMO</w:t>
      </w:r>
    </w:p>
    <w:p w14:paraId="3F667C35" w14:textId="77777777" w:rsidR="001D772A" w:rsidRPr="00B322C5" w:rsidRDefault="001D772A" w:rsidP="001D772A">
      <w:pPr>
        <w:ind w:firstLine="0"/>
        <w:contextualSpacing/>
        <w:jc w:val="center"/>
        <w:rPr>
          <w:rFonts w:cs="Arial"/>
          <w:szCs w:val="24"/>
        </w:rPr>
      </w:pPr>
    </w:p>
    <w:p w14:paraId="59B7E3C1" w14:textId="77777777" w:rsidR="001D772A" w:rsidRPr="00B322C5" w:rsidRDefault="001D772A" w:rsidP="001D772A">
      <w:pPr>
        <w:spacing w:line="240" w:lineRule="auto"/>
        <w:contextualSpacing/>
        <w:rPr>
          <w:rFonts w:cs="Arial"/>
          <w:szCs w:val="24"/>
        </w:rPr>
      </w:pPr>
      <w:r>
        <w:rPr>
          <w:rFonts w:cs="Arial"/>
          <w:szCs w:val="24"/>
        </w:rPr>
        <w:t xml:space="preserve">.  </w:t>
      </w:r>
    </w:p>
    <w:p w14:paraId="7EA94F88" w14:textId="77777777" w:rsidR="001D772A" w:rsidRPr="00B322C5" w:rsidRDefault="001D772A" w:rsidP="001D772A">
      <w:pPr>
        <w:spacing w:line="240" w:lineRule="auto"/>
        <w:contextualSpacing/>
        <w:rPr>
          <w:rFonts w:cs="Arial"/>
          <w:szCs w:val="24"/>
        </w:rPr>
      </w:pPr>
      <w:r w:rsidRPr="00B322C5">
        <w:rPr>
          <w:rFonts w:cs="Arial"/>
          <w:szCs w:val="24"/>
        </w:rPr>
        <w:t xml:space="preserve"> </w:t>
      </w:r>
    </w:p>
    <w:p w14:paraId="405D0E3D" w14:textId="77777777" w:rsidR="001D772A" w:rsidRPr="00B322C5" w:rsidRDefault="001D772A" w:rsidP="001D772A">
      <w:pPr>
        <w:spacing w:line="240" w:lineRule="auto"/>
        <w:contextualSpacing/>
        <w:rPr>
          <w:rFonts w:cs="Arial"/>
          <w:szCs w:val="24"/>
        </w:rPr>
      </w:pPr>
    </w:p>
    <w:p w14:paraId="68445234" w14:textId="75783E0B" w:rsidR="00AC4FEF" w:rsidRPr="00A92AF2" w:rsidRDefault="00AC4FEF" w:rsidP="001D772A">
      <w:pPr>
        <w:spacing w:line="240" w:lineRule="auto"/>
        <w:ind w:firstLine="0"/>
        <w:contextualSpacing/>
        <w:rPr>
          <w:rFonts w:cs="Arial"/>
          <w:b/>
          <w:szCs w:val="24"/>
        </w:rPr>
      </w:pPr>
      <w:r w:rsidRPr="00A92AF2">
        <w:rPr>
          <w:rFonts w:cs="Arial"/>
          <w:b/>
          <w:szCs w:val="24"/>
        </w:rPr>
        <w:t>Palavras chave</w:t>
      </w:r>
    </w:p>
    <w:p w14:paraId="5F1F9383" w14:textId="77777777" w:rsidR="00AC4FEF" w:rsidRPr="00A92AF2" w:rsidRDefault="00AC4FEF" w:rsidP="001D772A">
      <w:pPr>
        <w:spacing w:line="240" w:lineRule="auto"/>
        <w:ind w:firstLine="0"/>
        <w:contextualSpacing/>
        <w:rPr>
          <w:rFonts w:cs="Arial"/>
          <w:b/>
          <w:szCs w:val="24"/>
        </w:rPr>
      </w:pPr>
    </w:p>
    <w:p w14:paraId="4CF8217C" w14:textId="2EF4D54E" w:rsidR="001D772A" w:rsidRPr="00B24CE3" w:rsidRDefault="0034756F" w:rsidP="00AC4FEF">
      <w:r w:rsidRPr="00B24CE3">
        <w:t xml:space="preserve">CIATA, </w:t>
      </w:r>
      <w:commentRangeStart w:id="0"/>
      <w:r w:rsidRPr="00B24CE3">
        <w:rPr>
          <w:i/>
          <w:iCs/>
        </w:rPr>
        <w:t>Fit-For-Purpose-Land Administration</w:t>
      </w:r>
      <w:commentRangeEnd w:id="0"/>
      <w:r w:rsidR="00160061" w:rsidRPr="00B24CE3">
        <w:rPr>
          <w:rStyle w:val="Refdecomentrio"/>
          <w:i/>
          <w:iCs/>
        </w:rPr>
        <w:commentReference w:id="0"/>
      </w:r>
      <w:r w:rsidR="003F0FB4">
        <w:rPr>
          <w:i/>
          <w:iCs/>
        </w:rPr>
        <w:t>,</w:t>
      </w:r>
      <w:r w:rsidR="003F0FB4" w:rsidRPr="00570EBF">
        <w:t xml:space="preserve">, </w:t>
      </w:r>
      <w:r w:rsidR="00F56C09" w:rsidRPr="00570EBF">
        <w:t>Georreferenciamento</w:t>
      </w:r>
      <w:r w:rsidR="00B24CE3">
        <w:t xml:space="preserve">, </w:t>
      </w:r>
      <w:r w:rsidR="003F0FB4" w:rsidRPr="00570EBF">
        <w:t>CTM, Cadas</w:t>
      </w:r>
      <w:r w:rsidR="003F0FB4">
        <w:t>tro</w:t>
      </w:r>
      <w:ins w:id="1" w:author="Marco Aurélio Barbiero" w:date="2025-02-21T07:24:00Z">
        <w:r w:rsidR="00B24CE3">
          <w:t>.</w:t>
        </w:r>
      </w:ins>
    </w:p>
    <w:p w14:paraId="66297E64" w14:textId="77777777" w:rsidR="001D772A" w:rsidRPr="00B24CE3" w:rsidRDefault="001D772A" w:rsidP="001D772A">
      <w:pPr>
        <w:spacing w:line="240" w:lineRule="auto"/>
        <w:contextualSpacing/>
        <w:rPr>
          <w:rFonts w:cs="Arial"/>
          <w:szCs w:val="24"/>
        </w:rPr>
      </w:pPr>
    </w:p>
    <w:p w14:paraId="60E2B531" w14:textId="77777777" w:rsidR="001D772A" w:rsidRPr="00B24CE3" w:rsidRDefault="001D772A" w:rsidP="001D772A">
      <w:pPr>
        <w:spacing w:line="240" w:lineRule="auto"/>
        <w:contextualSpacing/>
        <w:rPr>
          <w:rFonts w:cs="Arial"/>
          <w:szCs w:val="24"/>
        </w:rPr>
      </w:pPr>
    </w:p>
    <w:p w14:paraId="744E0418" w14:textId="77777777" w:rsidR="001D772A" w:rsidRPr="00B24CE3" w:rsidRDefault="001D772A" w:rsidP="001D772A">
      <w:pPr>
        <w:spacing w:line="240" w:lineRule="auto"/>
        <w:contextualSpacing/>
        <w:rPr>
          <w:rFonts w:cs="Arial"/>
          <w:szCs w:val="24"/>
        </w:rPr>
      </w:pPr>
    </w:p>
    <w:p w14:paraId="7000111D" w14:textId="77777777" w:rsidR="001D772A" w:rsidRPr="00B24CE3" w:rsidRDefault="001D772A" w:rsidP="001D772A">
      <w:pPr>
        <w:spacing w:line="240" w:lineRule="auto"/>
        <w:contextualSpacing/>
        <w:rPr>
          <w:rFonts w:cs="Arial"/>
          <w:szCs w:val="24"/>
        </w:rPr>
      </w:pPr>
    </w:p>
    <w:p w14:paraId="4D9D843D" w14:textId="77777777" w:rsidR="001D772A" w:rsidRPr="00B24CE3" w:rsidRDefault="001D772A" w:rsidP="001D772A">
      <w:pPr>
        <w:spacing w:line="240" w:lineRule="auto"/>
        <w:contextualSpacing/>
        <w:rPr>
          <w:rFonts w:cs="Arial"/>
          <w:szCs w:val="24"/>
        </w:rPr>
      </w:pPr>
    </w:p>
    <w:p w14:paraId="2EE6F7FF" w14:textId="77777777" w:rsidR="001D772A" w:rsidRPr="00B24CE3" w:rsidRDefault="001D772A" w:rsidP="001D772A">
      <w:pPr>
        <w:spacing w:line="240" w:lineRule="auto"/>
        <w:contextualSpacing/>
        <w:rPr>
          <w:rFonts w:cs="Arial"/>
          <w:szCs w:val="24"/>
        </w:rPr>
      </w:pPr>
    </w:p>
    <w:p w14:paraId="6DC4B153" w14:textId="77777777" w:rsidR="001D772A" w:rsidRPr="00B24CE3" w:rsidRDefault="001D772A" w:rsidP="001D772A">
      <w:pPr>
        <w:spacing w:line="240" w:lineRule="auto"/>
        <w:contextualSpacing/>
        <w:rPr>
          <w:rFonts w:cs="Arial"/>
          <w:szCs w:val="24"/>
        </w:rPr>
      </w:pPr>
    </w:p>
    <w:p w14:paraId="2DD3A621" w14:textId="77777777" w:rsidR="001D772A" w:rsidRPr="00B24CE3" w:rsidRDefault="001D772A" w:rsidP="001D772A">
      <w:pPr>
        <w:spacing w:line="240" w:lineRule="auto"/>
        <w:contextualSpacing/>
        <w:rPr>
          <w:rFonts w:cs="Arial"/>
          <w:szCs w:val="24"/>
        </w:rPr>
      </w:pPr>
    </w:p>
    <w:p w14:paraId="2B9905E6" w14:textId="77777777" w:rsidR="001D772A" w:rsidRPr="00B24CE3" w:rsidRDefault="001D772A" w:rsidP="001D772A">
      <w:pPr>
        <w:spacing w:line="240" w:lineRule="auto"/>
        <w:contextualSpacing/>
        <w:rPr>
          <w:rFonts w:cs="Arial"/>
          <w:szCs w:val="24"/>
        </w:rPr>
      </w:pPr>
    </w:p>
    <w:p w14:paraId="28840E17" w14:textId="77777777" w:rsidR="001D772A" w:rsidRPr="00B24CE3" w:rsidRDefault="001D772A" w:rsidP="001D772A">
      <w:pPr>
        <w:spacing w:line="240" w:lineRule="auto"/>
        <w:contextualSpacing/>
        <w:rPr>
          <w:rFonts w:cs="Arial"/>
          <w:szCs w:val="24"/>
        </w:rPr>
      </w:pPr>
    </w:p>
    <w:p w14:paraId="6D1D5168" w14:textId="77777777" w:rsidR="001D772A" w:rsidRPr="00B24CE3" w:rsidRDefault="001D772A" w:rsidP="001D772A">
      <w:pPr>
        <w:spacing w:line="240" w:lineRule="auto"/>
        <w:contextualSpacing/>
        <w:rPr>
          <w:rFonts w:cs="Arial"/>
          <w:szCs w:val="24"/>
        </w:rPr>
      </w:pPr>
    </w:p>
    <w:p w14:paraId="18C906CF" w14:textId="77777777" w:rsidR="001D772A" w:rsidRPr="00B24CE3" w:rsidRDefault="001D772A" w:rsidP="001D772A">
      <w:pPr>
        <w:spacing w:line="240" w:lineRule="auto"/>
        <w:contextualSpacing/>
        <w:rPr>
          <w:rFonts w:cs="Arial"/>
          <w:szCs w:val="24"/>
        </w:rPr>
      </w:pPr>
    </w:p>
    <w:p w14:paraId="7316E8C5" w14:textId="77777777" w:rsidR="001D772A" w:rsidRPr="00B24CE3" w:rsidRDefault="001D772A" w:rsidP="001D772A">
      <w:pPr>
        <w:spacing w:line="240" w:lineRule="auto"/>
        <w:contextualSpacing/>
        <w:rPr>
          <w:rFonts w:cs="Arial"/>
          <w:szCs w:val="24"/>
        </w:rPr>
      </w:pPr>
    </w:p>
    <w:p w14:paraId="50ECC8E6" w14:textId="77777777" w:rsidR="001D772A" w:rsidRPr="00B24CE3" w:rsidRDefault="001D772A" w:rsidP="001D772A">
      <w:pPr>
        <w:spacing w:line="240" w:lineRule="auto"/>
        <w:contextualSpacing/>
        <w:rPr>
          <w:rFonts w:cs="Arial"/>
          <w:szCs w:val="24"/>
        </w:rPr>
      </w:pPr>
    </w:p>
    <w:p w14:paraId="26E3F8CC" w14:textId="77777777" w:rsidR="001D772A" w:rsidRPr="00B24CE3" w:rsidRDefault="001D772A" w:rsidP="001D772A">
      <w:pPr>
        <w:spacing w:line="240" w:lineRule="auto"/>
        <w:contextualSpacing/>
        <w:rPr>
          <w:rFonts w:cs="Arial"/>
          <w:szCs w:val="24"/>
        </w:rPr>
      </w:pPr>
    </w:p>
    <w:p w14:paraId="12CC6A67" w14:textId="77777777" w:rsidR="001D772A" w:rsidRPr="00B24CE3" w:rsidRDefault="001D772A" w:rsidP="001D772A">
      <w:pPr>
        <w:spacing w:line="240" w:lineRule="auto"/>
        <w:contextualSpacing/>
        <w:rPr>
          <w:rFonts w:cs="Arial"/>
          <w:szCs w:val="24"/>
        </w:rPr>
      </w:pPr>
    </w:p>
    <w:p w14:paraId="471A9F0D" w14:textId="77777777" w:rsidR="001D772A" w:rsidRPr="00B24CE3" w:rsidRDefault="001D772A" w:rsidP="001D772A">
      <w:pPr>
        <w:spacing w:line="240" w:lineRule="auto"/>
        <w:contextualSpacing/>
        <w:rPr>
          <w:rFonts w:cs="Arial"/>
          <w:szCs w:val="24"/>
        </w:rPr>
      </w:pPr>
    </w:p>
    <w:p w14:paraId="635480F3" w14:textId="77777777" w:rsidR="001D772A" w:rsidRPr="00B24CE3" w:rsidRDefault="001D772A" w:rsidP="001D772A">
      <w:pPr>
        <w:spacing w:line="240" w:lineRule="auto"/>
        <w:contextualSpacing/>
        <w:rPr>
          <w:rFonts w:cs="Arial"/>
          <w:szCs w:val="24"/>
        </w:rPr>
      </w:pPr>
    </w:p>
    <w:p w14:paraId="3BE3D234" w14:textId="77777777" w:rsidR="001D772A" w:rsidRPr="00B24CE3" w:rsidRDefault="001D772A" w:rsidP="001D772A">
      <w:pPr>
        <w:spacing w:line="240" w:lineRule="auto"/>
        <w:contextualSpacing/>
        <w:rPr>
          <w:rFonts w:cs="Arial"/>
          <w:szCs w:val="24"/>
        </w:rPr>
      </w:pPr>
    </w:p>
    <w:p w14:paraId="2E03EC42" w14:textId="77777777" w:rsidR="001D772A" w:rsidRPr="00B24CE3" w:rsidRDefault="001D772A" w:rsidP="001D772A">
      <w:pPr>
        <w:spacing w:line="240" w:lineRule="auto"/>
        <w:contextualSpacing/>
        <w:rPr>
          <w:rFonts w:cs="Arial"/>
          <w:szCs w:val="24"/>
        </w:rPr>
      </w:pPr>
    </w:p>
    <w:p w14:paraId="678B71DF" w14:textId="77777777" w:rsidR="001D772A" w:rsidRPr="00B24CE3" w:rsidRDefault="001D772A" w:rsidP="001D772A">
      <w:pPr>
        <w:spacing w:line="240" w:lineRule="auto"/>
        <w:contextualSpacing/>
        <w:rPr>
          <w:rFonts w:cs="Arial"/>
          <w:szCs w:val="24"/>
        </w:rPr>
      </w:pPr>
    </w:p>
    <w:p w14:paraId="6B9C664E" w14:textId="77777777" w:rsidR="001D772A" w:rsidRPr="00B24CE3" w:rsidRDefault="001D772A" w:rsidP="001D772A">
      <w:pPr>
        <w:spacing w:line="240" w:lineRule="auto"/>
        <w:contextualSpacing/>
        <w:rPr>
          <w:rFonts w:cs="Arial"/>
          <w:szCs w:val="24"/>
        </w:rPr>
      </w:pPr>
    </w:p>
    <w:p w14:paraId="6A0DA68F" w14:textId="77777777" w:rsidR="001D772A" w:rsidRPr="00B24CE3" w:rsidRDefault="001D772A" w:rsidP="001D772A">
      <w:pPr>
        <w:spacing w:line="240" w:lineRule="auto"/>
        <w:contextualSpacing/>
        <w:rPr>
          <w:rFonts w:cs="Arial"/>
          <w:szCs w:val="24"/>
        </w:rPr>
      </w:pPr>
    </w:p>
    <w:p w14:paraId="28BBAF44" w14:textId="77777777" w:rsidR="001D772A" w:rsidRPr="00B24CE3" w:rsidRDefault="001D772A" w:rsidP="001D772A">
      <w:pPr>
        <w:spacing w:line="240" w:lineRule="auto"/>
        <w:contextualSpacing/>
        <w:rPr>
          <w:rFonts w:cs="Arial"/>
          <w:szCs w:val="24"/>
        </w:rPr>
      </w:pPr>
    </w:p>
    <w:p w14:paraId="433F8C16" w14:textId="77777777" w:rsidR="001D772A" w:rsidRPr="00B24CE3" w:rsidRDefault="001D772A" w:rsidP="001D772A">
      <w:pPr>
        <w:spacing w:line="240" w:lineRule="auto"/>
        <w:contextualSpacing/>
        <w:rPr>
          <w:rFonts w:cs="Arial"/>
          <w:szCs w:val="24"/>
        </w:rPr>
      </w:pPr>
    </w:p>
    <w:p w14:paraId="77EDED4C" w14:textId="77777777" w:rsidR="001D772A" w:rsidRPr="00B24CE3" w:rsidRDefault="001D772A" w:rsidP="001D772A">
      <w:pPr>
        <w:spacing w:line="240" w:lineRule="auto"/>
        <w:contextualSpacing/>
        <w:rPr>
          <w:rFonts w:cs="Arial"/>
          <w:szCs w:val="24"/>
        </w:rPr>
      </w:pPr>
    </w:p>
    <w:p w14:paraId="7DB57D7C" w14:textId="77777777" w:rsidR="001D772A" w:rsidRPr="00B24CE3" w:rsidRDefault="001D772A" w:rsidP="001D772A">
      <w:pPr>
        <w:spacing w:line="240" w:lineRule="auto"/>
        <w:contextualSpacing/>
        <w:rPr>
          <w:rFonts w:cs="Arial"/>
          <w:szCs w:val="24"/>
        </w:rPr>
      </w:pPr>
    </w:p>
    <w:p w14:paraId="369BE812" w14:textId="77777777" w:rsidR="001D772A" w:rsidRPr="00B24CE3" w:rsidRDefault="001D772A" w:rsidP="001D772A">
      <w:pPr>
        <w:spacing w:line="240" w:lineRule="auto"/>
        <w:contextualSpacing/>
        <w:rPr>
          <w:rFonts w:cs="Arial"/>
          <w:szCs w:val="24"/>
        </w:rPr>
      </w:pPr>
    </w:p>
    <w:p w14:paraId="1622D548" w14:textId="77777777" w:rsidR="001D772A" w:rsidRPr="00B24CE3" w:rsidRDefault="001D772A" w:rsidP="001D772A">
      <w:pPr>
        <w:spacing w:line="240" w:lineRule="auto"/>
        <w:contextualSpacing/>
        <w:rPr>
          <w:rFonts w:cs="Arial"/>
          <w:szCs w:val="24"/>
        </w:rPr>
      </w:pPr>
    </w:p>
    <w:p w14:paraId="515CDD5C" w14:textId="77777777" w:rsidR="001D772A" w:rsidRPr="00B24CE3" w:rsidRDefault="001D772A" w:rsidP="001D772A">
      <w:pPr>
        <w:spacing w:line="240" w:lineRule="auto"/>
        <w:contextualSpacing/>
        <w:rPr>
          <w:rFonts w:cs="Arial"/>
          <w:szCs w:val="24"/>
        </w:rPr>
      </w:pPr>
    </w:p>
    <w:p w14:paraId="72A4E0B8" w14:textId="77777777" w:rsidR="001D772A" w:rsidRPr="00B24CE3" w:rsidRDefault="001D772A" w:rsidP="001D772A">
      <w:pPr>
        <w:spacing w:line="240" w:lineRule="auto"/>
        <w:contextualSpacing/>
        <w:rPr>
          <w:rFonts w:cs="Arial"/>
          <w:szCs w:val="24"/>
        </w:rPr>
      </w:pPr>
    </w:p>
    <w:p w14:paraId="3A4DEBEE" w14:textId="77777777" w:rsidR="001D772A" w:rsidRPr="00B24CE3" w:rsidRDefault="001D772A" w:rsidP="001D772A">
      <w:pPr>
        <w:spacing w:line="240" w:lineRule="auto"/>
        <w:contextualSpacing/>
        <w:rPr>
          <w:rFonts w:cs="Arial"/>
          <w:szCs w:val="24"/>
        </w:rPr>
      </w:pPr>
    </w:p>
    <w:p w14:paraId="5A60D151" w14:textId="77777777" w:rsidR="001D772A" w:rsidRPr="00B24CE3" w:rsidRDefault="001D772A" w:rsidP="001D772A">
      <w:pPr>
        <w:spacing w:line="240" w:lineRule="auto"/>
        <w:contextualSpacing/>
        <w:rPr>
          <w:rFonts w:cs="Arial"/>
          <w:szCs w:val="24"/>
        </w:rPr>
        <w:sectPr w:rsidR="001D772A" w:rsidRPr="00B24CE3" w:rsidSect="001D772A">
          <w:pgSz w:w="11906" w:h="16838" w:code="9"/>
          <w:pgMar w:top="1701" w:right="1134" w:bottom="1134" w:left="1701" w:header="709" w:footer="709" w:gutter="0"/>
          <w:cols w:space="708"/>
          <w:docGrid w:linePitch="360"/>
        </w:sectPr>
      </w:pPr>
    </w:p>
    <w:p w14:paraId="4F4AF1AF" w14:textId="77777777" w:rsidR="001D772A" w:rsidRPr="00B322C5" w:rsidRDefault="001D772A" w:rsidP="001D772A">
      <w:pPr>
        <w:pStyle w:val="Ttulo"/>
        <w:rPr>
          <w:rStyle w:val="nfaseIntensa"/>
          <w:i w:val="0"/>
          <w:iCs w:val="0"/>
          <w:color w:val="auto"/>
        </w:rPr>
      </w:pPr>
      <w:r w:rsidRPr="00B322C5">
        <w:rPr>
          <w:rStyle w:val="nfaseIntensa"/>
          <w:i w:val="0"/>
          <w:iCs w:val="0"/>
          <w:color w:val="auto"/>
        </w:rPr>
        <w:lastRenderedPageBreak/>
        <w:t>SUMÁRIO</w:t>
      </w:r>
    </w:p>
    <w:p w14:paraId="09269793" w14:textId="77777777" w:rsidR="001D772A" w:rsidRPr="00B322C5" w:rsidRDefault="001D772A" w:rsidP="001D772A"/>
    <w:p w14:paraId="21665B09" w14:textId="1322E770" w:rsidR="00127E7A" w:rsidRDefault="001D772A">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r w:rsidRPr="00B322C5">
        <w:rPr>
          <w:rFonts w:cs="Arial"/>
          <w:szCs w:val="24"/>
        </w:rPr>
        <w:fldChar w:fldCharType="begin"/>
      </w:r>
      <w:r w:rsidRPr="00B322C5">
        <w:rPr>
          <w:rFonts w:cs="Arial"/>
          <w:szCs w:val="24"/>
        </w:rPr>
        <w:instrText xml:space="preserve"> TOC \o "1-7" \h \z \u </w:instrText>
      </w:r>
      <w:r w:rsidRPr="00B322C5">
        <w:rPr>
          <w:rFonts w:cs="Arial"/>
          <w:szCs w:val="24"/>
        </w:rPr>
        <w:fldChar w:fldCharType="separate"/>
      </w:r>
      <w:hyperlink w:anchor="_Toc191669442" w:history="1">
        <w:r w:rsidR="00127E7A" w:rsidRPr="00E62E3C">
          <w:rPr>
            <w:rStyle w:val="Hyperlink"/>
            <w:noProof/>
            <w14:scene3d>
              <w14:camera w14:prst="orthographicFront"/>
              <w14:lightRig w14:rig="threePt" w14:dir="t">
                <w14:rot w14:lat="0" w14:lon="0" w14:rev="0"/>
              </w14:lightRig>
            </w14:scene3d>
          </w:rPr>
          <w:t>1</w:t>
        </w:r>
        <w:r w:rsidR="00127E7A">
          <w:rPr>
            <w:rFonts w:asciiTheme="minorHAnsi" w:eastAsiaTheme="minorEastAsia" w:hAnsiTheme="minorHAnsi"/>
            <w:b w:val="0"/>
            <w:caps w:val="0"/>
            <w:noProof/>
            <w:kern w:val="2"/>
            <w:szCs w:val="24"/>
            <w:lang w:eastAsia="pt-BR"/>
            <w14:ligatures w14:val="standardContextual"/>
          </w:rPr>
          <w:tab/>
        </w:r>
        <w:r w:rsidR="00127E7A" w:rsidRPr="00E62E3C">
          <w:rPr>
            <w:rStyle w:val="Hyperlink"/>
            <w:noProof/>
          </w:rPr>
          <w:t>Introdução</w:t>
        </w:r>
        <w:r w:rsidR="00127E7A">
          <w:rPr>
            <w:noProof/>
            <w:webHidden/>
          </w:rPr>
          <w:tab/>
        </w:r>
        <w:r w:rsidR="00127E7A">
          <w:rPr>
            <w:noProof/>
            <w:webHidden/>
          </w:rPr>
          <w:fldChar w:fldCharType="begin"/>
        </w:r>
        <w:r w:rsidR="00127E7A">
          <w:rPr>
            <w:noProof/>
            <w:webHidden/>
          </w:rPr>
          <w:instrText xml:space="preserve"> PAGEREF _Toc191669442 \h </w:instrText>
        </w:r>
        <w:r w:rsidR="00127E7A">
          <w:rPr>
            <w:noProof/>
            <w:webHidden/>
          </w:rPr>
        </w:r>
        <w:r w:rsidR="00127E7A">
          <w:rPr>
            <w:noProof/>
            <w:webHidden/>
          </w:rPr>
          <w:fldChar w:fldCharType="separate"/>
        </w:r>
        <w:r w:rsidR="00127E7A">
          <w:rPr>
            <w:noProof/>
            <w:webHidden/>
          </w:rPr>
          <w:t>6</w:t>
        </w:r>
        <w:r w:rsidR="00127E7A">
          <w:rPr>
            <w:noProof/>
            <w:webHidden/>
          </w:rPr>
          <w:fldChar w:fldCharType="end"/>
        </w:r>
      </w:hyperlink>
    </w:p>
    <w:p w14:paraId="6EBF2C01" w14:textId="48A6D7C1" w:rsidR="00127E7A" w:rsidRDefault="00127E7A">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43" w:history="1">
        <w:r w:rsidRPr="00E62E3C">
          <w:rPr>
            <w:rStyle w:val="Hyperlink"/>
            <w:noProof/>
            <w14:scene3d>
              <w14:camera w14:prst="orthographicFront"/>
              <w14:lightRig w14:rig="threePt" w14:dir="t">
                <w14:rot w14:lat="0" w14:lon="0" w14:rev="0"/>
              </w14:lightRig>
            </w14:scene3d>
          </w:rPr>
          <w:t>1.1</w:t>
        </w:r>
        <w:r>
          <w:rPr>
            <w:rFonts w:asciiTheme="minorHAnsi" w:eastAsiaTheme="minorEastAsia" w:hAnsiTheme="minorHAnsi"/>
            <w:caps w:val="0"/>
            <w:noProof/>
            <w:kern w:val="2"/>
            <w:szCs w:val="24"/>
            <w:lang w:eastAsia="pt-BR"/>
            <w14:ligatures w14:val="standardContextual"/>
          </w:rPr>
          <w:tab/>
        </w:r>
        <w:r w:rsidRPr="00E62E3C">
          <w:rPr>
            <w:rStyle w:val="Hyperlink"/>
            <w:noProof/>
          </w:rPr>
          <w:t>Justificativa da pesquisa</w:t>
        </w:r>
        <w:r>
          <w:rPr>
            <w:noProof/>
            <w:webHidden/>
          </w:rPr>
          <w:tab/>
        </w:r>
        <w:r>
          <w:rPr>
            <w:noProof/>
            <w:webHidden/>
          </w:rPr>
          <w:fldChar w:fldCharType="begin"/>
        </w:r>
        <w:r>
          <w:rPr>
            <w:noProof/>
            <w:webHidden/>
          </w:rPr>
          <w:instrText xml:space="preserve"> PAGEREF _Toc191669443 \h </w:instrText>
        </w:r>
        <w:r>
          <w:rPr>
            <w:noProof/>
            <w:webHidden/>
          </w:rPr>
        </w:r>
        <w:r>
          <w:rPr>
            <w:noProof/>
            <w:webHidden/>
          </w:rPr>
          <w:fldChar w:fldCharType="separate"/>
        </w:r>
        <w:r>
          <w:rPr>
            <w:noProof/>
            <w:webHidden/>
          </w:rPr>
          <w:t>7</w:t>
        </w:r>
        <w:r>
          <w:rPr>
            <w:noProof/>
            <w:webHidden/>
          </w:rPr>
          <w:fldChar w:fldCharType="end"/>
        </w:r>
      </w:hyperlink>
    </w:p>
    <w:p w14:paraId="370803FF" w14:textId="72568D01" w:rsidR="00127E7A" w:rsidRDefault="00127E7A">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44" w:history="1">
        <w:r w:rsidRPr="00E62E3C">
          <w:rPr>
            <w:rStyle w:val="Hyperlink"/>
            <w:noProof/>
          </w:rPr>
          <w:t>1.1.1</w:t>
        </w:r>
        <w:r>
          <w:rPr>
            <w:rFonts w:asciiTheme="minorHAnsi" w:eastAsiaTheme="minorEastAsia" w:hAnsiTheme="minorHAnsi"/>
            <w:b w:val="0"/>
            <w:noProof/>
            <w:kern w:val="2"/>
            <w:szCs w:val="24"/>
            <w:lang w:eastAsia="pt-BR"/>
            <w14:ligatures w14:val="standardContextual"/>
          </w:rPr>
          <w:tab/>
        </w:r>
        <w:r w:rsidRPr="00E62E3C">
          <w:rPr>
            <w:rStyle w:val="Hyperlink"/>
            <w:noProof/>
          </w:rPr>
          <w:t>Objetivos</w:t>
        </w:r>
        <w:r>
          <w:rPr>
            <w:noProof/>
            <w:webHidden/>
          </w:rPr>
          <w:tab/>
        </w:r>
        <w:r>
          <w:rPr>
            <w:noProof/>
            <w:webHidden/>
          </w:rPr>
          <w:fldChar w:fldCharType="begin"/>
        </w:r>
        <w:r>
          <w:rPr>
            <w:noProof/>
            <w:webHidden/>
          </w:rPr>
          <w:instrText xml:space="preserve"> PAGEREF _Toc191669444 \h </w:instrText>
        </w:r>
        <w:r>
          <w:rPr>
            <w:noProof/>
            <w:webHidden/>
          </w:rPr>
        </w:r>
        <w:r>
          <w:rPr>
            <w:noProof/>
            <w:webHidden/>
          </w:rPr>
          <w:fldChar w:fldCharType="separate"/>
        </w:r>
        <w:r>
          <w:rPr>
            <w:noProof/>
            <w:webHidden/>
          </w:rPr>
          <w:t>8</w:t>
        </w:r>
        <w:r>
          <w:rPr>
            <w:noProof/>
            <w:webHidden/>
          </w:rPr>
          <w:fldChar w:fldCharType="end"/>
        </w:r>
      </w:hyperlink>
    </w:p>
    <w:p w14:paraId="498E1B30" w14:textId="5F21448F" w:rsidR="00127E7A" w:rsidRDefault="00127E7A">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1669445" w:history="1">
        <w:r w:rsidRPr="00E62E3C">
          <w:rPr>
            <w:rStyle w:val="Hyperlink"/>
            <w:noProof/>
          </w:rPr>
          <w:t>1.1.1.1</w:t>
        </w:r>
        <w:r>
          <w:rPr>
            <w:rFonts w:asciiTheme="minorHAnsi" w:eastAsiaTheme="minorEastAsia" w:hAnsiTheme="minorHAnsi"/>
            <w:i w:val="0"/>
            <w:noProof/>
            <w:kern w:val="2"/>
            <w:szCs w:val="24"/>
            <w:lang w:eastAsia="pt-BR"/>
            <w14:ligatures w14:val="standardContextual"/>
          </w:rPr>
          <w:tab/>
        </w:r>
        <w:r w:rsidRPr="00E62E3C">
          <w:rPr>
            <w:rStyle w:val="Hyperlink"/>
            <w:noProof/>
          </w:rPr>
          <w:t>Objetivo geral</w:t>
        </w:r>
        <w:r>
          <w:rPr>
            <w:noProof/>
            <w:webHidden/>
          </w:rPr>
          <w:tab/>
        </w:r>
        <w:r>
          <w:rPr>
            <w:noProof/>
            <w:webHidden/>
          </w:rPr>
          <w:fldChar w:fldCharType="begin"/>
        </w:r>
        <w:r>
          <w:rPr>
            <w:noProof/>
            <w:webHidden/>
          </w:rPr>
          <w:instrText xml:space="preserve"> PAGEREF _Toc191669445 \h </w:instrText>
        </w:r>
        <w:r>
          <w:rPr>
            <w:noProof/>
            <w:webHidden/>
          </w:rPr>
        </w:r>
        <w:r>
          <w:rPr>
            <w:noProof/>
            <w:webHidden/>
          </w:rPr>
          <w:fldChar w:fldCharType="separate"/>
        </w:r>
        <w:r>
          <w:rPr>
            <w:noProof/>
            <w:webHidden/>
          </w:rPr>
          <w:t>8</w:t>
        </w:r>
        <w:r>
          <w:rPr>
            <w:noProof/>
            <w:webHidden/>
          </w:rPr>
          <w:fldChar w:fldCharType="end"/>
        </w:r>
      </w:hyperlink>
    </w:p>
    <w:p w14:paraId="6BB5DA33" w14:textId="455CAC17" w:rsidR="00127E7A" w:rsidRDefault="00127E7A">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1669446" w:history="1">
        <w:r w:rsidRPr="00E62E3C">
          <w:rPr>
            <w:rStyle w:val="Hyperlink"/>
            <w:rFonts w:cs="Arial"/>
            <w:noProof/>
          </w:rPr>
          <w:t>1.1.1.2</w:t>
        </w:r>
        <w:r>
          <w:rPr>
            <w:rFonts w:asciiTheme="minorHAnsi" w:eastAsiaTheme="minorEastAsia" w:hAnsiTheme="minorHAnsi"/>
            <w:i w:val="0"/>
            <w:noProof/>
            <w:kern w:val="2"/>
            <w:szCs w:val="24"/>
            <w:lang w:eastAsia="pt-BR"/>
            <w14:ligatures w14:val="standardContextual"/>
          </w:rPr>
          <w:tab/>
        </w:r>
        <w:r w:rsidRPr="00E62E3C">
          <w:rPr>
            <w:rStyle w:val="Hyperlink"/>
            <w:noProof/>
          </w:rPr>
          <w:t>Objetivos específicos</w:t>
        </w:r>
        <w:r>
          <w:rPr>
            <w:noProof/>
            <w:webHidden/>
          </w:rPr>
          <w:tab/>
        </w:r>
        <w:r>
          <w:rPr>
            <w:noProof/>
            <w:webHidden/>
          </w:rPr>
          <w:fldChar w:fldCharType="begin"/>
        </w:r>
        <w:r>
          <w:rPr>
            <w:noProof/>
            <w:webHidden/>
          </w:rPr>
          <w:instrText xml:space="preserve"> PAGEREF _Toc191669446 \h </w:instrText>
        </w:r>
        <w:r>
          <w:rPr>
            <w:noProof/>
            <w:webHidden/>
          </w:rPr>
        </w:r>
        <w:r>
          <w:rPr>
            <w:noProof/>
            <w:webHidden/>
          </w:rPr>
          <w:fldChar w:fldCharType="separate"/>
        </w:r>
        <w:r>
          <w:rPr>
            <w:noProof/>
            <w:webHidden/>
          </w:rPr>
          <w:t>8</w:t>
        </w:r>
        <w:r>
          <w:rPr>
            <w:noProof/>
            <w:webHidden/>
          </w:rPr>
          <w:fldChar w:fldCharType="end"/>
        </w:r>
      </w:hyperlink>
    </w:p>
    <w:p w14:paraId="3A80C798" w14:textId="418F3B20" w:rsidR="00127E7A" w:rsidRDefault="00127E7A">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1669447" w:history="1">
        <w:r w:rsidRPr="00E62E3C">
          <w:rPr>
            <w:rStyle w:val="Hyperlink"/>
            <w:noProof/>
            <w14:scene3d>
              <w14:camera w14:prst="orthographicFront"/>
              <w14:lightRig w14:rig="threePt" w14:dir="t">
                <w14:rot w14:lat="0" w14:lon="0" w14:rev="0"/>
              </w14:lightRig>
            </w14:scene3d>
          </w:rPr>
          <w:t>2</w:t>
        </w:r>
        <w:r>
          <w:rPr>
            <w:rFonts w:asciiTheme="minorHAnsi" w:eastAsiaTheme="minorEastAsia" w:hAnsiTheme="minorHAnsi"/>
            <w:b w:val="0"/>
            <w:caps w:val="0"/>
            <w:noProof/>
            <w:kern w:val="2"/>
            <w:szCs w:val="24"/>
            <w:lang w:eastAsia="pt-BR"/>
            <w14:ligatures w14:val="standardContextual"/>
          </w:rPr>
          <w:tab/>
        </w:r>
        <w:r w:rsidRPr="00E62E3C">
          <w:rPr>
            <w:rStyle w:val="Hyperlink"/>
            <w:noProof/>
          </w:rPr>
          <w:t>fundamentação teórica</w:t>
        </w:r>
        <w:r>
          <w:rPr>
            <w:noProof/>
            <w:webHidden/>
          </w:rPr>
          <w:tab/>
        </w:r>
        <w:r>
          <w:rPr>
            <w:noProof/>
            <w:webHidden/>
          </w:rPr>
          <w:fldChar w:fldCharType="begin"/>
        </w:r>
        <w:r>
          <w:rPr>
            <w:noProof/>
            <w:webHidden/>
          </w:rPr>
          <w:instrText xml:space="preserve"> PAGEREF _Toc191669447 \h </w:instrText>
        </w:r>
        <w:r>
          <w:rPr>
            <w:noProof/>
            <w:webHidden/>
          </w:rPr>
        </w:r>
        <w:r>
          <w:rPr>
            <w:noProof/>
            <w:webHidden/>
          </w:rPr>
          <w:fldChar w:fldCharType="separate"/>
        </w:r>
        <w:r>
          <w:rPr>
            <w:noProof/>
            <w:webHidden/>
          </w:rPr>
          <w:t>8</w:t>
        </w:r>
        <w:r>
          <w:rPr>
            <w:noProof/>
            <w:webHidden/>
          </w:rPr>
          <w:fldChar w:fldCharType="end"/>
        </w:r>
      </w:hyperlink>
    </w:p>
    <w:p w14:paraId="7975EFCD" w14:textId="007DD543" w:rsidR="00127E7A" w:rsidRDefault="00127E7A">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48" w:history="1">
        <w:r w:rsidRPr="00E62E3C">
          <w:rPr>
            <w:rStyle w:val="Hyperlink"/>
            <w:noProof/>
            <w14:scene3d>
              <w14:camera w14:prst="orthographicFront"/>
              <w14:lightRig w14:rig="threePt" w14:dir="t">
                <w14:rot w14:lat="0" w14:lon="0" w14:rev="0"/>
              </w14:lightRig>
            </w14:scene3d>
          </w:rPr>
          <w:t>2.1</w:t>
        </w:r>
        <w:r>
          <w:rPr>
            <w:rFonts w:asciiTheme="minorHAnsi" w:eastAsiaTheme="minorEastAsia" w:hAnsiTheme="minorHAnsi"/>
            <w:caps w:val="0"/>
            <w:noProof/>
            <w:kern w:val="2"/>
            <w:szCs w:val="24"/>
            <w:lang w:eastAsia="pt-BR"/>
            <w14:ligatures w14:val="standardContextual"/>
          </w:rPr>
          <w:tab/>
        </w:r>
        <w:r w:rsidRPr="00E62E3C">
          <w:rPr>
            <w:rStyle w:val="Hyperlink"/>
            <w:noProof/>
          </w:rPr>
          <w:t>O CIATA</w:t>
        </w:r>
        <w:r>
          <w:rPr>
            <w:noProof/>
            <w:webHidden/>
          </w:rPr>
          <w:tab/>
        </w:r>
        <w:r>
          <w:rPr>
            <w:noProof/>
            <w:webHidden/>
          </w:rPr>
          <w:fldChar w:fldCharType="begin"/>
        </w:r>
        <w:r>
          <w:rPr>
            <w:noProof/>
            <w:webHidden/>
          </w:rPr>
          <w:instrText xml:space="preserve"> PAGEREF _Toc191669448 \h </w:instrText>
        </w:r>
        <w:r>
          <w:rPr>
            <w:noProof/>
            <w:webHidden/>
          </w:rPr>
        </w:r>
        <w:r>
          <w:rPr>
            <w:noProof/>
            <w:webHidden/>
          </w:rPr>
          <w:fldChar w:fldCharType="separate"/>
        </w:r>
        <w:r>
          <w:rPr>
            <w:noProof/>
            <w:webHidden/>
          </w:rPr>
          <w:t>9</w:t>
        </w:r>
        <w:r>
          <w:rPr>
            <w:noProof/>
            <w:webHidden/>
          </w:rPr>
          <w:fldChar w:fldCharType="end"/>
        </w:r>
      </w:hyperlink>
    </w:p>
    <w:p w14:paraId="3C7D86A8" w14:textId="41AA8E3A" w:rsidR="00127E7A" w:rsidRDefault="00127E7A">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49" w:history="1">
        <w:r w:rsidRPr="00E62E3C">
          <w:rPr>
            <w:rStyle w:val="Hyperlink"/>
            <w:noProof/>
          </w:rPr>
          <w:t>2.1.1</w:t>
        </w:r>
        <w:r>
          <w:rPr>
            <w:rFonts w:asciiTheme="minorHAnsi" w:eastAsiaTheme="minorEastAsia" w:hAnsiTheme="minorHAnsi"/>
            <w:b w:val="0"/>
            <w:noProof/>
            <w:kern w:val="2"/>
            <w:szCs w:val="24"/>
            <w:lang w:eastAsia="pt-BR"/>
            <w14:ligatures w14:val="standardContextual"/>
          </w:rPr>
          <w:tab/>
        </w:r>
        <w:r w:rsidRPr="00E62E3C">
          <w:rPr>
            <w:rStyle w:val="Hyperlink"/>
            <w:noProof/>
          </w:rPr>
          <w:t>Modelo conceitual do CIATA</w:t>
        </w:r>
        <w:r>
          <w:rPr>
            <w:noProof/>
            <w:webHidden/>
          </w:rPr>
          <w:tab/>
        </w:r>
        <w:r>
          <w:rPr>
            <w:noProof/>
            <w:webHidden/>
          </w:rPr>
          <w:fldChar w:fldCharType="begin"/>
        </w:r>
        <w:r>
          <w:rPr>
            <w:noProof/>
            <w:webHidden/>
          </w:rPr>
          <w:instrText xml:space="preserve"> PAGEREF _Toc191669449 \h </w:instrText>
        </w:r>
        <w:r>
          <w:rPr>
            <w:noProof/>
            <w:webHidden/>
          </w:rPr>
        </w:r>
        <w:r>
          <w:rPr>
            <w:noProof/>
            <w:webHidden/>
          </w:rPr>
          <w:fldChar w:fldCharType="separate"/>
        </w:r>
        <w:r>
          <w:rPr>
            <w:noProof/>
            <w:webHidden/>
          </w:rPr>
          <w:t>9</w:t>
        </w:r>
        <w:r>
          <w:rPr>
            <w:noProof/>
            <w:webHidden/>
          </w:rPr>
          <w:fldChar w:fldCharType="end"/>
        </w:r>
      </w:hyperlink>
    </w:p>
    <w:p w14:paraId="36A3A62F" w14:textId="70F99AE3" w:rsidR="00127E7A" w:rsidRDefault="00127E7A">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50" w:history="1">
        <w:r w:rsidRPr="00E62E3C">
          <w:rPr>
            <w:rStyle w:val="Hyperlink"/>
            <w:noProof/>
          </w:rPr>
          <w:t>2.1.2</w:t>
        </w:r>
        <w:r>
          <w:rPr>
            <w:rFonts w:asciiTheme="minorHAnsi" w:eastAsiaTheme="minorEastAsia" w:hAnsiTheme="minorHAnsi"/>
            <w:b w:val="0"/>
            <w:noProof/>
            <w:kern w:val="2"/>
            <w:szCs w:val="24"/>
            <w:lang w:eastAsia="pt-BR"/>
            <w14:ligatures w14:val="standardContextual"/>
          </w:rPr>
          <w:tab/>
        </w:r>
        <w:r w:rsidRPr="00E62E3C">
          <w:rPr>
            <w:rStyle w:val="Hyperlink"/>
            <w:noProof/>
          </w:rPr>
          <w:t>Contexto Histórico e Tecnológico do CIATA</w:t>
        </w:r>
        <w:r>
          <w:rPr>
            <w:noProof/>
            <w:webHidden/>
          </w:rPr>
          <w:tab/>
        </w:r>
        <w:r>
          <w:rPr>
            <w:noProof/>
            <w:webHidden/>
          </w:rPr>
          <w:fldChar w:fldCharType="begin"/>
        </w:r>
        <w:r>
          <w:rPr>
            <w:noProof/>
            <w:webHidden/>
          </w:rPr>
          <w:instrText xml:space="preserve"> PAGEREF _Toc191669450 \h </w:instrText>
        </w:r>
        <w:r>
          <w:rPr>
            <w:noProof/>
            <w:webHidden/>
          </w:rPr>
        </w:r>
        <w:r>
          <w:rPr>
            <w:noProof/>
            <w:webHidden/>
          </w:rPr>
          <w:fldChar w:fldCharType="separate"/>
        </w:r>
        <w:r>
          <w:rPr>
            <w:noProof/>
            <w:webHidden/>
          </w:rPr>
          <w:t>10</w:t>
        </w:r>
        <w:r>
          <w:rPr>
            <w:noProof/>
            <w:webHidden/>
          </w:rPr>
          <w:fldChar w:fldCharType="end"/>
        </w:r>
      </w:hyperlink>
    </w:p>
    <w:p w14:paraId="3F2B3A08" w14:textId="0600FD57" w:rsidR="00127E7A" w:rsidRDefault="00127E7A">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1669451" w:history="1">
        <w:r w:rsidRPr="00E62E3C">
          <w:rPr>
            <w:rStyle w:val="Hyperlink"/>
            <w:noProof/>
          </w:rPr>
          <w:t>2.1.2.1</w:t>
        </w:r>
        <w:r>
          <w:rPr>
            <w:rFonts w:asciiTheme="minorHAnsi" w:eastAsiaTheme="minorEastAsia" w:hAnsiTheme="minorHAnsi"/>
            <w:i w:val="0"/>
            <w:noProof/>
            <w:kern w:val="2"/>
            <w:szCs w:val="24"/>
            <w:lang w:eastAsia="pt-BR"/>
            <w14:ligatures w14:val="standardContextual"/>
          </w:rPr>
          <w:tab/>
        </w:r>
        <w:r w:rsidRPr="00E62E3C">
          <w:rPr>
            <w:rStyle w:val="Hyperlink"/>
            <w:noProof/>
          </w:rPr>
          <w:t>Custo dos equipamentos</w:t>
        </w:r>
        <w:r>
          <w:rPr>
            <w:noProof/>
            <w:webHidden/>
          </w:rPr>
          <w:tab/>
        </w:r>
        <w:r>
          <w:rPr>
            <w:noProof/>
            <w:webHidden/>
          </w:rPr>
          <w:fldChar w:fldCharType="begin"/>
        </w:r>
        <w:r>
          <w:rPr>
            <w:noProof/>
            <w:webHidden/>
          </w:rPr>
          <w:instrText xml:space="preserve"> PAGEREF _Toc191669451 \h </w:instrText>
        </w:r>
        <w:r>
          <w:rPr>
            <w:noProof/>
            <w:webHidden/>
          </w:rPr>
        </w:r>
        <w:r>
          <w:rPr>
            <w:noProof/>
            <w:webHidden/>
          </w:rPr>
          <w:fldChar w:fldCharType="separate"/>
        </w:r>
        <w:r>
          <w:rPr>
            <w:noProof/>
            <w:webHidden/>
          </w:rPr>
          <w:t>10</w:t>
        </w:r>
        <w:r>
          <w:rPr>
            <w:noProof/>
            <w:webHidden/>
          </w:rPr>
          <w:fldChar w:fldCharType="end"/>
        </w:r>
      </w:hyperlink>
    </w:p>
    <w:p w14:paraId="785E2064" w14:textId="1DACF233" w:rsidR="00127E7A" w:rsidRDefault="00127E7A">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1669452" w:history="1">
        <w:r w:rsidRPr="00E62E3C">
          <w:rPr>
            <w:rStyle w:val="Hyperlink"/>
            <w:noProof/>
          </w:rPr>
          <w:t>2.1.2.2</w:t>
        </w:r>
        <w:r>
          <w:rPr>
            <w:rFonts w:asciiTheme="minorHAnsi" w:eastAsiaTheme="minorEastAsia" w:hAnsiTheme="minorHAnsi"/>
            <w:i w:val="0"/>
            <w:noProof/>
            <w:kern w:val="2"/>
            <w:szCs w:val="24"/>
            <w:lang w:eastAsia="pt-BR"/>
            <w14:ligatures w14:val="standardContextual"/>
          </w:rPr>
          <w:tab/>
        </w:r>
        <w:r w:rsidRPr="00E62E3C">
          <w:rPr>
            <w:rStyle w:val="Hyperlink"/>
            <w:noProof/>
          </w:rPr>
          <w:t>Memória secundária LIMITADA</w:t>
        </w:r>
        <w:r>
          <w:rPr>
            <w:noProof/>
            <w:webHidden/>
          </w:rPr>
          <w:tab/>
        </w:r>
        <w:r>
          <w:rPr>
            <w:noProof/>
            <w:webHidden/>
          </w:rPr>
          <w:fldChar w:fldCharType="begin"/>
        </w:r>
        <w:r>
          <w:rPr>
            <w:noProof/>
            <w:webHidden/>
          </w:rPr>
          <w:instrText xml:space="preserve"> PAGEREF _Toc191669452 \h </w:instrText>
        </w:r>
        <w:r>
          <w:rPr>
            <w:noProof/>
            <w:webHidden/>
          </w:rPr>
        </w:r>
        <w:r>
          <w:rPr>
            <w:noProof/>
            <w:webHidden/>
          </w:rPr>
          <w:fldChar w:fldCharType="separate"/>
        </w:r>
        <w:r>
          <w:rPr>
            <w:noProof/>
            <w:webHidden/>
          </w:rPr>
          <w:t>11</w:t>
        </w:r>
        <w:r>
          <w:rPr>
            <w:noProof/>
            <w:webHidden/>
          </w:rPr>
          <w:fldChar w:fldCharType="end"/>
        </w:r>
      </w:hyperlink>
    </w:p>
    <w:p w14:paraId="4E0D9436" w14:textId="4913959B" w:rsidR="00127E7A" w:rsidRDefault="00127E7A">
      <w:pPr>
        <w:pStyle w:val="Sumrio4"/>
        <w:tabs>
          <w:tab w:val="left" w:pos="1680"/>
          <w:tab w:val="right" w:leader="dot" w:pos="9061"/>
        </w:tabs>
        <w:rPr>
          <w:rFonts w:asciiTheme="minorHAnsi" w:eastAsiaTheme="minorEastAsia" w:hAnsiTheme="minorHAnsi"/>
          <w:i w:val="0"/>
          <w:noProof/>
          <w:kern w:val="2"/>
          <w:szCs w:val="24"/>
          <w:lang w:eastAsia="pt-BR"/>
          <w14:ligatures w14:val="standardContextual"/>
        </w:rPr>
      </w:pPr>
      <w:hyperlink w:anchor="_Toc191669453" w:history="1">
        <w:r w:rsidRPr="00E62E3C">
          <w:rPr>
            <w:rStyle w:val="Hyperlink"/>
            <w:noProof/>
          </w:rPr>
          <w:t>2.1.2.3</w:t>
        </w:r>
        <w:r>
          <w:rPr>
            <w:rFonts w:asciiTheme="minorHAnsi" w:eastAsiaTheme="minorEastAsia" w:hAnsiTheme="minorHAnsi"/>
            <w:i w:val="0"/>
            <w:noProof/>
            <w:kern w:val="2"/>
            <w:szCs w:val="24"/>
            <w:lang w:eastAsia="pt-BR"/>
            <w14:ligatures w14:val="standardContextual"/>
          </w:rPr>
          <w:tab/>
        </w:r>
        <w:r w:rsidRPr="00E62E3C">
          <w:rPr>
            <w:rStyle w:val="Hyperlink"/>
            <w:noProof/>
          </w:rPr>
          <w:t>Linguagens de programação Pré-SGBDs</w:t>
        </w:r>
        <w:r>
          <w:rPr>
            <w:noProof/>
            <w:webHidden/>
          </w:rPr>
          <w:tab/>
        </w:r>
        <w:r>
          <w:rPr>
            <w:noProof/>
            <w:webHidden/>
          </w:rPr>
          <w:fldChar w:fldCharType="begin"/>
        </w:r>
        <w:r>
          <w:rPr>
            <w:noProof/>
            <w:webHidden/>
          </w:rPr>
          <w:instrText xml:space="preserve"> PAGEREF _Toc191669453 \h </w:instrText>
        </w:r>
        <w:r>
          <w:rPr>
            <w:noProof/>
            <w:webHidden/>
          </w:rPr>
        </w:r>
        <w:r>
          <w:rPr>
            <w:noProof/>
            <w:webHidden/>
          </w:rPr>
          <w:fldChar w:fldCharType="separate"/>
        </w:r>
        <w:r>
          <w:rPr>
            <w:noProof/>
            <w:webHidden/>
          </w:rPr>
          <w:t>12</w:t>
        </w:r>
        <w:r>
          <w:rPr>
            <w:noProof/>
            <w:webHidden/>
          </w:rPr>
          <w:fldChar w:fldCharType="end"/>
        </w:r>
      </w:hyperlink>
    </w:p>
    <w:p w14:paraId="79FBCD6E" w14:textId="6AE87DA7" w:rsidR="00127E7A" w:rsidRDefault="00127E7A">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54" w:history="1">
        <w:r w:rsidRPr="00E62E3C">
          <w:rPr>
            <w:rStyle w:val="Hyperlink"/>
            <w:noProof/>
            <w:lang w:val="en-US"/>
          </w:rPr>
          <w:t>2.1.3</w:t>
        </w:r>
        <w:r>
          <w:rPr>
            <w:rFonts w:asciiTheme="minorHAnsi" w:eastAsiaTheme="minorEastAsia" w:hAnsiTheme="minorHAnsi"/>
            <w:b w:val="0"/>
            <w:noProof/>
            <w:kern w:val="2"/>
            <w:szCs w:val="24"/>
            <w:lang w:eastAsia="pt-BR"/>
            <w14:ligatures w14:val="standardContextual"/>
          </w:rPr>
          <w:tab/>
        </w:r>
        <w:r w:rsidRPr="00E62E3C">
          <w:rPr>
            <w:rStyle w:val="Hyperlink"/>
            <w:noProof/>
            <w:lang w:val="en-US"/>
          </w:rPr>
          <w:t>O CIATA e o Fit-For-Purpose Land Administration – FFP-LA</w:t>
        </w:r>
        <w:r>
          <w:rPr>
            <w:noProof/>
            <w:webHidden/>
          </w:rPr>
          <w:tab/>
        </w:r>
        <w:r>
          <w:rPr>
            <w:noProof/>
            <w:webHidden/>
          </w:rPr>
          <w:fldChar w:fldCharType="begin"/>
        </w:r>
        <w:r>
          <w:rPr>
            <w:noProof/>
            <w:webHidden/>
          </w:rPr>
          <w:instrText xml:space="preserve"> PAGEREF _Toc191669454 \h </w:instrText>
        </w:r>
        <w:r>
          <w:rPr>
            <w:noProof/>
            <w:webHidden/>
          </w:rPr>
        </w:r>
        <w:r>
          <w:rPr>
            <w:noProof/>
            <w:webHidden/>
          </w:rPr>
          <w:fldChar w:fldCharType="separate"/>
        </w:r>
        <w:r>
          <w:rPr>
            <w:noProof/>
            <w:webHidden/>
          </w:rPr>
          <w:t>13</w:t>
        </w:r>
        <w:r>
          <w:rPr>
            <w:noProof/>
            <w:webHidden/>
          </w:rPr>
          <w:fldChar w:fldCharType="end"/>
        </w:r>
      </w:hyperlink>
    </w:p>
    <w:p w14:paraId="4C04F1CB" w14:textId="648353FE" w:rsidR="00127E7A" w:rsidRDefault="00127E7A">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55" w:history="1">
        <w:r w:rsidRPr="00E62E3C">
          <w:rPr>
            <w:rStyle w:val="Hyperlink"/>
            <w:noProof/>
          </w:rPr>
          <w:t>2.1.4</w:t>
        </w:r>
        <w:r>
          <w:rPr>
            <w:rFonts w:asciiTheme="minorHAnsi" w:eastAsiaTheme="minorEastAsia" w:hAnsiTheme="minorHAnsi"/>
            <w:b w:val="0"/>
            <w:noProof/>
            <w:kern w:val="2"/>
            <w:szCs w:val="24"/>
            <w:lang w:eastAsia="pt-BR"/>
            <w14:ligatures w14:val="standardContextual"/>
          </w:rPr>
          <w:tab/>
        </w:r>
        <w:r w:rsidRPr="00E62E3C">
          <w:rPr>
            <w:rStyle w:val="Hyperlink"/>
            <w:noProof/>
          </w:rPr>
          <w:t>O CIATA e o LADM</w:t>
        </w:r>
        <w:r>
          <w:rPr>
            <w:noProof/>
            <w:webHidden/>
          </w:rPr>
          <w:tab/>
        </w:r>
        <w:r>
          <w:rPr>
            <w:noProof/>
            <w:webHidden/>
          </w:rPr>
          <w:fldChar w:fldCharType="begin"/>
        </w:r>
        <w:r>
          <w:rPr>
            <w:noProof/>
            <w:webHidden/>
          </w:rPr>
          <w:instrText xml:space="preserve"> PAGEREF _Toc191669455 \h </w:instrText>
        </w:r>
        <w:r>
          <w:rPr>
            <w:noProof/>
            <w:webHidden/>
          </w:rPr>
        </w:r>
        <w:r>
          <w:rPr>
            <w:noProof/>
            <w:webHidden/>
          </w:rPr>
          <w:fldChar w:fldCharType="separate"/>
        </w:r>
        <w:r>
          <w:rPr>
            <w:noProof/>
            <w:webHidden/>
          </w:rPr>
          <w:t>14</w:t>
        </w:r>
        <w:r>
          <w:rPr>
            <w:noProof/>
            <w:webHidden/>
          </w:rPr>
          <w:fldChar w:fldCharType="end"/>
        </w:r>
      </w:hyperlink>
    </w:p>
    <w:p w14:paraId="74BCC3E5" w14:textId="66CCB015" w:rsidR="00127E7A" w:rsidRDefault="00127E7A">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56" w:history="1">
        <w:r w:rsidRPr="00E62E3C">
          <w:rPr>
            <w:rStyle w:val="Hyperlink"/>
            <w:rFonts w:eastAsia="Times New Roman"/>
            <w:noProof/>
            <w:lang w:eastAsia="pt-BR"/>
          </w:rPr>
          <w:t>2.1.5</w:t>
        </w:r>
        <w:r>
          <w:rPr>
            <w:rFonts w:asciiTheme="minorHAnsi" w:eastAsiaTheme="minorEastAsia" w:hAnsiTheme="minorHAnsi"/>
            <w:b w:val="0"/>
            <w:noProof/>
            <w:kern w:val="2"/>
            <w:szCs w:val="24"/>
            <w:lang w:eastAsia="pt-BR"/>
            <w14:ligatures w14:val="standardContextual"/>
          </w:rPr>
          <w:tab/>
        </w:r>
        <w:r w:rsidRPr="00E62E3C">
          <w:rPr>
            <w:rStyle w:val="Hyperlink"/>
            <w:rFonts w:eastAsia="Times New Roman"/>
            <w:noProof/>
            <w:lang w:eastAsia="pt-BR"/>
          </w:rPr>
          <w:t>Ciata e o CTM</w:t>
        </w:r>
        <w:r>
          <w:rPr>
            <w:noProof/>
            <w:webHidden/>
          </w:rPr>
          <w:tab/>
        </w:r>
        <w:r>
          <w:rPr>
            <w:noProof/>
            <w:webHidden/>
          </w:rPr>
          <w:fldChar w:fldCharType="begin"/>
        </w:r>
        <w:r>
          <w:rPr>
            <w:noProof/>
            <w:webHidden/>
          </w:rPr>
          <w:instrText xml:space="preserve"> PAGEREF _Toc191669456 \h </w:instrText>
        </w:r>
        <w:r>
          <w:rPr>
            <w:noProof/>
            <w:webHidden/>
          </w:rPr>
        </w:r>
        <w:r>
          <w:rPr>
            <w:noProof/>
            <w:webHidden/>
          </w:rPr>
          <w:fldChar w:fldCharType="separate"/>
        </w:r>
        <w:r>
          <w:rPr>
            <w:noProof/>
            <w:webHidden/>
          </w:rPr>
          <w:t>18</w:t>
        </w:r>
        <w:r>
          <w:rPr>
            <w:noProof/>
            <w:webHidden/>
          </w:rPr>
          <w:fldChar w:fldCharType="end"/>
        </w:r>
      </w:hyperlink>
    </w:p>
    <w:p w14:paraId="08B42F84" w14:textId="20ED8141" w:rsidR="00127E7A" w:rsidRDefault="00127E7A">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57" w:history="1">
        <w:r w:rsidRPr="00E62E3C">
          <w:rPr>
            <w:rStyle w:val="Hyperlink"/>
            <w:noProof/>
          </w:rPr>
          <w:t>2.1.6</w:t>
        </w:r>
        <w:r>
          <w:rPr>
            <w:rFonts w:asciiTheme="minorHAnsi" w:eastAsiaTheme="minorEastAsia" w:hAnsiTheme="minorHAnsi"/>
            <w:b w:val="0"/>
            <w:noProof/>
            <w:kern w:val="2"/>
            <w:szCs w:val="24"/>
            <w:lang w:eastAsia="pt-BR"/>
            <w14:ligatures w14:val="standardContextual"/>
          </w:rPr>
          <w:tab/>
        </w:r>
        <w:r w:rsidRPr="00E62E3C">
          <w:rPr>
            <w:rStyle w:val="Hyperlink"/>
            <w:noProof/>
          </w:rPr>
          <w:t>Presença do CIATA nos cadastros imobiliários</w:t>
        </w:r>
        <w:r>
          <w:rPr>
            <w:noProof/>
            <w:webHidden/>
          </w:rPr>
          <w:tab/>
        </w:r>
        <w:r>
          <w:rPr>
            <w:noProof/>
            <w:webHidden/>
          </w:rPr>
          <w:fldChar w:fldCharType="begin"/>
        </w:r>
        <w:r>
          <w:rPr>
            <w:noProof/>
            <w:webHidden/>
          </w:rPr>
          <w:instrText xml:space="preserve"> PAGEREF _Toc191669457 \h </w:instrText>
        </w:r>
        <w:r>
          <w:rPr>
            <w:noProof/>
            <w:webHidden/>
          </w:rPr>
        </w:r>
        <w:r>
          <w:rPr>
            <w:noProof/>
            <w:webHidden/>
          </w:rPr>
          <w:fldChar w:fldCharType="separate"/>
        </w:r>
        <w:r>
          <w:rPr>
            <w:noProof/>
            <w:webHidden/>
          </w:rPr>
          <w:t>21</w:t>
        </w:r>
        <w:r>
          <w:rPr>
            <w:noProof/>
            <w:webHidden/>
          </w:rPr>
          <w:fldChar w:fldCharType="end"/>
        </w:r>
      </w:hyperlink>
    </w:p>
    <w:p w14:paraId="038F903B" w14:textId="6DA1225F" w:rsidR="00127E7A" w:rsidRDefault="00127E7A">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58" w:history="1">
        <w:r w:rsidRPr="00E62E3C">
          <w:rPr>
            <w:rStyle w:val="Hyperlink"/>
            <w:noProof/>
            <w:lang w:eastAsia="pt-BR"/>
          </w:rPr>
          <w:t>2.1.7</w:t>
        </w:r>
        <w:r>
          <w:rPr>
            <w:rFonts w:asciiTheme="minorHAnsi" w:eastAsiaTheme="minorEastAsia" w:hAnsiTheme="minorHAnsi"/>
            <w:b w:val="0"/>
            <w:noProof/>
            <w:kern w:val="2"/>
            <w:szCs w:val="24"/>
            <w:lang w:eastAsia="pt-BR"/>
            <w14:ligatures w14:val="standardContextual"/>
          </w:rPr>
          <w:tab/>
        </w:r>
        <w:r w:rsidRPr="00E62E3C">
          <w:rPr>
            <w:rStyle w:val="Hyperlink"/>
            <w:noProof/>
            <w:lang w:eastAsia="pt-BR"/>
          </w:rPr>
          <w:t>CIATA e imageamento</w:t>
        </w:r>
        <w:r>
          <w:rPr>
            <w:noProof/>
            <w:webHidden/>
          </w:rPr>
          <w:tab/>
        </w:r>
        <w:r>
          <w:rPr>
            <w:noProof/>
            <w:webHidden/>
          </w:rPr>
          <w:fldChar w:fldCharType="begin"/>
        </w:r>
        <w:r>
          <w:rPr>
            <w:noProof/>
            <w:webHidden/>
          </w:rPr>
          <w:instrText xml:space="preserve"> PAGEREF _Toc191669458 \h </w:instrText>
        </w:r>
        <w:r>
          <w:rPr>
            <w:noProof/>
            <w:webHidden/>
          </w:rPr>
        </w:r>
        <w:r>
          <w:rPr>
            <w:noProof/>
            <w:webHidden/>
          </w:rPr>
          <w:fldChar w:fldCharType="separate"/>
        </w:r>
        <w:r>
          <w:rPr>
            <w:noProof/>
            <w:webHidden/>
          </w:rPr>
          <w:t>22</w:t>
        </w:r>
        <w:r>
          <w:rPr>
            <w:noProof/>
            <w:webHidden/>
          </w:rPr>
          <w:fldChar w:fldCharType="end"/>
        </w:r>
      </w:hyperlink>
    </w:p>
    <w:p w14:paraId="359CE088" w14:textId="675B8CB2" w:rsidR="00127E7A" w:rsidRDefault="00127E7A">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59" w:history="1">
        <w:r w:rsidRPr="00E62E3C">
          <w:rPr>
            <w:rStyle w:val="Hyperlink"/>
            <w:noProof/>
            <w:lang w:eastAsia="pt-BR"/>
          </w:rPr>
          <w:t>2.1.8</w:t>
        </w:r>
        <w:r>
          <w:rPr>
            <w:rFonts w:asciiTheme="minorHAnsi" w:eastAsiaTheme="minorEastAsia" w:hAnsiTheme="minorHAnsi"/>
            <w:b w:val="0"/>
            <w:noProof/>
            <w:kern w:val="2"/>
            <w:szCs w:val="24"/>
            <w:lang w:eastAsia="pt-BR"/>
            <w14:ligatures w14:val="standardContextual"/>
          </w:rPr>
          <w:tab/>
        </w:r>
        <w:r w:rsidRPr="00E62E3C">
          <w:rPr>
            <w:rStyle w:val="Hyperlink"/>
            <w:noProof/>
            <w:lang w:eastAsia="pt-BR"/>
          </w:rPr>
          <w:t>CIATA e a Lei Geral de Proteção de Dados (LGPD)</w:t>
        </w:r>
        <w:r>
          <w:rPr>
            <w:noProof/>
            <w:webHidden/>
          </w:rPr>
          <w:tab/>
        </w:r>
        <w:r>
          <w:rPr>
            <w:noProof/>
            <w:webHidden/>
          </w:rPr>
          <w:fldChar w:fldCharType="begin"/>
        </w:r>
        <w:r>
          <w:rPr>
            <w:noProof/>
            <w:webHidden/>
          </w:rPr>
          <w:instrText xml:space="preserve"> PAGEREF _Toc191669459 \h </w:instrText>
        </w:r>
        <w:r>
          <w:rPr>
            <w:noProof/>
            <w:webHidden/>
          </w:rPr>
        </w:r>
        <w:r>
          <w:rPr>
            <w:noProof/>
            <w:webHidden/>
          </w:rPr>
          <w:fldChar w:fldCharType="separate"/>
        </w:r>
        <w:r>
          <w:rPr>
            <w:noProof/>
            <w:webHidden/>
          </w:rPr>
          <w:t>23</w:t>
        </w:r>
        <w:r>
          <w:rPr>
            <w:noProof/>
            <w:webHidden/>
          </w:rPr>
          <w:fldChar w:fldCharType="end"/>
        </w:r>
      </w:hyperlink>
    </w:p>
    <w:p w14:paraId="5E5E849E" w14:textId="312197D2" w:rsidR="00127E7A" w:rsidRDefault="00127E7A">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60" w:history="1">
        <w:r w:rsidRPr="00E62E3C">
          <w:rPr>
            <w:rStyle w:val="Hyperlink"/>
            <w:rFonts w:eastAsia="Times New Roman"/>
            <w:noProof/>
            <w:lang w:eastAsia="pt-BR"/>
            <w14:scene3d>
              <w14:camera w14:prst="orthographicFront"/>
              <w14:lightRig w14:rig="threePt" w14:dir="t">
                <w14:rot w14:lat="0" w14:lon="0" w14:rev="0"/>
              </w14:lightRig>
            </w14:scene3d>
          </w:rPr>
          <w:t>2.2</w:t>
        </w:r>
        <w:r>
          <w:rPr>
            <w:rFonts w:asciiTheme="minorHAnsi" w:eastAsiaTheme="minorEastAsia" w:hAnsiTheme="minorHAnsi"/>
            <w:caps w:val="0"/>
            <w:noProof/>
            <w:kern w:val="2"/>
            <w:szCs w:val="24"/>
            <w:lang w:eastAsia="pt-BR"/>
            <w14:ligatures w14:val="standardContextual"/>
          </w:rPr>
          <w:tab/>
        </w:r>
        <w:r w:rsidRPr="00E62E3C">
          <w:rPr>
            <w:rStyle w:val="Hyperlink"/>
            <w:rFonts w:eastAsia="Times New Roman"/>
            <w:noProof/>
            <w:lang w:eastAsia="pt-BR"/>
          </w:rPr>
          <w:t>BANCOS DE DADOS CONVENCIONAIS E BANCOS DE DADOS GEOGRÁFICOS</w:t>
        </w:r>
        <w:r>
          <w:rPr>
            <w:noProof/>
            <w:webHidden/>
          </w:rPr>
          <w:tab/>
        </w:r>
        <w:r>
          <w:rPr>
            <w:noProof/>
            <w:webHidden/>
          </w:rPr>
          <w:fldChar w:fldCharType="begin"/>
        </w:r>
        <w:r>
          <w:rPr>
            <w:noProof/>
            <w:webHidden/>
          </w:rPr>
          <w:instrText xml:space="preserve"> PAGEREF _Toc191669460 \h </w:instrText>
        </w:r>
        <w:r>
          <w:rPr>
            <w:noProof/>
            <w:webHidden/>
          </w:rPr>
        </w:r>
        <w:r>
          <w:rPr>
            <w:noProof/>
            <w:webHidden/>
          </w:rPr>
          <w:fldChar w:fldCharType="separate"/>
        </w:r>
        <w:r>
          <w:rPr>
            <w:noProof/>
            <w:webHidden/>
          </w:rPr>
          <w:t>24</w:t>
        </w:r>
        <w:r>
          <w:rPr>
            <w:noProof/>
            <w:webHidden/>
          </w:rPr>
          <w:fldChar w:fldCharType="end"/>
        </w:r>
      </w:hyperlink>
    </w:p>
    <w:p w14:paraId="6B12789D" w14:textId="6AD4C517" w:rsidR="00127E7A" w:rsidRDefault="00127E7A">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61" w:history="1">
        <w:r w:rsidRPr="00E62E3C">
          <w:rPr>
            <w:rStyle w:val="Hyperlink"/>
            <w:noProof/>
            <w14:scene3d>
              <w14:camera w14:prst="orthographicFront"/>
              <w14:lightRig w14:rig="threePt" w14:dir="t">
                <w14:rot w14:lat="0" w14:lon="0" w14:rev="0"/>
              </w14:lightRig>
            </w14:scene3d>
          </w:rPr>
          <w:t>2.3</w:t>
        </w:r>
        <w:r>
          <w:rPr>
            <w:rFonts w:asciiTheme="minorHAnsi" w:eastAsiaTheme="minorEastAsia" w:hAnsiTheme="minorHAnsi"/>
            <w:caps w:val="0"/>
            <w:noProof/>
            <w:kern w:val="2"/>
            <w:szCs w:val="24"/>
            <w:lang w:eastAsia="pt-BR"/>
            <w14:ligatures w14:val="standardContextual"/>
          </w:rPr>
          <w:tab/>
        </w:r>
        <w:r w:rsidRPr="00E62E3C">
          <w:rPr>
            <w:rStyle w:val="Hyperlink"/>
            <w:noProof/>
          </w:rPr>
          <w:t>Sistemas de Informação Geográfica (SIG).</w:t>
        </w:r>
        <w:r>
          <w:rPr>
            <w:noProof/>
            <w:webHidden/>
          </w:rPr>
          <w:tab/>
        </w:r>
        <w:r>
          <w:rPr>
            <w:noProof/>
            <w:webHidden/>
          </w:rPr>
          <w:fldChar w:fldCharType="begin"/>
        </w:r>
        <w:r>
          <w:rPr>
            <w:noProof/>
            <w:webHidden/>
          </w:rPr>
          <w:instrText xml:space="preserve"> PAGEREF _Toc191669461 \h </w:instrText>
        </w:r>
        <w:r>
          <w:rPr>
            <w:noProof/>
            <w:webHidden/>
          </w:rPr>
        </w:r>
        <w:r>
          <w:rPr>
            <w:noProof/>
            <w:webHidden/>
          </w:rPr>
          <w:fldChar w:fldCharType="separate"/>
        </w:r>
        <w:r>
          <w:rPr>
            <w:noProof/>
            <w:webHidden/>
          </w:rPr>
          <w:t>25</w:t>
        </w:r>
        <w:r>
          <w:rPr>
            <w:noProof/>
            <w:webHidden/>
          </w:rPr>
          <w:fldChar w:fldCharType="end"/>
        </w:r>
      </w:hyperlink>
    </w:p>
    <w:p w14:paraId="3EAA095C" w14:textId="33A1632B" w:rsidR="00127E7A" w:rsidRDefault="00127E7A">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62" w:history="1">
        <w:r w:rsidRPr="00E62E3C">
          <w:rPr>
            <w:rStyle w:val="Hyperlink"/>
            <w:noProof/>
            <w14:scene3d>
              <w14:camera w14:prst="orthographicFront"/>
              <w14:lightRig w14:rig="threePt" w14:dir="t">
                <w14:rot w14:lat="0" w14:lon="0" w14:rev="0"/>
              </w14:lightRig>
            </w14:scene3d>
          </w:rPr>
          <w:t>2.4</w:t>
        </w:r>
        <w:r>
          <w:rPr>
            <w:rFonts w:asciiTheme="minorHAnsi" w:eastAsiaTheme="minorEastAsia" w:hAnsiTheme="minorHAnsi"/>
            <w:caps w:val="0"/>
            <w:noProof/>
            <w:kern w:val="2"/>
            <w:szCs w:val="24"/>
            <w:lang w:eastAsia="pt-BR"/>
            <w14:ligatures w14:val="standardContextual"/>
          </w:rPr>
          <w:tab/>
        </w:r>
        <w:r w:rsidRPr="00E62E3C">
          <w:rPr>
            <w:rStyle w:val="Hyperlink"/>
            <w:noProof/>
          </w:rPr>
          <w:t>Cadastro Imobiliário e Georreferenciamento.</w:t>
        </w:r>
        <w:r>
          <w:rPr>
            <w:noProof/>
            <w:webHidden/>
          </w:rPr>
          <w:tab/>
        </w:r>
        <w:r>
          <w:rPr>
            <w:noProof/>
            <w:webHidden/>
          </w:rPr>
          <w:fldChar w:fldCharType="begin"/>
        </w:r>
        <w:r>
          <w:rPr>
            <w:noProof/>
            <w:webHidden/>
          </w:rPr>
          <w:instrText xml:space="preserve"> PAGEREF _Toc191669462 \h </w:instrText>
        </w:r>
        <w:r>
          <w:rPr>
            <w:noProof/>
            <w:webHidden/>
          </w:rPr>
        </w:r>
        <w:r>
          <w:rPr>
            <w:noProof/>
            <w:webHidden/>
          </w:rPr>
          <w:fldChar w:fldCharType="separate"/>
        </w:r>
        <w:r>
          <w:rPr>
            <w:noProof/>
            <w:webHidden/>
          </w:rPr>
          <w:t>25</w:t>
        </w:r>
        <w:r>
          <w:rPr>
            <w:noProof/>
            <w:webHidden/>
          </w:rPr>
          <w:fldChar w:fldCharType="end"/>
        </w:r>
      </w:hyperlink>
    </w:p>
    <w:p w14:paraId="1C35DEAC" w14:textId="346FE40F" w:rsidR="00127E7A" w:rsidRDefault="00127E7A">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1669463" w:history="1">
        <w:r w:rsidRPr="00E62E3C">
          <w:rPr>
            <w:rStyle w:val="Hyperlink"/>
            <w:noProof/>
            <w14:scene3d>
              <w14:camera w14:prst="orthographicFront"/>
              <w14:lightRig w14:rig="threePt" w14:dir="t">
                <w14:rot w14:lat="0" w14:lon="0" w14:rev="0"/>
              </w14:lightRig>
            </w14:scene3d>
          </w:rPr>
          <w:t>3</w:t>
        </w:r>
        <w:r>
          <w:rPr>
            <w:rFonts w:asciiTheme="minorHAnsi" w:eastAsiaTheme="minorEastAsia" w:hAnsiTheme="minorHAnsi"/>
            <w:b w:val="0"/>
            <w:caps w:val="0"/>
            <w:noProof/>
            <w:kern w:val="2"/>
            <w:szCs w:val="24"/>
            <w:lang w:eastAsia="pt-BR"/>
            <w14:ligatures w14:val="standardContextual"/>
          </w:rPr>
          <w:tab/>
        </w:r>
        <w:r w:rsidRPr="00E62E3C">
          <w:rPr>
            <w:rStyle w:val="Hyperlink"/>
            <w:noProof/>
          </w:rPr>
          <w:t>Metodologia da pesquisa</w:t>
        </w:r>
        <w:r>
          <w:rPr>
            <w:noProof/>
            <w:webHidden/>
          </w:rPr>
          <w:tab/>
        </w:r>
        <w:r>
          <w:rPr>
            <w:noProof/>
            <w:webHidden/>
          </w:rPr>
          <w:fldChar w:fldCharType="begin"/>
        </w:r>
        <w:r>
          <w:rPr>
            <w:noProof/>
            <w:webHidden/>
          </w:rPr>
          <w:instrText xml:space="preserve"> PAGEREF _Toc191669463 \h </w:instrText>
        </w:r>
        <w:r>
          <w:rPr>
            <w:noProof/>
            <w:webHidden/>
          </w:rPr>
        </w:r>
        <w:r>
          <w:rPr>
            <w:noProof/>
            <w:webHidden/>
          </w:rPr>
          <w:fldChar w:fldCharType="separate"/>
        </w:r>
        <w:r>
          <w:rPr>
            <w:noProof/>
            <w:webHidden/>
          </w:rPr>
          <w:t>25</w:t>
        </w:r>
        <w:r>
          <w:rPr>
            <w:noProof/>
            <w:webHidden/>
          </w:rPr>
          <w:fldChar w:fldCharType="end"/>
        </w:r>
      </w:hyperlink>
    </w:p>
    <w:p w14:paraId="59AC3490" w14:textId="23C7EDAB" w:rsidR="00127E7A" w:rsidRDefault="00127E7A">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64" w:history="1">
        <w:r w:rsidRPr="00E62E3C">
          <w:rPr>
            <w:rStyle w:val="Hyperlink"/>
            <w:noProof/>
            <w14:scene3d>
              <w14:camera w14:prst="orthographicFront"/>
              <w14:lightRig w14:rig="threePt" w14:dir="t">
                <w14:rot w14:lat="0" w14:lon="0" w14:rev="0"/>
              </w14:lightRig>
            </w14:scene3d>
          </w:rPr>
          <w:t>3.1</w:t>
        </w:r>
        <w:r>
          <w:rPr>
            <w:rFonts w:asciiTheme="minorHAnsi" w:eastAsiaTheme="minorEastAsia" w:hAnsiTheme="minorHAnsi"/>
            <w:caps w:val="0"/>
            <w:noProof/>
            <w:kern w:val="2"/>
            <w:szCs w:val="24"/>
            <w:lang w:eastAsia="pt-BR"/>
            <w14:ligatures w14:val="standardContextual"/>
          </w:rPr>
          <w:tab/>
        </w:r>
        <w:r w:rsidRPr="00E62E3C">
          <w:rPr>
            <w:rStyle w:val="Hyperlink"/>
            <w:noProof/>
          </w:rPr>
          <w:t>Etapas</w:t>
        </w:r>
        <w:r>
          <w:rPr>
            <w:noProof/>
            <w:webHidden/>
          </w:rPr>
          <w:tab/>
        </w:r>
        <w:r>
          <w:rPr>
            <w:noProof/>
            <w:webHidden/>
          </w:rPr>
          <w:fldChar w:fldCharType="begin"/>
        </w:r>
        <w:r>
          <w:rPr>
            <w:noProof/>
            <w:webHidden/>
          </w:rPr>
          <w:instrText xml:space="preserve"> PAGEREF _Toc191669464 \h </w:instrText>
        </w:r>
        <w:r>
          <w:rPr>
            <w:noProof/>
            <w:webHidden/>
          </w:rPr>
        </w:r>
        <w:r>
          <w:rPr>
            <w:noProof/>
            <w:webHidden/>
          </w:rPr>
          <w:fldChar w:fldCharType="separate"/>
        </w:r>
        <w:r>
          <w:rPr>
            <w:noProof/>
            <w:webHidden/>
          </w:rPr>
          <w:t>25</w:t>
        </w:r>
        <w:r>
          <w:rPr>
            <w:noProof/>
            <w:webHidden/>
          </w:rPr>
          <w:fldChar w:fldCharType="end"/>
        </w:r>
      </w:hyperlink>
    </w:p>
    <w:p w14:paraId="3E696E7A" w14:textId="75BDD766" w:rsidR="00127E7A" w:rsidRDefault="00127E7A">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65" w:history="1">
        <w:r w:rsidRPr="00E62E3C">
          <w:rPr>
            <w:rStyle w:val="Hyperlink"/>
            <w:noProof/>
          </w:rPr>
          <w:t>3.1.1</w:t>
        </w:r>
        <w:r>
          <w:rPr>
            <w:rFonts w:asciiTheme="minorHAnsi" w:eastAsiaTheme="minorEastAsia" w:hAnsiTheme="minorHAnsi"/>
            <w:b w:val="0"/>
            <w:noProof/>
            <w:kern w:val="2"/>
            <w:szCs w:val="24"/>
            <w:lang w:eastAsia="pt-BR"/>
            <w14:ligatures w14:val="standardContextual"/>
          </w:rPr>
          <w:tab/>
        </w:r>
        <w:r w:rsidRPr="00E62E3C">
          <w:rPr>
            <w:rStyle w:val="Hyperlink"/>
            <w:noProof/>
          </w:rPr>
          <w:t>Obter dados dos lotes de municípios parceiros: identificação do lote e da quadra, logradouro, número, largura do lote (testada) e outras dimensões disponíveis</w:t>
        </w:r>
        <w:r>
          <w:rPr>
            <w:noProof/>
            <w:webHidden/>
          </w:rPr>
          <w:tab/>
        </w:r>
        <w:r>
          <w:rPr>
            <w:noProof/>
            <w:webHidden/>
          </w:rPr>
          <w:fldChar w:fldCharType="begin"/>
        </w:r>
        <w:r>
          <w:rPr>
            <w:noProof/>
            <w:webHidden/>
          </w:rPr>
          <w:instrText xml:space="preserve"> PAGEREF _Toc191669465 \h </w:instrText>
        </w:r>
        <w:r>
          <w:rPr>
            <w:noProof/>
            <w:webHidden/>
          </w:rPr>
        </w:r>
        <w:r>
          <w:rPr>
            <w:noProof/>
            <w:webHidden/>
          </w:rPr>
          <w:fldChar w:fldCharType="separate"/>
        </w:r>
        <w:r>
          <w:rPr>
            <w:noProof/>
            <w:webHidden/>
          </w:rPr>
          <w:t>25</w:t>
        </w:r>
        <w:r>
          <w:rPr>
            <w:noProof/>
            <w:webHidden/>
          </w:rPr>
          <w:fldChar w:fldCharType="end"/>
        </w:r>
      </w:hyperlink>
    </w:p>
    <w:p w14:paraId="6DC002F4" w14:textId="02338879" w:rsidR="00127E7A" w:rsidRDefault="00127E7A">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66" w:history="1">
        <w:r w:rsidRPr="00E62E3C">
          <w:rPr>
            <w:rStyle w:val="Hyperlink"/>
            <w:noProof/>
          </w:rPr>
          <w:t>3.1.2</w:t>
        </w:r>
        <w:r>
          <w:rPr>
            <w:rFonts w:asciiTheme="minorHAnsi" w:eastAsiaTheme="minorEastAsia" w:hAnsiTheme="minorHAnsi"/>
            <w:b w:val="0"/>
            <w:noProof/>
            <w:kern w:val="2"/>
            <w:szCs w:val="24"/>
            <w:lang w:eastAsia="pt-BR"/>
            <w14:ligatures w14:val="standardContextual"/>
          </w:rPr>
          <w:tab/>
        </w:r>
        <w:r w:rsidRPr="00E62E3C">
          <w:rPr>
            <w:rStyle w:val="Hyperlink"/>
            <w:noProof/>
          </w:rPr>
          <w:t>Definir e povoar um banco de dados relacional com os dados dos imóveis</w:t>
        </w:r>
        <w:r>
          <w:rPr>
            <w:noProof/>
            <w:webHidden/>
          </w:rPr>
          <w:tab/>
        </w:r>
        <w:r>
          <w:rPr>
            <w:noProof/>
            <w:webHidden/>
          </w:rPr>
          <w:fldChar w:fldCharType="begin"/>
        </w:r>
        <w:r>
          <w:rPr>
            <w:noProof/>
            <w:webHidden/>
          </w:rPr>
          <w:instrText xml:space="preserve"> PAGEREF _Toc191669466 \h </w:instrText>
        </w:r>
        <w:r>
          <w:rPr>
            <w:noProof/>
            <w:webHidden/>
          </w:rPr>
        </w:r>
        <w:r>
          <w:rPr>
            <w:noProof/>
            <w:webHidden/>
          </w:rPr>
          <w:fldChar w:fldCharType="separate"/>
        </w:r>
        <w:r>
          <w:rPr>
            <w:noProof/>
            <w:webHidden/>
          </w:rPr>
          <w:t>26</w:t>
        </w:r>
        <w:r>
          <w:rPr>
            <w:noProof/>
            <w:webHidden/>
          </w:rPr>
          <w:fldChar w:fldCharType="end"/>
        </w:r>
      </w:hyperlink>
    </w:p>
    <w:p w14:paraId="7A3E332A" w14:textId="7B7D0F87" w:rsidR="00127E7A" w:rsidRDefault="00127E7A">
      <w:pPr>
        <w:pStyle w:val="Sumrio3"/>
        <w:tabs>
          <w:tab w:val="left" w:pos="958"/>
          <w:tab w:val="right" w:leader="dot" w:pos="9061"/>
        </w:tabs>
        <w:rPr>
          <w:rFonts w:asciiTheme="minorHAnsi" w:eastAsiaTheme="minorEastAsia" w:hAnsiTheme="minorHAnsi"/>
          <w:b w:val="0"/>
          <w:noProof/>
          <w:kern w:val="2"/>
          <w:szCs w:val="24"/>
          <w:lang w:eastAsia="pt-BR"/>
          <w14:ligatures w14:val="standardContextual"/>
        </w:rPr>
      </w:pPr>
      <w:hyperlink w:anchor="_Toc191669467" w:history="1">
        <w:r w:rsidRPr="00E62E3C">
          <w:rPr>
            <w:rStyle w:val="Hyperlink"/>
            <w:noProof/>
          </w:rPr>
          <w:t>3.1.3</w:t>
        </w:r>
        <w:r>
          <w:rPr>
            <w:rFonts w:asciiTheme="minorHAnsi" w:eastAsiaTheme="minorEastAsia" w:hAnsiTheme="minorHAnsi"/>
            <w:b w:val="0"/>
            <w:noProof/>
            <w:kern w:val="2"/>
            <w:szCs w:val="24"/>
            <w:lang w:eastAsia="pt-BR"/>
            <w14:ligatures w14:val="standardContextual"/>
          </w:rPr>
          <w:tab/>
        </w:r>
        <w:r w:rsidRPr="00E62E3C">
          <w:rPr>
            <w:rStyle w:val="Hyperlink"/>
            <w:noProof/>
          </w:rPr>
          <w:t>Selecionar um conjunto ótimo de informações cadastrais contendo quadras retangulares com pelo menos um endereço em cada logradouro (Retangópolis).</w:t>
        </w:r>
        <w:r>
          <w:rPr>
            <w:noProof/>
            <w:webHidden/>
          </w:rPr>
          <w:tab/>
        </w:r>
        <w:r>
          <w:rPr>
            <w:noProof/>
            <w:webHidden/>
          </w:rPr>
          <w:fldChar w:fldCharType="begin"/>
        </w:r>
        <w:r>
          <w:rPr>
            <w:noProof/>
            <w:webHidden/>
          </w:rPr>
          <w:instrText xml:space="preserve"> PAGEREF _Toc191669467 \h </w:instrText>
        </w:r>
        <w:r>
          <w:rPr>
            <w:noProof/>
            <w:webHidden/>
          </w:rPr>
        </w:r>
        <w:r>
          <w:rPr>
            <w:noProof/>
            <w:webHidden/>
          </w:rPr>
          <w:fldChar w:fldCharType="separate"/>
        </w:r>
        <w:r>
          <w:rPr>
            <w:noProof/>
            <w:webHidden/>
          </w:rPr>
          <w:t>26</w:t>
        </w:r>
        <w:r>
          <w:rPr>
            <w:noProof/>
            <w:webHidden/>
          </w:rPr>
          <w:fldChar w:fldCharType="end"/>
        </w:r>
      </w:hyperlink>
    </w:p>
    <w:p w14:paraId="3F3DBB15" w14:textId="1CEEC3E5" w:rsidR="00127E7A" w:rsidRDefault="00127E7A">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68" w:history="1">
        <w:r w:rsidRPr="00E62E3C">
          <w:rPr>
            <w:rStyle w:val="Hyperlink"/>
            <w:noProof/>
            <w14:scene3d>
              <w14:camera w14:prst="orthographicFront"/>
              <w14:lightRig w14:rig="threePt" w14:dir="t">
                <w14:rot w14:lat="0" w14:lon="0" w14:rev="0"/>
              </w14:lightRig>
            </w14:scene3d>
          </w:rPr>
          <w:t>3.2</w:t>
        </w:r>
        <w:r>
          <w:rPr>
            <w:rFonts w:asciiTheme="minorHAnsi" w:eastAsiaTheme="minorEastAsia" w:hAnsiTheme="minorHAnsi"/>
            <w:caps w:val="0"/>
            <w:noProof/>
            <w:kern w:val="2"/>
            <w:szCs w:val="24"/>
            <w:lang w:eastAsia="pt-BR"/>
            <w14:ligatures w14:val="standardContextual"/>
          </w:rPr>
          <w:tab/>
        </w:r>
        <w:r w:rsidRPr="00E62E3C">
          <w:rPr>
            <w:rStyle w:val="Hyperlink"/>
            <w:noProof/>
          </w:rPr>
          <w:t>cronograma</w:t>
        </w:r>
        <w:r>
          <w:rPr>
            <w:noProof/>
            <w:webHidden/>
          </w:rPr>
          <w:tab/>
        </w:r>
        <w:r>
          <w:rPr>
            <w:noProof/>
            <w:webHidden/>
          </w:rPr>
          <w:fldChar w:fldCharType="begin"/>
        </w:r>
        <w:r>
          <w:rPr>
            <w:noProof/>
            <w:webHidden/>
          </w:rPr>
          <w:instrText xml:space="preserve"> PAGEREF _Toc191669468 \h </w:instrText>
        </w:r>
        <w:r>
          <w:rPr>
            <w:noProof/>
            <w:webHidden/>
          </w:rPr>
        </w:r>
        <w:r>
          <w:rPr>
            <w:noProof/>
            <w:webHidden/>
          </w:rPr>
          <w:fldChar w:fldCharType="separate"/>
        </w:r>
        <w:r>
          <w:rPr>
            <w:noProof/>
            <w:webHidden/>
          </w:rPr>
          <w:t>26</w:t>
        </w:r>
        <w:r>
          <w:rPr>
            <w:noProof/>
            <w:webHidden/>
          </w:rPr>
          <w:fldChar w:fldCharType="end"/>
        </w:r>
      </w:hyperlink>
    </w:p>
    <w:p w14:paraId="3E3EF2F7" w14:textId="55250F8D" w:rsidR="00127E7A" w:rsidRDefault="00127E7A">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1669469" w:history="1">
        <w:r w:rsidRPr="00E62E3C">
          <w:rPr>
            <w:rStyle w:val="Hyperlink"/>
            <w:noProof/>
            <w14:scene3d>
              <w14:camera w14:prst="orthographicFront"/>
              <w14:lightRig w14:rig="threePt" w14:dir="t">
                <w14:rot w14:lat="0" w14:lon="0" w14:rev="0"/>
              </w14:lightRig>
            </w14:scene3d>
          </w:rPr>
          <w:t>4</w:t>
        </w:r>
        <w:r>
          <w:rPr>
            <w:rFonts w:asciiTheme="minorHAnsi" w:eastAsiaTheme="minorEastAsia" w:hAnsiTheme="minorHAnsi"/>
            <w:b w:val="0"/>
            <w:caps w:val="0"/>
            <w:noProof/>
            <w:kern w:val="2"/>
            <w:szCs w:val="24"/>
            <w:lang w:eastAsia="pt-BR"/>
            <w14:ligatures w14:val="standardContextual"/>
          </w:rPr>
          <w:tab/>
        </w:r>
        <w:r w:rsidRPr="00E62E3C">
          <w:rPr>
            <w:rStyle w:val="Hyperlink"/>
            <w:noProof/>
          </w:rPr>
          <w:t>Desenvolvimento do Protótipo:</w:t>
        </w:r>
        <w:r>
          <w:rPr>
            <w:noProof/>
            <w:webHidden/>
          </w:rPr>
          <w:tab/>
        </w:r>
        <w:r>
          <w:rPr>
            <w:noProof/>
            <w:webHidden/>
          </w:rPr>
          <w:fldChar w:fldCharType="begin"/>
        </w:r>
        <w:r>
          <w:rPr>
            <w:noProof/>
            <w:webHidden/>
          </w:rPr>
          <w:instrText xml:space="preserve"> PAGEREF _Toc191669469 \h </w:instrText>
        </w:r>
        <w:r>
          <w:rPr>
            <w:noProof/>
            <w:webHidden/>
          </w:rPr>
        </w:r>
        <w:r>
          <w:rPr>
            <w:noProof/>
            <w:webHidden/>
          </w:rPr>
          <w:fldChar w:fldCharType="separate"/>
        </w:r>
        <w:r>
          <w:rPr>
            <w:noProof/>
            <w:webHidden/>
          </w:rPr>
          <w:t>26</w:t>
        </w:r>
        <w:r>
          <w:rPr>
            <w:noProof/>
            <w:webHidden/>
          </w:rPr>
          <w:fldChar w:fldCharType="end"/>
        </w:r>
      </w:hyperlink>
    </w:p>
    <w:p w14:paraId="0FFBBB82" w14:textId="630B784F" w:rsidR="00127E7A" w:rsidRDefault="00127E7A">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70" w:history="1">
        <w:r w:rsidRPr="00E62E3C">
          <w:rPr>
            <w:rStyle w:val="Hyperlink"/>
            <w:noProof/>
            <w14:scene3d>
              <w14:camera w14:prst="orthographicFront"/>
              <w14:lightRig w14:rig="threePt" w14:dir="t">
                <w14:rot w14:lat="0" w14:lon="0" w14:rev="0"/>
              </w14:lightRig>
            </w14:scene3d>
          </w:rPr>
          <w:t>4.1</w:t>
        </w:r>
        <w:r>
          <w:rPr>
            <w:rFonts w:asciiTheme="minorHAnsi" w:eastAsiaTheme="minorEastAsia" w:hAnsiTheme="minorHAnsi"/>
            <w:caps w:val="0"/>
            <w:noProof/>
            <w:kern w:val="2"/>
            <w:szCs w:val="24"/>
            <w:lang w:eastAsia="pt-BR"/>
            <w14:ligatures w14:val="standardContextual"/>
          </w:rPr>
          <w:tab/>
        </w:r>
        <w:r w:rsidRPr="00E62E3C">
          <w:rPr>
            <w:rStyle w:val="Hyperlink"/>
            <w:noProof/>
          </w:rPr>
          <w:t>Arquitetura do sistema.</w:t>
        </w:r>
        <w:r>
          <w:rPr>
            <w:noProof/>
            <w:webHidden/>
          </w:rPr>
          <w:tab/>
        </w:r>
        <w:r>
          <w:rPr>
            <w:noProof/>
            <w:webHidden/>
          </w:rPr>
          <w:fldChar w:fldCharType="begin"/>
        </w:r>
        <w:r>
          <w:rPr>
            <w:noProof/>
            <w:webHidden/>
          </w:rPr>
          <w:instrText xml:space="preserve"> PAGEREF _Toc191669470 \h </w:instrText>
        </w:r>
        <w:r>
          <w:rPr>
            <w:noProof/>
            <w:webHidden/>
          </w:rPr>
        </w:r>
        <w:r>
          <w:rPr>
            <w:noProof/>
            <w:webHidden/>
          </w:rPr>
          <w:fldChar w:fldCharType="separate"/>
        </w:r>
        <w:r>
          <w:rPr>
            <w:noProof/>
            <w:webHidden/>
          </w:rPr>
          <w:t>27</w:t>
        </w:r>
        <w:r>
          <w:rPr>
            <w:noProof/>
            <w:webHidden/>
          </w:rPr>
          <w:fldChar w:fldCharType="end"/>
        </w:r>
      </w:hyperlink>
    </w:p>
    <w:p w14:paraId="47553288" w14:textId="19AD8291" w:rsidR="00127E7A" w:rsidRDefault="00127E7A">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71" w:history="1">
        <w:r w:rsidRPr="00E62E3C">
          <w:rPr>
            <w:rStyle w:val="Hyperlink"/>
            <w:noProof/>
            <w14:scene3d>
              <w14:camera w14:prst="orthographicFront"/>
              <w14:lightRig w14:rig="threePt" w14:dir="t">
                <w14:rot w14:lat="0" w14:lon="0" w14:rev="0"/>
              </w14:lightRig>
            </w14:scene3d>
          </w:rPr>
          <w:t>4.2</w:t>
        </w:r>
        <w:r>
          <w:rPr>
            <w:rFonts w:asciiTheme="minorHAnsi" w:eastAsiaTheme="minorEastAsia" w:hAnsiTheme="minorHAnsi"/>
            <w:caps w:val="0"/>
            <w:noProof/>
            <w:kern w:val="2"/>
            <w:szCs w:val="24"/>
            <w:lang w:eastAsia="pt-BR"/>
            <w14:ligatures w14:val="standardContextual"/>
          </w:rPr>
          <w:tab/>
        </w:r>
        <w:r w:rsidRPr="00E62E3C">
          <w:rPr>
            <w:rStyle w:val="Hyperlink"/>
            <w:noProof/>
          </w:rPr>
          <w:t>Implementação do Banco de Dados Textual.</w:t>
        </w:r>
        <w:r>
          <w:rPr>
            <w:noProof/>
            <w:webHidden/>
          </w:rPr>
          <w:tab/>
        </w:r>
        <w:r>
          <w:rPr>
            <w:noProof/>
            <w:webHidden/>
          </w:rPr>
          <w:fldChar w:fldCharType="begin"/>
        </w:r>
        <w:r>
          <w:rPr>
            <w:noProof/>
            <w:webHidden/>
          </w:rPr>
          <w:instrText xml:space="preserve"> PAGEREF _Toc191669471 \h </w:instrText>
        </w:r>
        <w:r>
          <w:rPr>
            <w:noProof/>
            <w:webHidden/>
          </w:rPr>
        </w:r>
        <w:r>
          <w:rPr>
            <w:noProof/>
            <w:webHidden/>
          </w:rPr>
          <w:fldChar w:fldCharType="separate"/>
        </w:r>
        <w:r>
          <w:rPr>
            <w:noProof/>
            <w:webHidden/>
          </w:rPr>
          <w:t>27</w:t>
        </w:r>
        <w:r>
          <w:rPr>
            <w:noProof/>
            <w:webHidden/>
          </w:rPr>
          <w:fldChar w:fldCharType="end"/>
        </w:r>
      </w:hyperlink>
    </w:p>
    <w:p w14:paraId="2A80701D" w14:textId="18E84E1B" w:rsidR="00127E7A" w:rsidRDefault="00127E7A">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72" w:history="1">
        <w:r w:rsidRPr="00E62E3C">
          <w:rPr>
            <w:rStyle w:val="Hyperlink"/>
            <w:noProof/>
            <w14:scene3d>
              <w14:camera w14:prst="orthographicFront"/>
              <w14:lightRig w14:rig="threePt" w14:dir="t">
                <w14:rot w14:lat="0" w14:lon="0" w14:rev="0"/>
              </w14:lightRig>
            </w14:scene3d>
          </w:rPr>
          <w:t>4.3</w:t>
        </w:r>
        <w:r>
          <w:rPr>
            <w:rFonts w:asciiTheme="minorHAnsi" w:eastAsiaTheme="minorEastAsia" w:hAnsiTheme="minorHAnsi"/>
            <w:caps w:val="0"/>
            <w:noProof/>
            <w:kern w:val="2"/>
            <w:szCs w:val="24"/>
            <w:lang w:eastAsia="pt-BR"/>
            <w14:ligatures w14:val="standardContextual"/>
          </w:rPr>
          <w:tab/>
        </w:r>
        <w:r w:rsidRPr="00E62E3C">
          <w:rPr>
            <w:rStyle w:val="Hyperlink"/>
            <w:noProof/>
          </w:rPr>
          <w:t>Desenvolvimento da Interface de usuário.</w:t>
        </w:r>
        <w:r>
          <w:rPr>
            <w:noProof/>
            <w:webHidden/>
          </w:rPr>
          <w:tab/>
        </w:r>
        <w:r>
          <w:rPr>
            <w:noProof/>
            <w:webHidden/>
          </w:rPr>
          <w:fldChar w:fldCharType="begin"/>
        </w:r>
        <w:r>
          <w:rPr>
            <w:noProof/>
            <w:webHidden/>
          </w:rPr>
          <w:instrText xml:space="preserve"> PAGEREF _Toc191669472 \h </w:instrText>
        </w:r>
        <w:r>
          <w:rPr>
            <w:noProof/>
            <w:webHidden/>
          </w:rPr>
        </w:r>
        <w:r>
          <w:rPr>
            <w:noProof/>
            <w:webHidden/>
          </w:rPr>
          <w:fldChar w:fldCharType="separate"/>
        </w:r>
        <w:r>
          <w:rPr>
            <w:noProof/>
            <w:webHidden/>
          </w:rPr>
          <w:t>27</w:t>
        </w:r>
        <w:r>
          <w:rPr>
            <w:noProof/>
            <w:webHidden/>
          </w:rPr>
          <w:fldChar w:fldCharType="end"/>
        </w:r>
      </w:hyperlink>
    </w:p>
    <w:p w14:paraId="1C59C0CF" w14:textId="62626120" w:rsidR="00127E7A" w:rsidRDefault="00127E7A">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73" w:history="1">
        <w:r w:rsidRPr="00E62E3C">
          <w:rPr>
            <w:rStyle w:val="Hyperlink"/>
            <w:noProof/>
            <w14:scene3d>
              <w14:camera w14:prst="orthographicFront"/>
              <w14:lightRig w14:rig="threePt" w14:dir="t">
                <w14:rot w14:lat="0" w14:lon="0" w14:rev="0"/>
              </w14:lightRig>
            </w14:scene3d>
          </w:rPr>
          <w:t>4.4</w:t>
        </w:r>
        <w:r>
          <w:rPr>
            <w:rFonts w:asciiTheme="minorHAnsi" w:eastAsiaTheme="minorEastAsia" w:hAnsiTheme="minorHAnsi"/>
            <w:caps w:val="0"/>
            <w:noProof/>
            <w:kern w:val="2"/>
            <w:szCs w:val="24"/>
            <w:lang w:eastAsia="pt-BR"/>
            <w14:ligatures w14:val="standardContextual"/>
          </w:rPr>
          <w:tab/>
        </w:r>
        <w:r w:rsidRPr="00E62E3C">
          <w:rPr>
            <w:rStyle w:val="Hyperlink"/>
            <w:noProof/>
          </w:rPr>
          <w:t>Integração com sistemas de georreferencIamento.</w:t>
        </w:r>
        <w:r>
          <w:rPr>
            <w:noProof/>
            <w:webHidden/>
          </w:rPr>
          <w:tab/>
        </w:r>
        <w:r>
          <w:rPr>
            <w:noProof/>
            <w:webHidden/>
          </w:rPr>
          <w:fldChar w:fldCharType="begin"/>
        </w:r>
        <w:r>
          <w:rPr>
            <w:noProof/>
            <w:webHidden/>
          </w:rPr>
          <w:instrText xml:space="preserve"> PAGEREF _Toc191669473 \h </w:instrText>
        </w:r>
        <w:r>
          <w:rPr>
            <w:noProof/>
            <w:webHidden/>
          </w:rPr>
        </w:r>
        <w:r>
          <w:rPr>
            <w:noProof/>
            <w:webHidden/>
          </w:rPr>
          <w:fldChar w:fldCharType="separate"/>
        </w:r>
        <w:r>
          <w:rPr>
            <w:noProof/>
            <w:webHidden/>
          </w:rPr>
          <w:t>27</w:t>
        </w:r>
        <w:r>
          <w:rPr>
            <w:noProof/>
            <w:webHidden/>
          </w:rPr>
          <w:fldChar w:fldCharType="end"/>
        </w:r>
      </w:hyperlink>
    </w:p>
    <w:p w14:paraId="3A46887C" w14:textId="586EDF05" w:rsidR="00127E7A" w:rsidRDefault="00127E7A">
      <w:pPr>
        <w:pStyle w:val="Sumrio2"/>
        <w:tabs>
          <w:tab w:val="left" w:pos="958"/>
          <w:tab w:val="right" w:leader="dot" w:pos="9061"/>
        </w:tabs>
        <w:rPr>
          <w:rFonts w:asciiTheme="minorHAnsi" w:eastAsiaTheme="minorEastAsia" w:hAnsiTheme="minorHAnsi"/>
          <w:caps w:val="0"/>
          <w:noProof/>
          <w:kern w:val="2"/>
          <w:szCs w:val="24"/>
          <w:lang w:eastAsia="pt-BR"/>
          <w14:ligatures w14:val="standardContextual"/>
        </w:rPr>
      </w:pPr>
      <w:hyperlink w:anchor="_Toc191669474" w:history="1">
        <w:r w:rsidRPr="00E62E3C">
          <w:rPr>
            <w:rStyle w:val="Hyperlink"/>
            <w:noProof/>
            <w14:scene3d>
              <w14:camera w14:prst="orthographicFront"/>
              <w14:lightRig w14:rig="threePt" w14:dir="t">
                <w14:rot w14:lat="0" w14:lon="0" w14:rev="0"/>
              </w14:lightRig>
            </w14:scene3d>
          </w:rPr>
          <w:t>4.5</w:t>
        </w:r>
        <w:r>
          <w:rPr>
            <w:rFonts w:asciiTheme="minorHAnsi" w:eastAsiaTheme="minorEastAsia" w:hAnsiTheme="minorHAnsi"/>
            <w:caps w:val="0"/>
            <w:noProof/>
            <w:kern w:val="2"/>
            <w:szCs w:val="24"/>
            <w:lang w:eastAsia="pt-BR"/>
            <w14:ligatures w14:val="standardContextual"/>
          </w:rPr>
          <w:tab/>
        </w:r>
        <w:r w:rsidRPr="00E62E3C">
          <w:rPr>
            <w:rStyle w:val="Hyperlink"/>
            <w:noProof/>
          </w:rPr>
          <w:t>Resultados e Discussão:</w:t>
        </w:r>
        <w:r>
          <w:rPr>
            <w:noProof/>
            <w:webHidden/>
          </w:rPr>
          <w:tab/>
        </w:r>
        <w:r>
          <w:rPr>
            <w:noProof/>
            <w:webHidden/>
          </w:rPr>
          <w:fldChar w:fldCharType="begin"/>
        </w:r>
        <w:r>
          <w:rPr>
            <w:noProof/>
            <w:webHidden/>
          </w:rPr>
          <w:instrText xml:space="preserve"> PAGEREF _Toc191669474 \h </w:instrText>
        </w:r>
        <w:r>
          <w:rPr>
            <w:noProof/>
            <w:webHidden/>
          </w:rPr>
        </w:r>
        <w:r>
          <w:rPr>
            <w:noProof/>
            <w:webHidden/>
          </w:rPr>
          <w:fldChar w:fldCharType="separate"/>
        </w:r>
        <w:r>
          <w:rPr>
            <w:noProof/>
            <w:webHidden/>
          </w:rPr>
          <w:t>27</w:t>
        </w:r>
        <w:r>
          <w:rPr>
            <w:noProof/>
            <w:webHidden/>
          </w:rPr>
          <w:fldChar w:fldCharType="end"/>
        </w:r>
      </w:hyperlink>
    </w:p>
    <w:p w14:paraId="3EEEDB3B" w14:textId="27B4AD35" w:rsidR="00127E7A" w:rsidRDefault="00127E7A">
      <w:pPr>
        <w:pStyle w:val="Sumrio1"/>
        <w:tabs>
          <w:tab w:val="left" w:pos="958"/>
          <w:tab w:val="right" w:leader="dot" w:pos="9061"/>
        </w:tabs>
        <w:rPr>
          <w:rFonts w:asciiTheme="minorHAnsi" w:eastAsiaTheme="minorEastAsia" w:hAnsiTheme="minorHAnsi"/>
          <w:b w:val="0"/>
          <w:caps w:val="0"/>
          <w:noProof/>
          <w:kern w:val="2"/>
          <w:szCs w:val="24"/>
          <w:lang w:eastAsia="pt-BR"/>
          <w14:ligatures w14:val="standardContextual"/>
        </w:rPr>
      </w:pPr>
      <w:hyperlink w:anchor="_Toc191669475" w:history="1">
        <w:r w:rsidRPr="00E62E3C">
          <w:rPr>
            <w:rStyle w:val="Hyperlink"/>
            <w:noProof/>
            <w14:scene3d>
              <w14:camera w14:prst="orthographicFront"/>
              <w14:lightRig w14:rig="threePt" w14:dir="t">
                <w14:rot w14:lat="0" w14:lon="0" w14:rev="0"/>
              </w14:lightRig>
            </w14:scene3d>
          </w:rPr>
          <w:t>5</w:t>
        </w:r>
        <w:r>
          <w:rPr>
            <w:rFonts w:asciiTheme="minorHAnsi" w:eastAsiaTheme="minorEastAsia" w:hAnsiTheme="minorHAnsi"/>
            <w:b w:val="0"/>
            <w:caps w:val="0"/>
            <w:noProof/>
            <w:kern w:val="2"/>
            <w:szCs w:val="24"/>
            <w:lang w:eastAsia="pt-BR"/>
            <w14:ligatures w14:val="standardContextual"/>
          </w:rPr>
          <w:tab/>
        </w:r>
        <w:r w:rsidRPr="00E62E3C">
          <w:rPr>
            <w:rStyle w:val="Hyperlink"/>
            <w:noProof/>
          </w:rPr>
          <w:t>bibliografia</w:t>
        </w:r>
        <w:r>
          <w:rPr>
            <w:noProof/>
            <w:webHidden/>
          </w:rPr>
          <w:tab/>
        </w:r>
        <w:r>
          <w:rPr>
            <w:noProof/>
            <w:webHidden/>
          </w:rPr>
          <w:fldChar w:fldCharType="begin"/>
        </w:r>
        <w:r>
          <w:rPr>
            <w:noProof/>
            <w:webHidden/>
          </w:rPr>
          <w:instrText xml:space="preserve"> PAGEREF _Toc191669475 \h </w:instrText>
        </w:r>
        <w:r>
          <w:rPr>
            <w:noProof/>
            <w:webHidden/>
          </w:rPr>
        </w:r>
        <w:r>
          <w:rPr>
            <w:noProof/>
            <w:webHidden/>
          </w:rPr>
          <w:fldChar w:fldCharType="separate"/>
        </w:r>
        <w:r>
          <w:rPr>
            <w:noProof/>
            <w:webHidden/>
          </w:rPr>
          <w:t>27</w:t>
        </w:r>
        <w:r>
          <w:rPr>
            <w:noProof/>
            <w:webHidden/>
          </w:rPr>
          <w:fldChar w:fldCharType="end"/>
        </w:r>
      </w:hyperlink>
    </w:p>
    <w:p w14:paraId="090660D3" w14:textId="6C5D4CA2" w:rsidR="001D772A" w:rsidRPr="00B322C5" w:rsidRDefault="001D772A" w:rsidP="001D772A">
      <w:pPr>
        <w:rPr>
          <w:rFonts w:cs="Arial"/>
          <w:szCs w:val="24"/>
        </w:rPr>
      </w:pPr>
      <w:r w:rsidRPr="00B322C5">
        <w:rPr>
          <w:rFonts w:cs="Arial"/>
          <w:szCs w:val="24"/>
        </w:rPr>
        <w:fldChar w:fldCharType="end"/>
      </w:r>
    </w:p>
    <w:p w14:paraId="54BD3486" w14:textId="77777777" w:rsidR="001D772A" w:rsidRPr="007C7115" w:rsidRDefault="001D772A" w:rsidP="000B085C">
      <w:pPr>
        <w:pStyle w:val="Ttulo1"/>
      </w:pPr>
      <w:r w:rsidRPr="00B322C5">
        <w:br w:type="page"/>
      </w:r>
      <w:bookmarkStart w:id="2" w:name="_Toc191669442"/>
      <w:r w:rsidRPr="007C7115">
        <w:lastRenderedPageBreak/>
        <w:t>Introdução</w:t>
      </w:r>
      <w:bookmarkEnd w:id="2"/>
    </w:p>
    <w:p w14:paraId="7994E985" w14:textId="1FFE67E3" w:rsidR="001D772A" w:rsidRDefault="001D772A" w:rsidP="001D772A">
      <w:pPr>
        <w:rPr>
          <w:rFonts w:cs="Arial"/>
          <w:szCs w:val="24"/>
        </w:rPr>
      </w:pPr>
      <w:r>
        <w:rPr>
          <w:rFonts w:cs="Arial"/>
          <w:szCs w:val="24"/>
        </w:rPr>
        <w:t xml:space="preserve">Apesar das grandes possibilidades que se abrem com a implementação do georreferenciamento nos cadastros imobiliários urbanos, a maior parte </w:t>
      </w:r>
      <w:r w:rsidRPr="0003496E">
        <w:rPr>
          <w:rFonts w:cs="Arial"/>
          <w:szCs w:val="24"/>
        </w:rPr>
        <w:t>dos municípios do Brasil possuem apenas cadastros urbanos descritivos</w:t>
      </w:r>
      <w:bookmarkStart w:id="3" w:name="_Ref190349704"/>
      <w:r>
        <w:rPr>
          <w:rStyle w:val="Refdenotaderodap"/>
          <w:rFonts w:cs="Arial"/>
          <w:szCs w:val="24"/>
        </w:rPr>
        <w:footnoteReference w:id="1"/>
      </w:r>
      <w:bookmarkEnd w:id="3"/>
      <w:r w:rsidRPr="0003496E">
        <w:rPr>
          <w:rFonts w:cs="Arial"/>
          <w:szCs w:val="24"/>
        </w:rPr>
        <w:t>.</w:t>
      </w:r>
      <w:r>
        <w:rPr>
          <w:rFonts w:cs="Arial"/>
          <w:szCs w:val="24"/>
        </w:rPr>
        <w:t xml:space="preserve"> </w:t>
      </w:r>
      <w:r w:rsidR="00B53977">
        <w:rPr>
          <w:rFonts w:cs="Arial"/>
          <w:szCs w:val="24"/>
        </w:rPr>
        <w:t>Um bom</w:t>
      </w:r>
      <w:r w:rsidRPr="00EC1506">
        <w:rPr>
          <w:rFonts w:cs="Arial"/>
          <w:szCs w:val="24"/>
        </w:rPr>
        <w:t xml:space="preserve"> georreferenciamento</w:t>
      </w:r>
      <w:r>
        <w:rPr>
          <w:rFonts w:cs="Arial"/>
          <w:szCs w:val="24"/>
        </w:rPr>
        <w:t xml:space="preserve"> </w:t>
      </w:r>
      <w:r w:rsidR="00202B31">
        <w:rPr>
          <w:rFonts w:cs="Arial"/>
          <w:szCs w:val="24"/>
        </w:rPr>
        <w:t>permite</w:t>
      </w:r>
      <w:r w:rsidRPr="00EC1506">
        <w:rPr>
          <w:rFonts w:cs="Arial"/>
          <w:szCs w:val="24"/>
        </w:rPr>
        <w:t xml:space="preserve">, </w:t>
      </w:r>
      <w:r>
        <w:rPr>
          <w:rFonts w:cs="Arial"/>
          <w:szCs w:val="24"/>
        </w:rPr>
        <w:t>por exemplo</w:t>
      </w:r>
      <w:r w:rsidRPr="00EC1506">
        <w:rPr>
          <w:rFonts w:cs="Arial"/>
          <w:szCs w:val="24"/>
        </w:rPr>
        <w:t xml:space="preserve">, a criação de um cadastro territorial multifinalitário, que é a base para o desenvolvimento de ferramentas para </w:t>
      </w:r>
      <w:r>
        <w:rPr>
          <w:rFonts w:cs="Arial"/>
          <w:szCs w:val="24"/>
        </w:rPr>
        <w:t xml:space="preserve">gestão eficaz dos </w:t>
      </w:r>
      <w:r w:rsidRPr="00EC1506">
        <w:rPr>
          <w:rFonts w:cs="Arial"/>
          <w:szCs w:val="24"/>
        </w:rPr>
        <w:t>territórios.</w:t>
      </w:r>
    </w:p>
    <w:p w14:paraId="1BED68EA" w14:textId="77777777" w:rsidR="00AC438D" w:rsidRPr="00AC438D" w:rsidRDefault="00AC438D" w:rsidP="00AC438D">
      <w:r w:rsidRPr="00AC438D">
        <w:t xml:space="preserve">De acordo com </w:t>
      </w:r>
      <w:r w:rsidR="006311A1">
        <w:rPr>
          <w:rFonts w:cs="Arial"/>
          <w:szCs w:val="24"/>
        </w:rPr>
        <w:fldChar w:fldCharType="begin"/>
      </w:r>
      <w:r w:rsidR="006311A1">
        <w:rPr>
          <w:rFonts w:cs="Arial"/>
          <w:szCs w:val="24"/>
        </w:rPr>
        <w:instrText xml:space="preserve"> ADDIN ZOTERO_ITEM CSL_CITATION {"citationID":"xZ3PImRC","properties":{"formattedCitation":"(Cunha {\\i{}et al.}, 2019)","plainCitation":"(Cunha et al., 2019)","noteIndex":0},"citationItems":[{"id":59,"uris":["http://zotero.org/users/15531986/items/NFJSJBI4"],"itemData":{"id":59,"type":"article-journal","abstract":"Este artigo aborda o percurso histórico e a evolução da implementação do cadastro territorial urbano no Brasil. Parte-se do pressuposto de que a sua evolução está diretamente ligada à dinâmica do processo de municipalização e de ocupação territorial do país, ampliado a partir da Constituição de 1946. O Projeto CIATA, nas décadas de 1970/80, é apresentado como a primeira iniciativa que formula uma metodologia nacional e conduz a implementação de cadastros urbanos. Registram-se, ainda, outras iniciativas governamentais de apoio financeiro à implementação de cadastros urbanos, bem como o cenário que se conforma a partir da Constituição de 1988, do Estatuto da Cidade e da criação do Ministério das Cidades, que publica, em 2009, as diretrizes para a elaboração do cadastro territorial urbano, sob a perspectiva multifinalitária.        Palavras-chave : Cadastro Territorial Mulfinalitário, Cadastro Urbano, CIATA, Diretrizes para o CTM.        http://dx.doi.org/10.17127/got/2019.17.003          Data de submissão: 2019-01-24   Data de aprovação: 2019-04-23   Data de publicação: 2019-06-30","container-title":"Revista de Geografia e Ordenamento do Território","DOI":"10.17127/got.v0i17.788","ISSN":"2182-1267","issue":"17","language":"pt","license":"Autores que publicam nesta revista concordam com os seguintes termos:     Autores conservam os direitos de autor e concedem à revista o direito de primeira publicação, com o trabalho simultaneamente licenciado sob a  Licença Creative Commons Attribution  que permite a partilha do trabalho com reconhecimento da autoria e publicação inicial nesta revista.   Autores têm autorização para assumir contratos adicionais separadamente, para distribuição não-exclusiva da versão do trabalho publicada nesta revista (ex.: publicar em repositório institucional ou como capítulo de livro), com reconhecimento de autoria e publicação inicial nesta revista.   Autores têm permissão e são estimulados a publicar e distribuir o seu trabalho online (ex.: em repositórios institucionais ou na sua página pessoal) a qualquer ponto antes ou durante o processo editorial, já que isso pode gerar alterações produtivas, bem como aumentar o impacto e a citação do trabalho publicado (Veja  O Efeito do Acesso Livre ).","note":"number: 17","page":"55-74","source":"www.cegot.org","title":"O cadastro urbano no Brasil: histórico e evolução","title-short":"O cadastro urbano no Brasil","volume":"0","author":[{"family":"Cunha","given":"Eglaisa"},{"family":"Oliveira","given":"Francisco"},{"family":"JuliÃ£o","given":"Rui"},{"family":"Carneiro","given":"Andrea"}],"issued":{"date-parts":[["2019",6,30]]}}}],"schema":"https://github.com/citation-style-language/schema/raw/master/csl-citation.json"} </w:instrText>
      </w:r>
      <w:r w:rsidR="006311A1">
        <w:rPr>
          <w:rFonts w:cs="Arial"/>
          <w:szCs w:val="24"/>
        </w:rPr>
        <w:fldChar w:fldCharType="separate"/>
      </w:r>
      <w:r w:rsidR="006311A1" w:rsidRPr="006311A1">
        <w:rPr>
          <w:rFonts w:cs="Arial"/>
        </w:rPr>
        <w:t xml:space="preserve">(Cunha </w:t>
      </w:r>
      <w:r w:rsidR="006311A1" w:rsidRPr="006311A1">
        <w:rPr>
          <w:rFonts w:cs="Arial"/>
          <w:i/>
          <w:iCs/>
        </w:rPr>
        <w:t>et al.</w:t>
      </w:r>
      <w:r w:rsidR="006311A1" w:rsidRPr="006311A1">
        <w:rPr>
          <w:rFonts w:cs="Arial"/>
        </w:rPr>
        <w:t>, 2019)</w:t>
      </w:r>
      <w:r w:rsidR="006311A1">
        <w:rPr>
          <w:rFonts w:cs="Arial"/>
          <w:szCs w:val="24"/>
        </w:rPr>
        <w:fldChar w:fldCharType="end"/>
      </w:r>
      <w:r w:rsidR="006311A1">
        <w:rPr>
          <w:rFonts w:cs="Arial"/>
          <w:szCs w:val="24"/>
        </w:rPr>
        <w:t xml:space="preserve">, </w:t>
      </w:r>
      <w:r w:rsidRPr="00AC438D">
        <w:t>a organização dos primeiros cadastros fiscais imobiliários nos municípios brasileiros teve início com a Constituição de 1946, que concedeu maior autonomia aos municípios na arrecadação de tributos, especialmente o IPTU. Posteriormente, a Constituição de 1988 e o Estatuto da Cidade (Lei nº 10.257/2001) estabeleceram diretrizes para a política urbana, visando ao desenvolvimento das funções sociais da cidade e exigindo sistemas de informações cadastrais atualizados. No entanto, como as novas normas não exigiram o georreferenciamento, a maioria das prefeituras optou por não atualizar seus cadastros fiscais.</w:t>
      </w:r>
    </w:p>
    <w:p w14:paraId="60CF8249" w14:textId="5EFC16CE" w:rsidR="001D772A" w:rsidRDefault="001D772A" w:rsidP="00AA7DF8">
      <w:r w:rsidRPr="0003496E">
        <w:t xml:space="preserve">Há muitos motivos para essa ausência: falta de mão de obra qualificada, altos custos do georreferenciamento, </w:t>
      </w:r>
      <w:commentRangeStart w:id="4"/>
      <w:r w:rsidR="003F0FB4">
        <w:t xml:space="preserve">incertezas quanto ao </w:t>
      </w:r>
      <w:r w:rsidRPr="0003496E">
        <w:t>retorno financeiro</w:t>
      </w:r>
      <w:commentRangeEnd w:id="4"/>
      <w:r w:rsidR="00160061">
        <w:rPr>
          <w:rStyle w:val="Refdecomentrio"/>
        </w:rPr>
        <w:commentReference w:id="4"/>
      </w:r>
      <w:r w:rsidRPr="0003496E">
        <w:t xml:space="preserve">, dificuldades políticas, entre outros. </w:t>
      </w:r>
      <w:r>
        <w:t xml:space="preserve">No entanto algumas dessas dificuldades decorrem unicamente do grau de precisão exigido pelas </w:t>
      </w:r>
      <w:commentRangeStart w:id="5"/>
      <w:commentRangeStart w:id="6"/>
      <w:r>
        <w:t>normas</w:t>
      </w:r>
      <w:commentRangeEnd w:id="5"/>
      <w:r>
        <w:rPr>
          <w:rStyle w:val="Refdecomentrio"/>
        </w:rPr>
        <w:commentReference w:id="5"/>
      </w:r>
      <w:commentRangeEnd w:id="6"/>
      <w:r w:rsidR="006E3855">
        <w:rPr>
          <w:rStyle w:val="Refdecomentrio"/>
        </w:rPr>
        <w:commentReference w:id="6"/>
      </w:r>
      <w:r>
        <w:t xml:space="preserve">. </w:t>
      </w:r>
      <w:r w:rsidR="00AA7DF8">
        <w:t xml:space="preserve">A Norma Técnica para Georreferenciamento de Imóveis Urbanos da ABNT (NBR 14.166:2020), por exemplo </w:t>
      </w:r>
      <w:r w:rsidR="00377135">
        <w:t>determina que p</w:t>
      </w:r>
      <w:r w:rsidR="00AA7DF8">
        <w:t xml:space="preserve">ara levantamentos planimétricos e cadastrais urbanos, a precisão posicional </w:t>
      </w:r>
      <w:r w:rsidR="00BE70B3">
        <w:t>deve</w:t>
      </w:r>
      <w:r w:rsidR="00AA7DF8">
        <w:t xml:space="preserve"> ser de 10 cm a 50 cm, dependendo da metodologia adotada. </w:t>
      </w:r>
      <w:r w:rsidRPr="008A1144">
        <w:t xml:space="preserve">Como consequência, muitos dos </w:t>
      </w:r>
      <w:r>
        <w:t>4.409</w:t>
      </w:r>
      <w:r w:rsidRPr="00BB0B98">
        <w:rPr>
          <w:vertAlign w:val="superscript"/>
        </w:rPr>
        <w:fldChar w:fldCharType="begin"/>
      </w:r>
      <w:r w:rsidRPr="00BB0B98">
        <w:rPr>
          <w:vertAlign w:val="superscript"/>
        </w:rPr>
        <w:instrText xml:space="preserve"> NOTEREF _Ref190349704 \h </w:instrText>
      </w:r>
      <w:r>
        <w:rPr>
          <w:vertAlign w:val="superscript"/>
        </w:rPr>
        <w:instrText xml:space="preserve"> \* MERGEFORMAT </w:instrText>
      </w:r>
      <w:r w:rsidRPr="00BB0B98">
        <w:rPr>
          <w:vertAlign w:val="superscript"/>
        </w:rPr>
      </w:r>
      <w:r w:rsidRPr="00BB0B98">
        <w:rPr>
          <w:vertAlign w:val="superscript"/>
        </w:rPr>
        <w:fldChar w:fldCharType="separate"/>
      </w:r>
      <w:r w:rsidRPr="00BB0B98">
        <w:rPr>
          <w:vertAlign w:val="superscript"/>
        </w:rPr>
        <w:t>1</w:t>
      </w:r>
      <w:r w:rsidRPr="00BB0B98">
        <w:rPr>
          <w:vertAlign w:val="superscript"/>
        </w:rPr>
        <w:fldChar w:fldCharType="end"/>
      </w:r>
      <w:r>
        <w:t xml:space="preserve"> m</w:t>
      </w:r>
      <w:r w:rsidRPr="008A1144">
        <w:t xml:space="preserve">unicípios brasileiros que ainda não possuem cadastros georreferenciados </w:t>
      </w:r>
      <w:r w:rsidR="00F60F18">
        <w:t xml:space="preserve">também </w:t>
      </w:r>
      <w:r w:rsidRPr="008A1144">
        <w:t xml:space="preserve">não desfrutam de uma série de benefícios, devido à incapacidade de atingir os padrões de qualidade </w:t>
      </w:r>
      <w:commentRangeStart w:id="7"/>
      <w:commentRangeStart w:id="8"/>
      <w:r w:rsidRPr="008A1144">
        <w:t>exigidos</w:t>
      </w:r>
      <w:commentRangeEnd w:id="7"/>
      <w:r w:rsidR="00160061">
        <w:rPr>
          <w:rStyle w:val="Refdecomentrio"/>
        </w:rPr>
        <w:commentReference w:id="7"/>
      </w:r>
      <w:commentRangeEnd w:id="8"/>
      <w:r w:rsidR="002C6DD5">
        <w:rPr>
          <w:rStyle w:val="Refdecomentrio"/>
        </w:rPr>
        <w:commentReference w:id="8"/>
      </w:r>
      <w:r w:rsidRPr="008A1144">
        <w:t>.</w:t>
      </w:r>
    </w:p>
    <w:p w14:paraId="1217C8F8" w14:textId="4510AF81" w:rsidR="00AE0602" w:rsidRDefault="00CA30C0" w:rsidP="001D772A">
      <w:r w:rsidRPr="00CA30C0">
        <w:t xml:space="preserve">Em termos de custos, todo o processo de internação de dados — desde a coleta e o levantamento topográfico até a elaboração do memorial descritivo, análise, conferência e </w:t>
      </w:r>
      <w:r w:rsidR="00C01DD3">
        <w:t xml:space="preserve">registo de </w:t>
      </w:r>
      <w:r w:rsidR="00DB5DAC">
        <w:t>imagens</w:t>
      </w:r>
      <w:r w:rsidRPr="00CA30C0">
        <w:t xml:space="preserve"> — pode facilmente alcançar valores na casa de um milhão de reais para um município </w:t>
      </w:r>
      <w:r w:rsidR="00AC438D">
        <w:t xml:space="preserve">pequeno </w:t>
      </w:r>
      <w:r w:rsidR="00357EE4">
        <w:fldChar w:fldCharType="begin"/>
      </w:r>
      <w:r w:rsidR="00357EE4">
        <w:instrText xml:space="preserve"> ADDIN ZOTERO_ITEM CSL_CITATION {"citationID":"DdtCoNZ9","properties":{"formattedCitation":"(PNCP, 2025)","plainCitation":"(PNCP, 2025)","noteIndex":0},"citationItems":[{"id":153,"uris":["http://zotero.org/users/15531986/items/UGPC378J"],"itemData":{"id":153,"type":"webpage","container-title":"PNCP","title":"Portal Nacional de Contratações Públicas - PNCP","title-short":"PNCP","URL":"https://www.gov.br/pncp/pt-br","accessed":{"date-parts":[["2025",2,21]]},"issued":{"date-parts":[["2025"]]}}}],"schema":"https://github.com/citation-style-language/schema/raw/master/csl-citation.json"} </w:instrText>
      </w:r>
      <w:r w:rsidR="00357EE4">
        <w:fldChar w:fldCharType="separate"/>
      </w:r>
      <w:r w:rsidR="00357EE4" w:rsidRPr="00357EE4">
        <w:rPr>
          <w:rFonts w:cs="Arial"/>
        </w:rPr>
        <w:t>(PNCP, 2025)</w:t>
      </w:r>
      <w:r w:rsidR="00357EE4">
        <w:fldChar w:fldCharType="end"/>
      </w:r>
      <w:r w:rsidRPr="00CA30C0">
        <w:t>.</w:t>
      </w:r>
      <w:r w:rsidR="00D76BF0">
        <w:t xml:space="preserve"> </w:t>
      </w:r>
    </w:p>
    <w:p w14:paraId="24E16B92" w14:textId="7A083763" w:rsidR="003C23F5" w:rsidRDefault="003C23F5" w:rsidP="001D772A">
      <w:r>
        <w:lastRenderedPageBreak/>
        <w:t>Ess</w:t>
      </w:r>
      <w:r w:rsidR="00CE7C00">
        <w:t>e custo é significativo já que</w:t>
      </w:r>
      <w:r w:rsidR="00E76A5C">
        <w:t>,</w:t>
      </w:r>
      <w:r w:rsidR="00CE7C00">
        <w:t xml:space="preserve"> </w:t>
      </w:r>
      <w:r w:rsidR="001C43E3">
        <w:t>segundo estudo técnico da CNM</w:t>
      </w:r>
      <w:r w:rsidR="00CC792A">
        <w:t xml:space="preserve">, </w:t>
      </w:r>
      <w:r w:rsidR="00E62F38">
        <w:t>4</w:t>
      </w:r>
      <w:r w:rsidR="00CC792A">
        <w:t>8% dos</w:t>
      </w:r>
      <w:r w:rsidR="001C43E3">
        <w:t xml:space="preserve"> </w:t>
      </w:r>
      <w:r w:rsidR="00CE7C00">
        <w:t>municípios pequenos</w:t>
      </w:r>
      <w:r w:rsidR="0039291D">
        <w:rPr>
          <w:rStyle w:val="Refdenotaderodap"/>
        </w:rPr>
        <w:footnoteReference w:id="2"/>
      </w:r>
      <w:r w:rsidR="00CE7C00">
        <w:t xml:space="preserve"> </w:t>
      </w:r>
      <w:r w:rsidR="00A138E2">
        <w:t>apresenta</w:t>
      </w:r>
      <w:r w:rsidR="00FB5B43">
        <w:t>ra</w:t>
      </w:r>
      <w:r w:rsidR="00A138E2">
        <w:t xml:space="preserve">m déficit </w:t>
      </w:r>
      <w:r w:rsidR="0070120E">
        <w:t>no resultado primário de 2023</w:t>
      </w:r>
      <w:r w:rsidR="00E76A5C">
        <w:t xml:space="preserve"> </w:t>
      </w:r>
      <w:r w:rsidR="00E76A5C">
        <w:fldChar w:fldCharType="begin"/>
      </w:r>
      <w:r w:rsidR="00E76A5C">
        <w:instrText xml:space="preserve"> ADDIN ZOTERO_ITEM CSL_CITATION {"citationID":"DVatFdNi","properties":{"formattedCitation":"(CNM, 2024)","plainCitation":"(CNM, 2024)","noteIndex":0},"citationItems":[{"id":157,"uris":["http://zotero.org/users/15531986/items/NKF6J8PL"],"itemData":{"id":157,"type":"report","genre":"Estudo Técnico","publisher":"CNM","title":"Crise fiscal nos Municípios brasileiros","title-short":"ET_CrisenosMunicipios_2023","URL":"https://cnm.org.br/storage/biblioteca/2024/Estudos_tecnicos/202405_ET_CrisenosMunicipios_2023.pdf","author":[{"family":"CNM","given":""}],"accessed":{"date-parts":[["2025",2,28]]},"issued":{"date-parts":[["2024",5]]}}}],"schema":"https://github.com/citation-style-language/schema/raw/master/csl-citation.json"} </w:instrText>
      </w:r>
      <w:r w:rsidR="00E76A5C">
        <w:fldChar w:fldCharType="separate"/>
      </w:r>
      <w:r w:rsidR="00E76A5C" w:rsidRPr="00E76A5C">
        <w:rPr>
          <w:rFonts w:cs="Arial"/>
        </w:rPr>
        <w:t>(CNM, 2024)</w:t>
      </w:r>
      <w:r w:rsidR="00E76A5C">
        <w:fldChar w:fldCharType="end"/>
      </w:r>
      <w:r w:rsidR="0067455F">
        <w:t>.</w:t>
      </w:r>
      <w:r w:rsidR="007A3214">
        <w:t xml:space="preserve"> </w:t>
      </w:r>
      <w:r w:rsidR="0049185F">
        <w:t xml:space="preserve">As Receitas Brutas desses municípios </w:t>
      </w:r>
      <w:r w:rsidR="00A3453D">
        <w:t xml:space="preserve">também são muito baixas. </w:t>
      </w:r>
      <w:r w:rsidR="00470CF9">
        <w:t xml:space="preserve">A </w:t>
      </w:r>
      <w:r w:rsidR="00196B65">
        <w:fldChar w:fldCharType="begin"/>
      </w:r>
      <w:r w:rsidR="00196B65">
        <w:instrText xml:space="preserve"> REF _Ref191649667 \h </w:instrText>
      </w:r>
      <w:r w:rsidR="00196B65">
        <w:fldChar w:fldCharType="separate"/>
      </w:r>
      <w:r w:rsidR="00196B65">
        <w:t xml:space="preserve">Tabela </w:t>
      </w:r>
      <w:r w:rsidR="00196B65">
        <w:rPr>
          <w:noProof/>
        </w:rPr>
        <w:t>1</w:t>
      </w:r>
      <w:r w:rsidR="00196B65">
        <w:fldChar w:fldCharType="end"/>
      </w:r>
      <w:r w:rsidR="00196B65">
        <w:t xml:space="preserve"> </w:t>
      </w:r>
      <w:r w:rsidR="00470CF9">
        <w:t xml:space="preserve">mostra </w:t>
      </w:r>
      <w:r w:rsidR="006F3B7F">
        <w:t>uma estatística básica d</w:t>
      </w:r>
      <w:r w:rsidR="00470CF9">
        <w:t xml:space="preserve">os valores das Receitas Correntes </w:t>
      </w:r>
      <w:r w:rsidR="00B02F9D">
        <w:t xml:space="preserve">dos municípios </w:t>
      </w:r>
      <w:r w:rsidR="009B0090">
        <w:t>pequenos do Brasil</w:t>
      </w:r>
      <w:r w:rsidR="008B471B">
        <w:t xml:space="preserve">. </w:t>
      </w:r>
      <w:r w:rsidR="00DE3CF0">
        <w:t>Apesar das discrepâncias</w:t>
      </w:r>
      <w:r w:rsidR="00CE59F9">
        <w:t xml:space="preserve"> indicadas pelo </w:t>
      </w:r>
      <w:r w:rsidR="00C30CE2" w:rsidRPr="00C30CE2">
        <w:rPr>
          <w:b/>
          <w:bCs/>
        </w:rPr>
        <w:t>d</w:t>
      </w:r>
      <w:r w:rsidR="00CE59F9" w:rsidRPr="00C30CE2">
        <w:rPr>
          <w:b/>
          <w:bCs/>
        </w:rPr>
        <w:t xml:space="preserve">esvio </w:t>
      </w:r>
      <w:r w:rsidR="00C30CE2" w:rsidRPr="00C30CE2">
        <w:rPr>
          <w:b/>
          <w:bCs/>
        </w:rPr>
        <w:t>p</w:t>
      </w:r>
      <w:r w:rsidR="00CE59F9" w:rsidRPr="00C30CE2">
        <w:rPr>
          <w:b/>
          <w:bCs/>
        </w:rPr>
        <w:t>adrão</w:t>
      </w:r>
      <w:r w:rsidR="00DE3CF0">
        <w:t xml:space="preserve">, </w:t>
      </w:r>
      <w:r w:rsidR="00792A98">
        <w:t xml:space="preserve">nota-se que a </w:t>
      </w:r>
      <w:r w:rsidR="00792A98" w:rsidRPr="00C30CE2">
        <w:rPr>
          <w:b/>
          <w:bCs/>
        </w:rPr>
        <w:t>média</w:t>
      </w:r>
      <w:r w:rsidR="00792A98">
        <w:t xml:space="preserve"> dos orçamentos desses municípios está </w:t>
      </w:r>
      <w:r w:rsidR="00F5623D">
        <w:t xml:space="preserve">abaixo de </w:t>
      </w:r>
      <w:r w:rsidR="00EF3E47">
        <w:t>80</w:t>
      </w:r>
      <w:r w:rsidR="00F5623D">
        <w:t xml:space="preserve"> milhões.</w:t>
      </w:r>
    </w:p>
    <w:p w14:paraId="0BEA35F6" w14:textId="1D10EFB1" w:rsidR="00AC438D" w:rsidRPr="00B364E5" w:rsidRDefault="00B364E5" w:rsidP="00B364E5">
      <w:r w:rsidRPr="00B364E5">
        <w:t xml:space="preserve">Nesses municípios, a contribuição das receitas próprias, especialmente do Imposto Predial e Territorial Urbano – IPTU, não constitui uma fonte significativa de recursos, conforme ilustrado na </w:t>
      </w:r>
      <w:r>
        <w:fldChar w:fldCharType="begin"/>
      </w:r>
      <w:r>
        <w:instrText xml:space="preserve"> REF _Ref191649667 \h </w:instrText>
      </w:r>
      <w:r>
        <w:fldChar w:fldCharType="separate"/>
      </w:r>
      <w:r>
        <w:t xml:space="preserve">Tabela </w:t>
      </w:r>
      <w:r>
        <w:rPr>
          <w:noProof/>
        </w:rPr>
        <w:t>1</w:t>
      </w:r>
      <w:r>
        <w:fldChar w:fldCharType="end"/>
      </w:r>
      <w:r w:rsidRPr="00B364E5">
        <w:t>. De modo geral, trata-se de municípios com um número reduzido de domicílios (</w:t>
      </w:r>
      <w:r>
        <w:fldChar w:fldCharType="begin"/>
      </w:r>
      <w:r>
        <w:instrText xml:space="preserve"> REF _Ref191649667 \h </w:instrText>
      </w:r>
      <w:r>
        <w:fldChar w:fldCharType="separate"/>
      </w:r>
      <w:r>
        <w:t xml:space="preserve">Tabela </w:t>
      </w:r>
      <w:r>
        <w:rPr>
          <w:noProof/>
        </w:rPr>
        <w:t>1</w:t>
      </w:r>
      <w:r>
        <w:fldChar w:fldCharType="end"/>
      </w:r>
      <w:r w:rsidRPr="00B364E5">
        <w:t>), sendo possível que muitos desses ainda estejam isentos do pagamento do imposto.</w:t>
      </w:r>
    </w:p>
    <w:p w14:paraId="5D7F600E" w14:textId="3548FA8B" w:rsidR="00E8487E" w:rsidRDefault="00E8487E" w:rsidP="006E2B26">
      <w:pPr>
        <w:pStyle w:val="Legenda"/>
      </w:pPr>
      <w:bookmarkStart w:id="9" w:name="_Ref191649667"/>
      <w:bookmarkStart w:id="10" w:name="_Ref191818641"/>
      <w:r>
        <w:t xml:space="preserve">Tabela </w:t>
      </w:r>
      <w:r>
        <w:fldChar w:fldCharType="begin"/>
      </w:r>
      <w:r>
        <w:instrText xml:space="preserve"> SEQ Tabela \* ARABIC </w:instrText>
      </w:r>
      <w:r>
        <w:fldChar w:fldCharType="separate"/>
      </w:r>
      <w:r>
        <w:rPr>
          <w:noProof/>
        </w:rPr>
        <w:t>1</w:t>
      </w:r>
      <w:r>
        <w:rPr>
          <w:noProof/>
        </w:rPr>
        <w:fldChar w:fldCharType="end"/>
      </w:r>
      <w:bookmarkEnd w:id="9"/>
      <w:r>
        <w:t>:</w:t>
      </w:r>
      <w:r w:rsidR="006F3B7F">
        <w:t>Estatística básica dos v</w:t>
      </w:r>
      <w:r>
        <w:t>alores de Receitas Correntes</w:t>
      </w:r>
      <w:r w:rsidR="006F3B7F">
        <w:t>, arrecadação do IPTU e quantidade de domicílios</w:t>
      </w:r>
      <w:r>
        <w:t xml:space="preserve"> de pequenos municípios</w:t>
      </w:r>
      <w:r w:rsidR="00F5623D">
        <w:t xml:space="preserve"> em 2023</w:t>
      </w:r>
      <w:bookmarkEnd w:id="10"/>
    </w:p>
    <w:tbl>
      <w:tblPr>
        <w:tblStyle w:val="TabeladeGrade4-nfase11"/>
        <w:tblW w:w="0" w:type="auto"/>
        <w:jc w:val="center"/>
        <w:tblLook w:val="04A0" w:firstRow="1" w:lastRow="0" w:firstColumn="1" w:lastColumn="0" w:noHBand="0" w:noVBand="1"/>
      </w:tblPr>
      <w:tblGrid>
        <w:gridCol w:w="2263"/>
        <w:gridCol w:w="2792"/>
        <w:gridCol w:w="2311"/>
        <w:gridCol w:w="1695"/>
      </w:tblGrid>
      <w:tr w:rsidR="00F04DD9" w14:paraId="6E47EEFE" w14:textId="21FA2A79" w:rsidTr="00D912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3F6B5ADA" w14:textId="44B9C9E0" w:rsidR="00F04DD9" w:rsidRPr="00FF7598" w:rsidRDefault="00F04DD9" w:rsidP="00AE0602">
            <w:pPr>
              <w:keepLines/>
              <w:ind w:firstLine="0"/>
              <w:jc w:val="center"/>
            </w:pPr>
            <w:r>
              <w:t>Função</w:t>
            </w:r>
          </w:p>
        </w:tc>
        <w:tc>
          <w:tcPr>
            <w:tcW w:w="2792" w:type="dxa"/>
          </w:tcPr>
          <w:p w14:paraId="148931CB" w14:textId="6B8E96B2" w:rsidR="00F04DD9" w:rsidRPr="00FF7598" w:rsidRDefault="00F04DD9" w:rsidP="00AE0602">
            <w:pPr>
              <w:keepLines/>
              <w:ind w:firstLine="0"/>
              <w:jc w:val="center"/>
              <w:cnfStyle w:val="100000000000" w:firstRow="1" w:lastRow="0" w:firstColumn="0" w:lastColumn="0" w:oddVBand="0" w:evenVBand="0" w:oddHBand="0" w:evenHBand="0" w:firstRowFirstColumn="0" w:firstRowLastColumn="0" w:lastRowFirstColumn="0" w:lastRowLastColumn="0"/>
            </w:pPr>
            <w:r>
              <w:t>Receita</w:t>
            </w:r>
            <w:r w:rsidR="002D3499">
              <w:t>s Correntes</w:t>
            </w:r>
          </w:p>
        </w:tc>
        <w:tc>
          <w:tcPr>
            <w:tcW w:w="2311" w:type="dxa"/>
          </w:tcPr>
          <w:p w14:paraId="2CCE6A1D" w14:textId="1255ED0C" w:rsidR="00F04DD9" w:rsidRDefault="002D3499" w:rsidP="00AE0602">
            <w:pPr>
              <w:keepLines/>
              <w:ind w:firstLine="0"/>
              <w:jc w:val="center"/>
              <w:cnfStyle w:val="100000000000" w:firstRow="1" w:lastRow="0" w:firstColumn="0" w:lastColumn="0" w:oddVBand="0" w:evenVBand="0" w:oddHBand="0" w:evenHBand="0" w:firstRowFirstColumn="0" w:firstRowLastColumn="0" w:lastRowFirstColumn="0" w:lastRowLastColumn="0"/>
            </w:pPr>
            <w:r>
              <w:t>IPTU</w:t>
            </w:r>
            <w:r w:rsidR="00803B92">
              <w:rPr>
                <w:rStyle w:val="Refdenotaderodap"/>
              </w:rPr>
              <w:footnoteReference w:id="3"/>
            </w:r>
          </w:p>
        </w:tc>
        <w:tc>
          <w:tcPr>
            <w:tcW w:w="1695" w:type="dxa"/>
          </w:tcPr>
          <w:p w14:paraId="153C2C7E" w14:textId="501E4A5B" w:rsidR="00F04DD9" w:rsidRDefault="002D3499" w:rsidP="00AE0602">
            <w:pPr>
              <w:keepLines/>
              <w:ind w:firstLine="0"/>
              <w:jc w:val="center"/>
              <w:cnfStyle w:val="100000000000" w:firstRow="1" w:lastRow="0" w:firstColumn="0" w:lastColumn="0" w:oddVBand="0" w:evenVBand="0" w:oddHBand="0" w:evenHBand="0" w:firstRowFirstColumn="0" w:firstRowLastColumn="0" w:lastRowFirstColumn="0" w:lastRowLastColumn="0"/>
            </w:pPr>
            <w:r>
              <w:t>Qtd Domicílios</w:t>
            </w:r>
          </w:p>
        </w:tc>
      </w:tr>
      <w:tr w:rsidR="00F04DD9" w14:paraId="765FC714" w14:textId="55E971BF" w:rsidTr="00D912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2183D789" w14:textId="49A45161" w:rsidR="00F04DD9" w:rsidRDefault="00F04DD9" w:rsidP="00AE0602">
            <w:pPr>
              <w:keepLines/>
              <w:ind w:firstLine="0"/>
            </w:pPr>
            <w:r w:rsidRPr="00693BAC">
              <w:t>Média</w:t>
            </w:r>
          </w:p>
        </w:tc>
        <w:tc>
          <w:tcPr>
            <w:tcW w:w="2792" w:type="dxa"/>
          </w:tcPr>
          <w:p w14:paraId="59F06501" w14:textId="7CC5C082" w:rsidR="00F04DD9" w:rsidRDefault="00EF3E47" w:rsidP="00AE0602">
            <w:pPr>
              <w:keepLines/>
              <w:ind w:firstLine="0"/>
              <w:jc w:val="right"/>
              <w:cnfStyle w:val="000000100000" w:firstRow="0" w:lastRow="0" w:firstColumn="0" w:lastColumn="0" w:oddVBand="0" w:evenVBand="0" w:oddHBand="1" w:evenHBand="0" w:firstRowFirstColumn="0" w:firstRowLastColumn="0" w:lastRowFirstColumn="0" w:lastRowLastColumn="0"/>
            </w:pPr>
            <w:r w:rsidRPr="00EF3E47">
              <w:t>R$ 79.499.356,82</w:t>
            </w:r>
          </w:p>
        </w:tc>
        <w:tc>
          <w:tcPr>
            <w:tcW w:w="2311" w:type="dxa"/>
          </w:tcPr>
          <w:p w14:paraId="10ED2FA3" w14:textId="67D6800A" w:rsidR="00F04DD9" w:rsidRPr="00693BAC" w:rsidRDefault="007C3A45" w:rsidP="00AE0602">
            <w:pPr>
              <w:keepLines/>
              <w:ind w:firstLine="0"/>
              <w:jc w:val="right"/>
              <w:cnfStyle w:val="000000100000" w:firstRow="0" w:lastRow="0" w:firstColumn="0" w:lastColumn="0" w:oddVBand="0" w:evenVBand="0" w:oddHBand="1" w:evenHBand="0" w:firstRowFirstColumn="0" w:firstRowLastColumn="0" w:lastRowFirstColumn="0" w:lastRowLastColumn="0"/>
            </w:pPr>
            <w:r w:rsidRPr="007C3A45">
              <w:t>R$ 1.385.952,96</w:t>
            </w:r>
          </w:p>
        </w:tc>
        <w:tc>
          <w:tcPr>
            <w:tcW w:w="1695" w:type="dxa"/>
          </w:tcPr>
          <w:p w14:paraId="77BD8001" w14:textId="57D10ABE" w:rsidR="00F04DD9" w:rsidRPr="00693BAC" w:rsidRDefault="001C1381" w:rsidP="00AE0602">
            <w:pPr>
              <w:keepLines/>
              <w:ind w:firstLine="0"/>
              <w:jc w:val="right"/>
              <w:cnfStyle w:val="000000100000" w:firstRow="0" w:lastRow="0" w:firstColumn="0" w:lastColumn="0" w:oddVBand="0" w:evenVBand="0" w:oddHBand="1" w:evenHBand="0" w:firstRowFirstColumn="0" w:firstRowLastColumn="0" w:lastRowFirstColumn="0" w:lastRowLastColumn="0"/>
            </w:pPr>
            <w:r w:rsidRPr="001C1381">
              <w:t>4491</w:t>
            </w:r>
          </w:p>
        </w:tc>
      </w:tr>
      <w:tr w:rsidR="00F04DD9" w14:paraId="29698C91" w14:textId="05D109C7" w:rsidTr="00D912EF">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536543CC" w14:textId="476BA591" w:rsidR="00F04DD9" w:rsidRDefault="00F04DD9" w:rsidP="00AE0602">
            <w:pPr>
              <w:keepLines/>
              <w:ind w:firstLine="0"/>
            </w:pPr>
            <w:r w:rsidRPr="00B65854">
              <w:t>Desvio padrão</w:t>
            </w:r>
          </w:p>
        </w:tc>
        <w:tc>
          <w:tcPr>
            <w:tcW w:w="2792" w:type="dxa"/>
          </w:tcPr>
          <w:p w14:paraId="6EE6DAEC" w14:textId="40D81F9B" w:rsidR="00F04DD9" w:rsidRDefault="00A32AFC" w:rsidP="00AE0602">
            <w:pPr>
              <w:keepLines/>
              <w:ind w:firstLine="0"/>
              <w:jc w:val="right"/>
              <w:cnfStyle w:val="000000000000" w:firstRow="0" w:lastRow="0" w:firstColumn="0" w:lastColumn="0" w:oddVBand="0" w:evenVBand="0" w:oddHBand="0" w:evenHBand="0" w:firstRowFirstColumn="0" w:firstRowLastColumn="0" w:lastRowFirstColumn="0" w:lastRowLastColumn="0"/>
            </w:pPr>
            <w:r w:rsidRPr="00A32AFC">
              <w:t>72.029.820</w:t>
            </w:r>
          </w:p>
        </w:tc>
        <w:tc>
          <w:tcPr>
            <w:tcW w:w="2311" w:type="dxa"/>
          </w:tcPr>
          <w:p w14:paraId="54C7E7DD" w14:textId="14570459" w:rsidR="00F04DD9" w:rsidRPr="00B65854" w:rsidRDefault="005F3063" w:rsidP="00AE0602">
            <w:pPr>
              <w:keepLines/>
              <w:ind w:firstLine="0"/>
              <w:jc w:val="right"/>
              <w:cnfStyle w:val="000000000000" w:firstRow="0" w:lastRow="0" w:firstColumn="0" w:lastColumn="0" w:oddVBand="0" w:evenVBand="0" w:oddHBand="0" w:evenHBand="0" w:firstRowFirstColumn="0" w:firstRowLastColumn="0" w:lastRowFirstColumn="0" w:lastRowLastColumn="0"/>
            </w:pPr>
            <w:r w:rsidRPr="005F3063">
              <w:t>4.063.861</w:t>
            </w:r>
          </w:p>
        </w:tc>
        <w:tc>
          <w:tcPr>
            <w:tcW w:w="1695" w:type="dxa"/>
          </w:tcPr>
          <w:p w14:paraId="3F70D050" w14:textId="7F3A074B" w:rsidR="00F04DD9" w:rsidRPr="00B65854" w:rsidRDefault="001C1381" w:rsidP="00AE0602">
            <w:pPr>
              <w:keepLines/>
              <w:ind w:firstLine="0"/>
              <w:jc w:val="right"/>
              <w:cnfStyle w:val="000000000000" w:firstRow="0" w:lastRow="0" w:firstColumn="0" w:lastColumn="0" w:oddVBand="0" w:evenVBand="0" w:oddHBand="0" w:evenHBand="0" w:firstRowFirstColumn="0" w:firstRowLastColumn="0" w:lastRowFirstColumn="0" w:lastRowLastColumn="0"/>
            </w:pPr>
            <w:r>
              <w:t>3681</w:t>
            </w:r>
          </w:p>
        </w:tc>
      </w:tr>
      <w:tr w:rsidR="00F04DD9" w14:paraId="48A345F2" w14:textId="02394875" w:rsidTr="00D912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514261D4" w14:textId="2562BFE3" w:rsidR="00F04DD9" w:rsidRDefault="00F04DD9" w:rsidP="00AE0602">
            <w:pPr>
              <w:keepLines/>
              <w:ind w:firstLine="0"/>
            </w:pPr>
            <w:r w:rsidRPr="00693BAC">
              <w:t>Mediana</w:t>
            </w:r>
          </w:p>
        </w:tc>
        <w:tc>
          <w:tcPr>
            <w:tcW w:w="2792" w:type="dxa"/>
          </w:tcPr>
          <w:p w14:paraId="7AAFE2F8" w14:textId="3D7CC82E" w:rsidR="00F04DD9" w:rsidRDefault="00CA26EB" w:rsidP="00AE0602">
            <w:pPr>
              <w:keepLines/>
              <w:ind w:firstLine="0"/>
              <w:jc w:val="right"/>
              <w:cnfStyle w:val="000000100000" w:firstRow="0" w:lastRow="0" w:firstColumn="0" w:lastColumn="0" w:oddVBand="0" w:evenVBand="0" w:oddHBand="1" w:evenHBand="0" w:firstRowFirstColumn="0" w:firstRowLastColumn="0" w:lastRowFirstColumn="0" w:lastRowLastColumn="0"/>
            </w:pPr>
            <w:r w:rsidRPr="00CA26EB">
              <w:t>R$ 56.873.078,05</w:t>
            </w:r>
          </w:p>
        </w:tc>
        <w:tc>
          <w:tcPr>
            <w:tcW w:w="2311" w:type="dxa"/>
          </w:tcPr>
          <w:p w14:paraId="08C26E7E" w14:textId="571DB0B6" w:rsidR="00F04DD9" w:rsidRPr="00693BAC" w:rsidRDefault="007C3A45" w:rsidP="00AE0602">
            <w:pPr>
              <w:keepLines/>
              <w:ind w:firstLine="0"/>
              <w:jc w:val="right"/>
              <w:cnfStyle w:val="000000100000" w:firstRow="0" w:lastRow="0" w:firstColumn="0" w:lastColumn="0" w:oddVBand="0" w:evenVBand="0" w:oddHBand="1" w:evenHBand="0" w:firstRowFirstColumn="0" w:firstRowLastColumn="0" w:lastRowFirstColumn="0" w:lastRowLastColumn="0"/>
            </w:pPr>
            <w:r w:rsidRPr="007C3A45">
              <w:t>R$ 229.282,76</w:t>
            </w:r>
          </w:p>
        </w:tc>
        <w:tc>
          <w:tcPr>
            <w:tcW w:w="1695" w:type="dxa"/>
          </w:tcPr>
          <w:p w14:paraId="6A9D5DFC" w14:textId="63813344" w:rsidR="00F04DD9" w:rsidRPr="00693BAC" w:rsidRDefault="001C1381" w:rsidP="00AE0602">
            <w:pPr>
              <w:keepLines/>
              <w:ind w:firstLine="0"/>
              <w:jc w:val="right"/>
              <w:cnfStyle w:val="000000100000" w:firstRow="0" w:lastRow="0" w:firstColumn="0" w:lastColumn="0" w:oddVBand="0" w:evenVBand="0" w:oddHBand="1" w:evenHBand="0" w:firstRowFirstColumn="0" w:firstRowLastColumn="0" w:lastRowFirstColumn="0" w:lastRowLastColumn="0"/>
            </w:pPr>
            <w:r w:rsidRPr="001C1381">
              <w:t>3261</w:t>
            </w:r>
          </w:p>
        </w:tc>
      </w:tr>
      <w:tr w:rsidR="000370A1" w14:paraId="60323F6F" w14:textId="08D6AF95" w:rsidTr="00D912EF">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3ABF2683" w14:textId="6F5FD460" w:rsidR="000370A1" w:rsidRDefault="000370A1" w:rsidP="000370A1">
            <w:pPr>
              <w:keepLines/>
              <w:ind w:firstLine="0"/>
            </w:pPr>
            <w:r w:rsidRPr="00693BAC">
              <w:t>Mínimo</w:t>
            </w:r>
          </w:p>
        </w:tc>
        <w:tc>
          <w:tcPr>
            <w:tcW w:w="2792" w:type="dxa"/>
          </w:tcPr>
          <w:p w14:paraId="52354203" w14:textId="64CC39B3" w:rsidR="000370A1" w:rsidRDefault="00CA26EB" w:rsidP="000370A1">
            <w:pPr>
              <w:keepLines/>
              <w:ind w:firstLine="0"/>
              <w:jc w:val="right"/>
              <w:cnfStyle w:val="000000000000" w:firstRow="0" w:lastRow="0" w:firstColumn="0" w:lastColumn="0" w:oddVBand="0" w:evenVBand="0" w:oddHBand="0" w:evenHBand="0" w:firstRowFirstColumn="0" w:firstRowLastColumn="0" w:lastRowFirstColumn="0" w:lastRowLastColumn="0"/>
            </w:pPr>
            <w:r w:rsidRPr="00CA26EB">
              <w:t>R$ 1.255.153,37</w:t>
            </w:r>
            <w:r w:rsidR="007B3110">
              <w:rPr>
                <w:rStyle w:val="Refdenotaderodap"/>
              </w:rPr>
              <w:footnoteReference w:id="4"/>
            </w:r>
          </w:p>
        </w:tc>
        <w:tc>
          <w:tcPr>
            <w:tcW w:w="2311" w:type="dxa"/>
          </w:tcPr>
          <w:p w14:paraId="4B6165E8" w14:textId="1A5954AD" w:rsidR="000370A1" w:rsidRPr="00693BAC" w:rsidRDefault="000370A1" w:rsidP="000370A1">
            <w:pPr>
              <w:keepLines/>
              <w:ind w:firstLine="0"/>
              <w:jc w:val="right"/>
              <w:cnfStyle w:val="000000000000" w:firstRow="0" w:lastRow="0" w:firstColumn="0" w:lastColumn="0" w:oddVBand="0" w:evenVBand="0" w:oddHBand="0" w:evenHBand="0" w:firstRowFirstColumn="0" w:firstRowLastColumn="0" w:lastRowFirstColumn="0" w:lastRowLastColumn="0"/>
            </w:pPr>
            <w:r w:rsidRPr="005D0560">
              <w:t xml:space="preserve"> R$ 15,34</w:t>
            </w:r>
            <w:r w:rsidR="009A44DA">
              <w:rPr>
                <w:rStyle w:val="Refdenotaderodap"/>
              </w:rPr>
              <w:footnoteReference w:id="5"/>
            </w:r>
            <w:r w:rsidRPr="005D0560">
              <w:t xml:space="preserve"> </w:t>
            </w:r>
          </w:p>
        </w:tc>
        <w:tc>
          <w:tcPr>
            <w:tcW w:w="1695" w:type="dxa"/>
          </w:tcPr>
          <w:p w14:paraId="2F1A9A88" w14:textId="0C28AE80" w:rsidR="000370A1" w:rsidRPr="00693BAC" w:rsidRDefault="001C1381" w:rsidP="001C1381">
            <w:pPr>
              <w:keepLines/>
              <w:ind w:firstLine="0"/>
              <w:jc w:val="right"/>
              <w:cnfStyle w:val="000000000000" w:firstRow="0" w:lastRow="0" w:firstColumn="0" w:lastColumn="0" w:oddVBand="0" w:evenVBand="0" w:oddHBand="0" w:evenHBand="0" w:firstRowFirstColumn="0" w:firstRowLastColumn="0" w:lastRowFirstColumn="0" w:lastRowLastColumn="0"/>
            </w:pPr>
            <w:r>
              <w:t>322</w:t>
            </w:r>
            <w:r>
              <w:rPr>
                <w:rStyle w:val="Refdenotaderodap"/>
              </w:rPr>
              <w:footnoteReference w:id="6"/>
            </w:r>
          </w:p>
        </w:tc>
      </w:tr>
      <w:tr w:rsidR="000370A1" w:rsidRPr="006F539A" w14:paraId="52ED39F9" w14:textId="38F0086D" w:rsidTr="00D912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02B87712" w14:textId="44C86861" w:rsidR="000370A1" w:rsidRDefault="000370A1" w:rsidP="000370A1">
            <w:pPr>
              <w:keepLines/>
              <w:ind w:firstLine="0"/>
            </w:pPr>
            <w:r w:rsidRPr="00693BAC">
              <w:t>Máximo</w:t>
            </w:r>
          </w:p>
        </w:tc>
        <w:tc>
          <w:tcPr>
            <w:tcW w:w="2792" w:type="dxa"/>
          </w:tcPr>
          <w:p w14:paraId="79BC96AC" w14:textId="43355342" w:rsidR="000370A1" w:rsidRPr="006F539A" w:rsidRDefault="000F5D7F" w:rsidP="000370A1">
            <w:pPr>
              <w:keepLines/>
              <w:ind w:firstLine="0"/>
              <w:jc w:val="right"/>
              <w:cnfStyle w:val="000000100000" w:firstRow="0" w:lastRow="0" w:firstColumn="0" w:lastColumn="0" w:oddVBand="0" w:evenVBand="0" w:oddHBand="1" w:evenHBand="0" w:firstRowFirstColumn="0" w:firstRowLastColumn="0" w:lastRowFirstColumn="0" w:lastRowLastColumn="0"/>
              <w:rPr>
                <w:b/>
                <w:bCs/>
              </w:rPr>
            </w:pPr>
            <w:r w:rsidRPr="000F5D7F">
              <w:t>R$ 1.968.647.258,58</w:t>
            </w:r>
            <w:r w:rsidR="00054D32">
              <w:rPr>
                <w:rStyle w:val="Refdenotaderodap"/>
              </w:rPr>
              <w:footnoteReference w:id="7"/>
            </w:r>
          </w:p>
        </w:tc>
        <w:tc>
          <w:tcPr>
            <w:tcW w:w="2311" w:type="dxa"/>
          </w:tcPr>
          <w:p w14:paraId="03219BEE" w14:textId="61EA10FB" w:rsidR="000370A1" w:rsidRPr="00693BAC" w:rsidRDefault="000370A1" w:rsidP="000370A1">
            <w:pPr>
              <w:keepLines/>
              <w:ind w:firstLine="0"/>
              <w:jc w:val="right"/>
              <w:cnfStyle w:val="000000100000" w:firstRow="0" w:lastRow="0" w:firstColumn="0" w:lastColumn="0" w:oddVBand="0" w:evenVBand="0" w:oddHBand="1" w:evenHBand="0" w:firstRowFirstColumn="0" w:firstRowLastColumn="0" w:lastRowFirstColumn="0" w:lastRowLastColumn="0"/>
            </w:pPr>
            <w:r w:rsidRPr="005D0560">
              <w:t xml:space="preserve"> R$ 79.725.004,99</w:t>
            </w:r>
            <w:r w:rsidR="00E85E4C">
              <w:rPr>
                <w:rStyle w:val="Refdenotaderodap"/>
              </w:rPr>
              <w:footnoteReference w:id="8"/>
            </w:r>
            <w:r w:rsidRPr="005D0560">
              <w:t xml:space="preserve"> </w:t>
            </w:r>
          </w:p>
        </w:tc>
        <w:tc>
          <w:tcPr>
            <w:tcW w:w="1695" w:type="dxa"/>
          </w:tcPr>
          <w:p w14:paraId="6B800CDF" w14:textId="2DC82820" w:rsidR="000370A1" w:rsidRPr="00693BAC" w:rsidRDefault="001C1381" w:rsidP="000370A1">
            <w:pPr>
              <w:keepLines/>
              <w:ind w:firstLine="0"/>
              <w:jc w:val="right"/>
              <w:cnfStyle w:val="000000100000" w:firstRow="0" w:lastRow="0" w:firstColumn="0" w:lastColumn="0" w:oddVBand="0" w:evenVBand="0" w:oddHBand="1" w:evenHBand="0" w:firstRowFirstColumn="0" w:firstRowLastColumn="0" w:lastRowFirstColumn="0" w:lastRowLastColumn="0"/>
            </w:pPr>
            <w:r w:rsidRPr="001C1381">
              <w:t>25</w:t>
            </w:r>
            <w:r w:rsidR="00B364E5">
              <w:t>.</w:t>
            </w:r>
            <w:r w:rsidRPr="001C1381">
              <w:t>193</w:t>
            </w:r>
            <w:r>
              <w:rPr>
                <w:rStyle w:val="Refdenotaderodap"/>
              </w:rPr>
              <w:footnoteReference w:id="9"/>
            </w:r>
          </w:p>
        </w:tc>
      </w:tr>
      <w:tr w:rsidR="00F04DD9" w:rsidRPr="0068511E" w14:paraId="69C132CF" w14:textId="4247E412" w:rsidTr="00D912EF">
        <w:trPr>
          <w:jc w:val="center"/>
        </w:trPr>
        <w:tc>
          <w:tcPr>
            <w:cnfStyle w:val="001000000000" w:firstRow="0" w:lastRow="0" w:firstColumn="1" w:lastColumn="0" w:oddVBand="0" w:evenVBand="0" w:oddHBand="0" w:evenHBand="0" w:firstRowFirstColumn="0" w:firstRowLastColumn="0" w:lastRowFirstColumn="0" w:lastRowLastColumn="0"/>
            <w:tcW w:w="2263" w:type="dxa"/>
            <w:shd w:val="clear" w:color="auto" w:fill="FFFFFF" w:themeFill="background1"/>
          </w:tcPr>
          <w:p w14:paraId="7397E5A9" w14:textId="1400DB4F" w:rsidR="00F04DD9" w:rsidRPr="00FF7598" w:rsidRDefault="00F04DD9" w:rsidP="00AE0602">
            <w:pPr>
              <w:keepLines/>
              <w:ind w:firstLine="0"/>
            </w:pPr>
            <w:r w:rsidRPr="00693BAC">
              <w:t>Contagem</w:t>
            </w:r>
          </w:p>
        </w:tc>
        <w:tc>
          <w:tcPr>
            <w:tcW w:w="2792" w:type="dxa"/>
            <w:shd w:val="clear" w:color="auto" w:fill="FFFFFF" w:themeFill="background1"/>
          </w:tcPr>
          <w:p w14:paraId="255284E6" w14:textId="1570391A" w:rsidR="00F04DD9" w:rsidRPr="0068511E" w:rsidRDefault="00A32AFC" w:rsidP="00AE0602">
            <w:pPr>
              <w:keepLines/>
              <w:ind w:firstLine="0"/>
              <w:jc w:val="right"/>
              <w:cnfStyle w:val="000000000000" w:firstRow="0" w:lastRow="0" w:firstColumn="0" w:lastColumn="0" w:oddVBand="0" w:evenVBand="0" w:oddHBand="0" w:evenHBand="0" w:firstRowFirstColumn="0" w:firstRowLastColumn="0" w:lastRowFirstColumn="0" w:lastRowLastColumn="0"/>
              <w:rPr>
                <w:b/>
                <w:bCs/>
              </w:rPr>
            </w:pPr>
            <w:r w:rsidRPr="00A32AFC">
              <w:t>4.827</w:t>
            </w:r>
          </w:p>
        </w:tc>
        <w:tc>
          <w:tcPr>
            <w:tcW w:w="2311" w:type="dxa"/>
            <w:shd w:val="clear" w:color="auto" w:fill="FFFFFF" w:themeFill="background1"/>
          </w:tcPr>
          <w:p w14:paraId="4AF15CAD" w14:textId="7CDDC6AD" w:rsidR="00F04DD9" w:rsidRPr="00693BAC" w:rsidRDefault="005D0F1E" w:rsidP="00AE0602">
            <w:pPr>
              <w:keepLines/>
              <w:ind w:firstLine="0"/>
              <w:jc w:val="right"/>
              <w:cnfStyle w:val="000000000000" w:firstRow="0" w:lastRow="0" w:firstColumn="0" w:lastColumn="0" w:oddVBand="0" w:evenVBand="0" w:oddHBand="0" w:evenHBand="0" w:firstRowFirstColumn="0" w:firstRowLastColumn="0" w:lastRowFirstColumn="0" w:lastRowLastColumn="0"/>
            </w:pPr>
            <w:r w:rsidRPr="005D0F1E">
              <w:t>4.827</w:t>
            </w:r>
          </w:p>
        </w:tc>
        <w:tc>
          <w:tcPr>
            <w:tcW w:w="1695" w:type="dxa"/>
            <w:shd w:val="clear" w:color="auto" w:fill="FFFFFF" w:themeFill="background1"/>
          </w:tcPr>
          <w:p w14:paraId="5B054BFF" w14:textId="2FD1D6B1" w:rsidR="00F04DD9" w:rsidRPr="00693BAC" w:rsidRDefault="001C1381" w:rsidP="00AE0602">
            <w:pPr>
              <w:keepLines/>
              <w:ind w:firstLine="0"/>
              <w:jc w:val="right"/>
              <w:cnfStyle w:val="000000000000" w:firstRow="0" w:lastRow="0" w:firstColumn="0" w:lastColumn="0" w:oddVBand="0" w:evenVBand="0" w:oddHBand="0" w:evenHBand="0" w:firstRowFirstColumn="0" w:firstRowLastColumn="0" w:lastRowFirstColumn="0" w:lastRowLastColumn="0"/>
            </w:pPr>
            <w:r w:rsidRPr="001C1381">
              <w:t>4</w:t>
            </w:r>
            <w:r w:rsidR="00FD394E">
              <w:t>.</w:t>
            </w:r>
            <w:r w:rsidRPr="001C1381">
              <w:t>827</w:t>
            </w:r>
          </w:p>
        </w:tc>
      </w:tr>
    </w:tbl>
    <w:p w14:paraId="28DF5422" w14:textId="1F6C6F4D" w:rsidR="00A3453D" w:rsidRDefault="00B663D9" w:rsidP="006E2B26">
      <w:pPr>
        <w:pStyle w:val="Legenda"/>
      </w:pPr>
      <w:r>
        <w:t>Fonte</w:t>
      </w:r>
      <w:r w:rsidR="001C1381">
        <w:t>s</w:t>
      </w:r>
      <w:r>
        <w:t>:</w:t>
      </w:r>
      <w:r w:rsidR="00A019D7">
        <w:fldChar w:fldCharType="begin"/>
      </w:r>
      <w:r w:rsidR="00A019D7">
        <w:instrText xml:space="preserve"> ADDIN ZOTERO_ITEM CSL_CITATION {"citationID":"9jyCqJIR","properties":{"formattedCitation":"(SISCONFI/STN, 2023)","plainCitation":"(SISCONFI/STN, 2023)","noteIndex":0},"citationItems":[{"id":156,"uris":["http://zotero.org/users/15531986/items/8BQTNFZG"],"itemData":{"id":156,"type":"dataset","title":"siconfi","title-short":"siconfi","URL":"https://siconfi.tesouro.gov.br/siconfi/pages/public/sti/iframe_sti.jsf","author":[{"family":"SISCONFI/STN","given":""}],"accessed":{"date-parts":[["2025",2,28]]},"issued":{"date-parts":[["2023"]]}}}],"schema":"https://github.com/citation-style-language/schema/raw/master/csl-citation.json"} </w:instrText>
      </w:r>
      <w:r w:rsidR="00A019D7">
        <w:fldChar w:fldCharType="separate"/>
      </w:r>
      <w:r w:rsidR="00A019D7" w:rsidRPr="00A019D7">
        <w:rPr>
          <w:rFonts w:cs="Arial"/>
        </w:rPr>
        <w:t>(SISCONFI/STN, 2023)</w:t>
      </w:r>
      <w:r w:rsidR="00A019D7">
        <w:fldChar w:fldCharType="end"/>
      </w:r>
      <w:r w:rsidR="006F3B7F">
        <w:fldChar w:fldCharType="begin"/>
      </w:r>
      <w:r w:rsidR="006F3B7F">
        <w:instrText xml:space="preserve"> ADDIN ZOTERO_ITEM CSL_CITATION {"citationID":"JChZSQPA","properties":{"formattedCitation":"(IBGE, 2022)","plainCitation":"(IBGE, 2022)","noteIndex":0},"citationItems":[{"id":158,"uris":["http://zotero.org/users/15531986/items/BHRWQZ84"],"itemData":{"id":158,"type":"dataset","archive":"Agregados_por_municipios_caracteristicas_domicilio1_BR.zip","title":"Censo 2022","title-short":"Censo 2022","URL":"https://www.ibge.gov.br/estatisticas/downloads-estatisticas.html?caminho=Censos/Censo_Demografico_2022/","author":[{"family":"IBGE","given":""}],"accessed":{"date-parts":[["2025",3,2]]},"issued":{"date-parts":[["2022"]]}}}],"schema":"https://github.com/citation-style-language/schema/raw/master/csl-citation.json"} </w:instrText>
      </w:r>
      <w:r w:rsidR="006F3B7F">
        <w:fldChar w:fldCharType="separate"/>
      </w:r>
      <w:r w:rsidR="006F3B7F" w:rsidRPr="006F3B7F">
        <w:rPr>
          <w:rFonts w:cs="Arial"/>
        </w:rPr>
        <w:t>(IBGE, 2022)</w:t>
      </w:r>
      <w:r w:rsidR="006F3B7F">
        <w:fldChar w:fldCharType="end"/>
      </w:r>
      <w:r>
        <w:t>. Elaboração: Autores</w:t>
      </w:r>
    </w:p>
    <w:p w14:paraId="52182BFC" w14:textId="269C82B7" w:rsidR="0049185F" w:rsidRDefault="00C652B8" w:rsidP="00E64816">
      <w:r>
        <w:t xml:space="preserve">. </w:t>
      </w:r>
      <w:r w:rsidR="00E64816" w:rsidRPr="00E64816">
        <w:t>Outro aspecto relevante na criação de um Cadastro Técnico Municipal (CTM) é a necessidade de mão de obra qualificada. Embora a maioria das prefeituras disponha de engenheiros em seus quadros, nem todos os profissionais possuem os conhecimentos necessários para a implementação do cadastro.</w:t>
      </w:r>
    </w:p>
    <w:p w14:paraId="1826BC0C" w14:textId="76B8BEEF" w:rsidR="00367551" w:rsidRDefault="00763978" w:rsidP="001D772A">
      <w:r>
        <w:t>Pode ser</w:t>
      </w:r>
      <w:r w:rsidR="00686F5C" w:rsidRPr="00686F5C">
        <w:t xml:space="preserve"> viável contratar empresas especializadas em georreferenciamento, </w:t>
      </w:r>
      <w:r w:rsidR="008E0997">
        <w:t xml:space="preserve">mas </w:t>
      </w:r>
      <w:r w:rsidR="00686F5C" w:rsidRPr="00686F5C">
        <w:t>essa medida não soluciona a questão da integração dos dados ao cadastro, tarefa que deve ser realizada por profissionais qualificados. Além disso, é necessário considerar o custo associado à adaptação dos sistemas informatizados para que possam armazenar, processar e exibir as informações geográficas adequadamente.</w:t>
      </w:r>
    </w:p>
    <w:p w14:paraId="704A0FA7" w14:textId="652499E0" w:rsidR="007342A0" w:rsidRDefault="00511ACD" w:rsidP="001D772A">
      <w:r>
        <w:lastRenderedPageBreak/>
        <w:t xml:space="preserve">Sobre </w:t>
      </w:r>
      <w:r w:rsidR="00FA08D2">
        <w:t>a adaptação dos sistemas</w:t>
      </w:r>
      <w:r w:rsidR="00425C04">
        <w:t>, ainda que esteja fora do escopo deste trabalho</w:t>
      </w:r>
      <w:r w:rsidR="00A01432">
        <w:t>,</w:t>
      </w:r>
      <w:r w:rsidR="00FA08D2">
        <w:t xml:space="preserve"> há muito a se </w:t>
      </w:r>
      <w:r w:rsidR="00A01432">
        <w:t xml:space="preserve">discutir. </w:t>
      </w:r>
      <w:r w:rsidR="001723D3">
        <w:t>Por muito tempo, os</w:t>
      </w:r>
      <w:r w:rsidR="00892BAD">
        <w:t xml:space="preserve"> desenvolvedores de software </w:t>
      </w:r>
      <w:r w:rsidR="001723D3">
        <w:t xml:space="preserve">abordaram </w:t>
      </w:r>
      <w:r w:rsidR="00D614EF">
        <w:t>o problema do cadastro das mais variadas formas</w:t>
      </w:r>
      <w:r w:rsidR="00760BEA">
        <w:t xml:space="preserve"> usando todo tipo de </w:t>
      </w:r>
      <w:r w:rsidR="00B450C4">
        <w:t>estrutura de dados</w:t>
      </w:r>
      <w:r w:rsidR="00D614EF">
        <w:t xml:space="preserve">. </w:t>
      </w:r>
      <w:r w:rsidR="007342A0">
        <w:t>Nas</w:t>
      </w:r>
      <w:r w:rsidR="00D614EF">
        <w:t xml:space="preserve"> visitas às prefeituras </w:t>
      </w:r>
      <w:r w:rsidR="00916036">
        <w:t>foram encontrados</w:t>
      </w:r>
      <w:r w:rsidR="009D6E12">
        <w:t xml:space="preserve"> alguns</w:t>
      </w:r>
      <w:r w:rsidR="00916036">
        <w:t xml:space="preserve"> sistemas completos </w:t>
      </w:r>
      <w:r w:rsidR="009D6E12">
        <w:t xml:space="preserve">muito bem </w:t>
      </w:r>
      <w:r w:rsidR="004F15B1">
        <w:t>construídos</w:t>
      </w:r>
      <w:r w:rsidR="009D6E12">
        <w:t xml:space="preserve">, mas a maioria </w:t>
      </w:r>
      <w:r w:rsidR="00ED0064">
        <w:t>desses</w:t>
      </w:r>
      <w:r w:rsidR="009D6E12">
        <w:t xml:space="preserve"> cadastros </w:t>
      </w:r>
      <w:r w:rsidR="00615F30">
        <w:t>tinham</w:t>
      </w:r>
      <w:r w:rsidR="004B6125">
        <w:t xml:space="preserve"> como objetivo apenas </w:t>
      </w:r>
      <w:r w:rsidR="004F15B1">
        <w:t>resolver os problemas de tributação</w:t>
      </w:r>
      <w:r w:rsidR="00ED0064">
        <w:t xml:space="preserve">. </w:t>
      </w:r>
      <w:r w:rsidR="00615F30">
        <w:t>Na verdade, t</w:t>
      </w:r>
      <w:r w:rsidR="00ED0064">
        <w:t xml:space="preserve">odos os </w:t>
      </w:r>
      <w:r w:rsidR="00261A33">
        <w:t xml:space="preserve">13 </w:t>
      </w:r>
      <w:r w:rsidR="00ED0064">
        <w:t>sistemas</w:t>
      </w:r>
      <w:r w:rsidR="00261A33">
        <w:t xml:space="preserve"> analisado</w:t>
      </w:r>
      <w:r w:rsidR="00615F30">
        <w:t>s</w:t>
      </w:r>
      <w:r w:rsidR="00ED0064">
        <w:t xml:space="preserve">, mesmo os mais </w:t>
      </w:r>
      <w:r w:rsidR="00261A33">
        <w:t>sofisticados</w:t>
      </w:r>
      <w:r w:rsidR="004F15B1">
        <w:t xml:space="preserve">, </w:t>
      </w:r>
      <w:r w:rsidR="00261A33">
        <w:t>eram</w:t>
      </w:r>
      <w:r w:rsidR="00A572B2">
        <w:t xml:space="preserve"> baseados no Manual </w:t>
      </w:r>
      <w:r w:rsidR="00E457B7">
        <w:t>do Cadastro Imobiliário do Projeto CIATA</w:t>
      </w:r>
      <w:r w:rsidR="00395130">
        <w:fldChar w:fldCharType="begin"/>
      </w:r>
      <w:r w:rsidR="00395130">
        <w:instrText xml:space="preserve"> ADDIN ZOTERO_ITEM CSL_CITATION {"citationID":"3VD9taan","properties":{"formattedCitation":"(MF-CIATA, 1979)","plainCitation":"(MF-CIATA, 1979)","noteIndex":0},"citationItems":[{"id":43,"uris":["http://zotero.org/users/local/P1GuXq80/items/ENRA29BF","http://zotero.org/users/15531986/items/ENRA29BF"],"itemData":{"id":43,"type":"document","title":"Manual do Cadastro Imobiliário - CIATA","title-short":"MCI - CIATA","author":[{"literal":"MF-CIATA"}],"issued":{"date-parts":[["1979"]]}}}],"schema":"https://github.com/citation-style-language/schema/raw/master/csl-citation.json"} </w:instrText>
      </w:r>
      <w:r w:rsidR="00395130">
        <w:fldChar w:fldCharType="separate"/>
      </w:r>
      <w:r w:rsidR="00395130" w:rsidRPr="00395130">
        <w:rPr>
          <w:rFonts w:cs="Arial"/>
        </w:rPr>
        <w:t>(MF-CIATA, 1979)</w:t>
      </w:r>
      <w:r w:rsidR="00395130">
        <w:fldChar w:fldCharType="end"/>
      </w:r>
      <w:r w:rsidR="00E457B7">
        <w:t>.</w:t>
      </w:r>
      <w:r w:rsidR="009844D1">
        <w:t xml:space="preserve"> </w:t>
      </w:r>
      <w:r w:rsidR="00EB7C14">
        <w:t>Por mais importante que tenha sido o CIATA para a criação de uma cultura de cadastro imobiliário no Brasil</w:t>
      </w:r>
      <w:r w:rsidR="00226FF2">
        <w:t xml:space="preserve">, não é possível ignorar a sua </w:t>
      </w:r>
      <w:r w:rsidR="004B4699">
        <w:t>precariedade em comparação</w:t>
      </w:r>
      <w:r w:rsidR="00AB7F6A">
        <w:t xml:space="preserve"> com os sistemas mais modernos (ver</w:t>
      </w:r>
      <w:r w:rsidR="00B71905">
        <w:t xml:space="preserve"> item</w:t>
      </w:r>
      <w:r w:rsidR="00AB7F6A">
        <w:t xml:space="preserve"> </w:t>
      </w:r>
      <w:r w:rsidR="00B71905">
        <w:fldChar w:fldCharType="begin"/>
      </w:r>
      <w:r w:rsidR="00B71905">
        <w:instrText xml:space="preserve"> REF _Ref191671060 \r \h </w:instrText>
      </w:r>
      <w:r w:rsidR="00B71905">
        <w:fldChar w:fldCharType="separate"/>
      </w:r>
      <w:r w:rsidR="00B71905">
        <w:t>2.1.2</w:t>
      </w:r>
      <w:r w:rsidR="00B71905">
        <w:fldChar w:fldCharType="end"/>
      </w:r>
      <w:r w:rsidR="00B71905">
        <w:t>)</w:t>
      </w:r>
      <w:r w:rsidR="00AB7F6A">
        <w:t>.</w:t>
      </w:r>
    </w:p>
    <w:p w14:paraId="693C218D" w14:textId="1F71B110" w:rsidR="00D8248A" w:rsidRDefault="003D13AC" w:rsidP="001D772A">
      <w:r>
        <w:t xml:space="preserve">Apenas como </w:t>
      </w:r>
      <w:r w:rsidR="00CC3DC4">
        <w:t xml:space="preserve">referência anedótica, nos cadastros municipais </w:t>
      </w:r>
      <w:r w:rsidR="00FC4CA0">
        <w:t xml:space="preserve">das </w:t>
      </w:r>
      <w:r w:rsidR="00103709">
        <w:t>prefeituras</w:t>
      </w:r>
      <w:r w:rsidR="00FC4CA0">
        <w:t xml:space="preserve"> </w:t>
      </w:r>
      <w:r w:rsidR="00103709">
        <w:t xml:space="preserve">visitadas </w:t>
      </w:r>
      <w:r w:rsidR="00CC3DC4">
        <w:t xml:space="preserve">havia </w:t>
      </w:r>
      <w:r w:rsidR="00023F1B">
        <w:t xml:space="preserve">lotes </w:t>
      </w:r>
      <w:r w:rsidR="00D222DE">
        <w:t xml:space="preserve">registrados </w:t>
      </w:r>
      <w:r w:rsidR="00023F1B">
        <w:t>com o endereço “Rua sem denominação, s/n”</w:t>
      </w:r>
      <w:r w:rsidR="00B12DB7">
        <w:t xml:space="preserve">. Em </w:t>
      </w:r>
      <w:r w:rsidR="00285597">
        <w:t>uma</w:t>
      </w:r>
      <w:r w:rsidR="00B12DB7">
        <w:t xml:space="preserve"> </w:t>
      </w:r>
      <w:r w:rsidR="00103709">
        <w:t xml:space="preserve">das </w:t>
      </w:r>
      <w:r w:rsidR="00B12DB7">
        <w:t>prefeitura</w:t>
      </w:r>
      <w:r w:rsidR="00103709">
        <w:t>s</w:t>
      </w:r>
      <w:r w:rsidR="008A56D5">
        <w:t xml:space="preserve">, </w:t>
      </w:r>
      <w:r w:rsidR="00B12DB7">
        <w:t>os carnês de IPTU eram impressos e</w:t>
      </w:r>
      <w:r w:rsidR="00D222DE">
        <w:t xml:space="preserve">, posteriormente, </w:t>
      </w:r>
      <w:r w:rsidR="00A30AC3">
        <w:t>era feita uma triagem para ver</w:t>
      </w:r>
      <w:r w:rsidR="00D222DE">
        <w:t>ificar</w:t>
      </w:r>
      <w:r w:rsidR="00A30AC3">
        <w:t xml:space="preserve"> quais estavam certos. Em outra, </w:t>
      </w:r>
      <w:r w:rsidR="00B86295">
        <w:t>o proprietário atual do imóvel só podia ser determinado a partir d</w:t>
      </w:r>
      <w:r w:rsidR="00FC4CA0">
        <w:t xml:space="preserve">as informações contidas no </w:t>
      </w:r>
      <w:r w:rsidR="00B86295">
        <w:t>atributo “Observações”.</w:t>
      </w:r>
      <w:r w:rsidR="00AB7F6A">
        <w:t xml:space="preserve"> </w:t>
      </w:r>
    </w:p>
    <w:p w14:paraId="6495D797" w14:textId="4E2161D0" w:rsidR="00E96561" w:rsidRDefault="00314DB7" w:rsidP="00314DB7">
      <w:r w:rsidRPr="00314DB7">
        <w:t>Dada a realidade dos elevados custos dos projetos, orçamentos restritos das prefeituras e falta de mão de obra qualificada, há uma necessidade concreta de se desenvolver uma metodologia de baixo custo para converter descrições alfanuméricas de um cadastro puramente textual em objetos geográficos, possibilitando seu georreferenciamento. Tal abordagem permitiria que municípios com recursos limitados usufruíssem dos benefícios oferecidos por um Cadastro Territorial Multifinalitário sem comprometer suas finanças.</w:t>
      </w:r>
    </w:p>
    <w:p w14:paraId="13C604D0" w14:textId="21329416" w:rsidR="001D772A" w:rsidRDefault="00944B4B" w:rsidP="001D772A">
      <w:pPr>
        <w:rPr>
          <w:ins w:id="11" w:author="Marco Aurélio Barbiero" w:date="2025-02-20T22:01:00Z"/>
          <w:rFonts w:cs="Arial"/>
          <w:szCs w:val="24"/>
        </w:rPr>
      </w:pPr>
      <w:r>
        <w:rPr>
          <w:rFonts w:cs="Arial"/>
          <w:szCs w:val="24"/>
        </w:rPr>
        <w:t xml:space="preserve">Uma solução desse tipo </w:t>
      </w:r>
      <w:r w:rsidR="006C3310">
        <w:rPr>
          <w:rFonts w:cs="Arial"/>
          <w:szCs w:val="24"/>
        </w:rPr>
        <w:t xml:space="preserve">estaria </w:t>
      </w:r>
      <w:r w:rsidR="001D772A" w:rsidRPr="00F22CB0">
        <w:rPr>
          <w:rFonts w:cs="Arial"/>
          <w:szCs w:val="24"/>
        </w:rPr>
        <w:t xml:space="preserve">em consonância com os preceitos do </w:t>
      </w:r>
      <w:r w:rsidR="001D772A" w:rsidRPr="00160061">
        <w:rPr>
          <w:rFonts w:cs="Arial"/>
          <w:i/>
          <w:szCs w:val="24"/>
        </w:rPr>
        <w:t>fit-for-purpose</w:t>
      </w:r>
      <w:r w:rsidR="001D772A" w:rsidRPr="00F22CB0">
        <w:rPr>
          <w:rFonts w:cs="Arial"/>
          <w:szCs w:val="24"/>
        </w:rPr>
        <w:t xml:space="preserve"> </w:t>
      </w:r>
      <w:r w:rsidR="001D772A" w:rsidRPr="00160061">
        <w:rPr>
          <w:rFonts w:cs="Arial"/>
          <w:i/>
          <w:szCs w:val="24"/>
        </w:rPr>
        <w:t>for land administration</w:t>
      </w:r>
      <w:r w:rsidR="001D772A">
        <w:rPr>
          <w:rFonts w:cs="Arial"/>
          <w:szCs w:val="24"/>
        </w:rPr>
        <w:t xml:space="preserve">, que </w:t>
      </w:r>
      <w:r w:rsidR="001D772A" w:rsidRPr="00560695">
        <w:rPr>
          <w:rFonts w:cs="Arial"/>
          <w:szCs w:val="24"/>
        </w:rPr>
        <w:t xml:space="preserve">propõe sistemas de administração de terras </w:t>
      </w:r>
      <w:r w:rsidR="001D772A">
        <w:rPr>
          <w:rFonts w:cs="Arial"/>
          <w:szCs w:val="24"/>
        </w:rPr>
        <w:t>mais</w:t>
      </w:r>
      <w:r w:rsidR="001D772A" w:rsidRPr="00560695">
        <w:rPr>
          <w:rFonts w:cs="Arial"/>
          <w:szCs w:val="24"/>
        </w:rPr>
        <w:t xml:space="preserve"> flexíveis e adaptáveis às necessidades específicas de cada país ou região</w:t>
      </w:r>
      <w:r w:rsidR="001D772A">
        <w:rPr>
          <w:rFonts w:cs="Arial"/>
          <w:szCs w:val="24"/>
        </w:rPr>
        <w:t xml:space="preserve"> </w:t>
      </w:r>
      <w:r w:rsidR="001D772A">
        <w:rPr>
          <w:rFonts w:cs="Arial"/>
          <w:szCs w:val="24"/>
        </w:rPr>
        <w:fldChar w:fldCharType="begin"/>
      </w:r>
      <w:r w:rsidR="001D772A">
        <w:rPr>
          <w:rFonts w:cs="Arial"/>
          <w:szCs w:val="24"/>
        </w:rPr>
        <w:instrText xml:space="preserve"> ADDIN ZOTERO_ITEM CSL_CITATION {"citationID":"LiaHEnbN","properties":{"formattedCitation":"(Enemark; McLaren; Lemmen, 2021)","plainCitation":"(Enemark; McLaren; Lemmen, 2021)","noteIndex":0},"citationItems":[{"id":54,"uris":["http://zotero.org/users/15531986/items/NE3IWC7C"],"itemData":{"id":54,"type":"article-journal","abstract":"This Special Issue provides an insight, collated from 26 articles, focusing on various aspects of the Fit-for-Purpose Land Administration (FFPLA) concept and its application [...]","container-title":"Land","DOI":"10.3390/land10090972","ISSN":"2073-445X","issue":"9","journalAbbreviation":"Land","language":"en","license":"https://creativecommons.org/licenses/by/4.0/","page":"972","source":"DOI.org (Crossref)","title":"Fit-for-Purpose Land Administration—Providing Secure Land Rights at Scale","volume":"10","author":[{"family":"Enemark","given":"Stig"},{"family":"McLaren","given":"Robin"},{"family":"Lemmen","given":"Christiaan"}],"issued":{"date-parts":[["2021",9,15]]}}}],"schema":"https://github.com/citation-style-language/schema/raw/master/csl-citation.json"} </w:instrText>
      </w:r>
      <w:r w:rsidR="001D772A">
        <w:rPr>
          <w:rFonts w:cs="Arial"/>
          <w:szCs w:val="24"/>
        </w:rPr>
        <w:fldChar w:fldCharType="separate"/>
      </w:r>
      <w:r w:rsidR="001D772A" w:rsidRPr="004F0F3C">
        <w:rPr>
          <w:rFonts w:cs="Arial"/>
        </w:rPr>
        <w:t>(Enemark; McLaren; Lemmen, 2021)</w:t>
      </w:r>
      <w:r w:rsidR="001D772A">
        <w:rPr>
          <w:rFonts w:cs="Arial"/>
          <w:szCs w:val="24"/>
        </w:rPr>
        <w:fldChar w:fldCharType="end"/>
      </w:r>
      <w:r w:rsidR="0096721C">
        <w:rPr>
          <w:rFonts w:cs="Arial"/>
          <w:szCs w:val="24"/>
        </w:rPr>
        <w:t>.</w:t>
      </w:r>
    </w:p>
    <w:p w14:paraId="0284B89D" w14:textId="77777777" w:rsidR="00E71C58" w:rsidRDefault="00E71C58" w:rsidP="001D772A">
      <w:pPr>
        <w:rPr>
          <w:rFonts w:cs="Arial"/>
          <w:szCs w:val="24"/>
        </w:rPr>
      </w:pPr>
    </w:p>
    <w:p w14:paraId="50EB4385" w14:textId="77777777" w:rsidR="00FD5223" w:rsidRDefault="00FD5223" w:rsidP="000B085C">
      <w:pPr>
        <w:pStyle w:val="Ttulo2"/>
      </w:pPr>
      <w:bookmarkStart w:id="12" w:name="_Toc191669443"/>
      <w:r w:rsidRPr="007C7115">
        <w:t>Justificativa da pesquisa</w:t>
      </w:r>
      <w:bookmarkEnd w:id="12"/>
    </w:p>
    <w:p w14:paraId="456A5BDB" w14:textId="5110EDA3" w:rsidR="00EB7ED1" w:rsidRDefault="00EB7ED1" w:rsidP="00EB7ED1">
      <w:r>
        <w:t xml:space="preserve">A maioria dos municípios do Brasil dispõe apenas de cadastros </w:t>
      </w:r>
      <w:r w:rsidR="00F23433">
        <w:t>urbanos alfanuméricos convencionais</w:t>
      </w:r>
      <w:r>
        <w:t xml:space="preserve">, que consistem em registros baseados em descrições escritas, sem a incorporação de informações georreferenciadas. Essa limitação </w:t>
      </w:r>
      <w:r>
        <w:lastRenderedPageBreak/>
        <w:t>representa um obstáculo para a eficiência da administração pública, uma vez que o georreferenciamento — processo que associa dados espaciais a coordenadas geográficas — é fundamental para o planejamento urbano, a gestão de recursos e a tomada de decisões estratégicas.</w:t>
      </w:r>
    </w:p>
    <w:p w14:paraId="2DE06F66" w14:textId="161E6D5B" w:rsidR="00E74BC9" w:rsidRDefault="00E74BC9" w:rsidP="00EB7ED1">
      <w:r>
        <w:t>. A implementação de tecnologias e metodologias necessárias para coletar, processar e manter dados georreferenciados exige investimentos significativos em equipamentos, software especializado e mão de obra qualificada, recursos que muitas prefeituras não possuem.</w:t>
      </w:r>
    </w:p>
    <w:p w14:paraId="622A82F7" w14:textId="5ABAA7AD" w:rsidR="00EB7ED1" w:rsidRDefault="00EB7ED1" w:rsidP="00EB7ED1">
      <w:r>
        <w:t xml:space="preserve">Nos municípios que utilizam </w:t>
      </w:r>
      <w:r w:rsidR="00160061">
        <w:t xml:space="preserve">apenas </w:t>
      </w:r>
      <w:r>
        <w:t xml:space="preserve">cadastros </w:t>
      </w:r>
      <w:r w:rsidR="00160061">
        <w:t>alfanuméricos</w:t>
      </w:r>
      <w:r>
        <w:t xml:space="preserve">, os dados frequentemente estão incorretos ou incompletos, o que compromete a confiabilidade das informações. Erros como endereços duplicados, descrições imprecisas ou falta de atualização são comuns, gerando dificuldades para a gestão pública e para os próprios cidadãos. </w:t>
      </w:r>
    </w:p>
    <w:p w14:paraId="08AB5910" w14:textId="3DCC0901" w:rsidR="00894815" w:rsidRDefault="00B240CE" w:rsidP="00EB7ED1">
      <w:r>
        <w:t>Nesse contexto, fica evidente a necessidade de uma</w:t>
      </w:r>
      <w:r w:rsidR="00241C79">
        <w:t xml:space="preserve"> ferramenta que permita</w:t>
      </w:r>
      <w:r>
        <w:t>:</w:t>
      </w:r>
    </w:p>
    <w:p w14:paraId="64E20FE2" w14:textId="69BC1425" w:rsidR="00B240CE" w:rsidRDefault="00FD1174" w:rsidP="00710CEE">
      <w:pPr>
        <w:pStyle w:val="PargrafodaLista"/>
        <w:numPr>
          <w:ilvl w:val="0"/>
          <w:numId w:val="8"/>
        </w:numPr>
      </w:pPr>
      <w:r>
        <w:t xml:space="preserve">Identificar de forma visual os erros </w:t>
      </w:r>
      <w:r w:rsidR="00C95449">
        <w:t>presentes no cadastro descritivo;</w:t>
      </w:r>
    </w:p>
    <w:p w14:paraId="51A0C618" w14:textId="035C8A3C" w:rsidR="00C95449" w:rsidRDefault="00EA2794" w:rsidP="00710CEE">
      <w:pPr>
        <w:pStyle w:val="PargrafodaLista"/>
        <w:numPr>
          <w:ilvl w:val="0"/>
          <w:numId w:val="8"/>
        </w:numPr>
      </w:pPr>
      <w:r>
        <w:t>Criar objetos geográficos</w:t>
      </w:r>
      <w:r w:rsidR="008A2E47">
        <w:t xml:space="preserve"> </w:t>
      </w:r>
      <w:r w:rsidR="000E746D">
        <w:t>em escala</w:t>
      </w:r>
      <w:r w:rsidR="00D30FBA">
        <w:t xml:space="preserve"> a partir dos dados textuais,</w:t>
      </w:r>
      <w:r>
        <w:t xml:space="preserve"> que possam ser georreferencia</w:t>
      </w:r>
      <w:r w:rsidR="008A2E47">
        <w:t>dos</w:t>
      </w:r>
      <w:r w:rsidR="00F2680F">
        <w:t xml:space="preserve"> </w:t>
      </w:r>
      <w:r w:rsidR="00F038AA">
        <w:t xml:space="preserve">com uma precisão </w:t>
      </w:r>
      <w:r w:rsidR="00572615">
        <w:t>razoável</w:t>
      </w:r>
      <w:r w:rsidR="000D6BC7">
        <w:t xml:space="preserve">, custo baixo e </w:t>
      </w:r>
      <w:r w:rsidR="00674D32">
        <w:t>de forma automatizada.</w:t>
      </w:r>
      <w:r w:rsidR="000D6BC7">
        <w:t xml:space="preserve"> </w:t>
      </w:r>
    </w:p>
    <w:p w14:paraId="6C8A351B" w14:textId="772FEB56" w:rsidR="00FD5223" w:rsidRDefault="00FD5223" w:rsidP="000B458E">
      <w:pPr>
        <w:pStyle w:val="Ttulo3"/>
      </w:pPr>
      <w:bookmarkStart w:id="13" w:name="_Toc191669444"/>
      <w:r w:rsidRPr="007C7115">
        <w:t>Objetivos</w:t>
      </w:r>
      <w:bookmarkEnd w:id="13"/>
      <w:r w:rsidRPr="007C7115">
        <w:t xml:space="preserve"> </w:t>
      </w:r>
    </w:p>
    <w:p w14:paraId="7D38E20D" w14:textId="567AC6D7" w:rsidR="00CF263A" w:rsidRDefault="00CF263A" w:rsidP="00CF263A">
      <w:pPr>
        <w:pStyle w:val="Ttulo4"/>
      </w:pPr>
      <w:bookmarkStart w:id="14" w:name="_Toc191669445"/>
      <w:r>
        <w:t>Objetivo geral</w:t>
      </w:r>
      <w:bookmarkEnd w:id="14"/>
    </w:p>
    <w:p w14:paraId="2D55AD19" w14:textId="033AE48E" w:rsidR="00554D58" w:rsidRPr="00554D58" w:rsidRDefault="002E4487" w:rsidP="00554D58">
      <w:r>
        <w:rPr>
          <w:rFonts w:cs="Arial"/>
          <w:szCs w:val="24"/>
        </w:rPr>
        <w:t>D</w:t>
      </w:r>
      <w:r w:rsidRPr="00F22CB0">
        <w:rPr>
          <w:rFonts w:cs="Arial"/>
          <w:szCs w:val="24"/>
        </w:rPr>
        <w:t xml:space="preserve">esenvolver uma metodologia para converter </w:t>
      </w:r>
      <w:r>
        <w:rPr>
          <w:rFonts w:cs="Arial"/>
          <w:szCs w:val="24"/>
        </w:rPr>
        <w:t xml:space="preserve">as </w:t>
      </w:r>
      <w:r w:rsidRPr="00F22CB0">
        <w:rPr>
          <w:rFonts w:cs="Arial"/>
          <w:szCs w:val="24"/>
        </w:rPr>
        <w:t>descrições alfanuméricas de um cadastro em objetos geográficos e georreferenciá-los,</w:t>
      </w:r>
    </w:p>
    <w:p w14:paraId="63F948B5" w14:textId="55F8EE96" w:rsidR="00FD5223" w:rsidRPr="00FD3599" w:rsidRDefault="00FD3599" w:rsidP="00160061">
      <w:pPr>
        <w:pStyle w:val="Ttulo4"/>
        <w:rPr>
          <w:rFonts w:cs="Arial"/>
          <w:szCs w:val="24"/>
        </w:rPr>
      </w:pPr>
      <w:bookmarkStart w:id="15" w:name="_Toc191669446"/>
      <w:r>
        <w:t>Objetivos específicos</w:t>
      </w:r>
      <w:bookmarkEnd w:id="15"/>
    </w:p>
    <w:p w14:paraId="0D244D50" w14:textId="0DE700B1" w:rsidR="00FD5223" w:rsidRDefault="0003394F" w:rsidP="00710CEE">
      <w:pPr>
        <w:pStyle w:val="PargrafodaLista"/>
        <w:numPr>
          <w:ilvl w:val="0"/>
          <w:numId w:val="7"/>
        </w:numPr>
      </w:pPr>
      <w:r>
        <w:t>R</w:t>
      </w:r>
      <w:r w:rsidR="00FD5223" w:rsidRPr="00985D37">
        <w:t xml:space="preserve">ealizar o reconhecimento óptico de caracteres (OCR) dos manuais do CIATA para gerar documentos PDF indexáveis; </w:t>
      </w:r>
    </w:p>
    <w:p w14:paraId="44B6BD52" w14:textId="7212386D" w:rsidR="00FD5223" w:rsidRDefault="00FD5223" w:rsidP="00710CEE">
      <w:pPr>
        <w:pStyle w:val="PargrafodaLista"/>
        <w:numPr>
          <w:ilvl w:val="0"/>
          <w:numId w:val="7"/>
        </w:numPr>
      </w:pPr>
      <w:r w:rsidRPr="00985D37">
        <w:t xml:space="preserve">Definir o conjunto mínimo de atributos textuais necessários para a criação de imagens representativas da distribuição da malha de lotes urbanas; </w:t>
      </w:r>
    </w:p>
    <w:p w14:paraId="3189C2AA" w14:textId="400B9B4B" w:rsidR="00FD5223" w:rsidRPr="007C7115" w:rsidRDefault="00FD5223" w:rsidP="00710CEE">
      <w:pPr>
        <w:pStyle w:val="PargrafodaLista"/>
        <w:numPr>
          <w:ilvl w:val="0"/>
          <w:numId w:val="7"/>
        </w:numPr>
      </w:pPr>
      <w:r w:rsidRPr="00985D37">
        <w:t>Identificar métodos que permitam validar e complementar dados das bases alfanuméricas.</w:t>
      </w:r>
    </w:p>
    <w:p w14:paraId="58C366FE" w14:textId="77777777" w:rsidR="00FD5223" w:rsidRDefault="00FD5223" w:rsidP="001D772A">
      <w:pPr>
        <w:rPr>
          <w:rFonts w:cs="Arial"/>
          <w:szCs w:val="24"/>
        </w:rPr>
      </w:pPr>
    </w:p>
    <w:p w14:paraId="2EB34E52" w14:textId="3C048FB7" w:rsidR="001D772A" w:rsidRDefault="006F2A4B" w:rsidP="000B085C">
      <w:pPr>
        <w:pStyle w:val="Ttulo1"/>
      </w:pPr>
      <w:bookmarkStart w:id="16" w:name="_Toc191669447"/>
      <w:r>
        <w:lastRenderedPageBreak/>
        <w:t>fundamentação teórica</w:t>
      </w:r>
      <w:bookmarkEnd w:id="16"/>
    </w:p>
    <w:p w14:paraId="2FD06074" w14:textId="0587EC36" w:rsidR="001D772A" w:rsidRDefault="001D772A" w:rsidP="001D772A">
      <w:r>
        <w:t xml:space="preserve">Para que o georreferenciamento simplificado proposto </w:t>
      </w:r>
      <w:r w:rsidR="00C972D9">
        <w:t>neste</w:t>
      </w:r>
      <w:r>
        <w:t xml:space="preserve"> p</w:t>
      </w:r>
      <w:r w:rsidR="00FA2ADE">
        <w:t xml:space="preserve">rojeto </w:t>
      </w:r>
      <w:r>
        <w:t>chegue a bom termo é necessário que o cadastro descritivo tenha algumas características:</w:t>
      </w:r>
    </w:p>
    <w:p w14:paraId="6811129D" w14:textId="661167FD" w:rsidR="001D772A" w:rsidRDefault="001D772A" w:rsidP="001D772A">
      <w:r>
        <w:t xml:space="preserve">- </w:t>
      </w:r>
      <w:r w:rsidR="00FA2ADE">
        <w:t>Exista</w:t>
      </w:r>
      <w:r>
        <w:t xml:space="preserve"> um atributo que permita identificar a quadra em que o endereço está alocado;</w:t>
      </w:r>
    </w:p>
    <w:p w14:paraId="7203EE05" w14:textId="5EAB261B" w:rsidR="001D772A" w:rsidRDefault="001D772A" w:rsidP="001D772A">
      <w:r>
        <w:t xml:space="preserve">- </w:t>
      </w:r>
      <w:r w:rsidR="00FA2ADE">
        <w:t>Exista</w:t>
      </w:r>
      <w:r>
        <w:t xml:space="preserve"> um atributo contendo a dimensão da testada do lote (</w:t>
      </w:r>
      <w:r w:rsidRPr="00E26782">
        <w:t>largura do lote voltada para a rua</w:t>
      </w:r>
      <w:r>
        <w:t>)</w:t>
      </w:r>
      <w:r w:rsidR="007A61C6">
        <w:t>.</w:t>
      </w:r>
    </w:p>
    <w:p w14:paraId="58949A5D" w14:textId="165DAC70" w:rsidR="00DD4774" w:rsidRDefault="00FA2ADE" w:rsidP="001D772A">
      <w:r>
        <w:t xml:space="preserve">- </w:t>
      </w:r>
      <w:r w:rsidR="0061733B">
        <w:t xml:space="preserve">A profundidade do </w:t>
      </w:r>
      <w:r w:rsidR="008F0072">
        <w:t xml:space="preserve">lote </w:t>
      </w:r>
      <w:r w:rsidR="0079778D">
        <w:t xml:space="preserve">é opcional, mas melhora consideravelmente a </w:t>
      </w:r>
      <w:r w:rsidR="00437D8C">
        <w:t>precisão do</w:t>
      </w:r>
      <w:r w:rsidR="0079778D">
        <w:t xml:space="preserve"> </w:t>
      </w:r>
      <w:r w:rsidR="00401F9D">
        <w:t>polígono gerado</w:t>
      </w:r>
      <w:r w:rsidR="00437D8C">
        <w:t>.</w:t>
      </w:r>
    </w:p>
    <w:p w14:paraId="600D58AA" w14:textId="77777777" w:rsidR="00287CAA" w:rsidRDefault="001D772A" w:rsidP="001D772A">
      <w:r>
        <w:t>Essas características são facilmente encontradas em cadastros imobiliários criados com base no Projeto CIATA.</w:t>
      </w:r>
      <w:r w:rsidR="00175E7E">
        <w:t xml:space="preserve"> </w:t>
      </w:r>
      <w:r w:rsidR="00175E7E" w:rsidRPr="00175E7E">
        <w:t>Em especial, a forma como as parcelas são identificadas</w:t>
      </w:r>
      <w:r w:rsidR="000F03B4">
        <w:t xml:space="preserve"> </w:t>
      </w:r>
      <w:r w:rsidR="00980099">
        <w:t>no projeto original</w:t>
      </w:r>
      <w:r w:rsidR="00175E7E" w:rsidRPr="00175E7E">
        <w:t xml:space="preserve">, em uma sequência de caracteres representando distrito, setor, quadra, lote, unidade e edificação (DD.SS.QQQ.LLLL.UUU-EEE) </w:t>
      </w:r>
      <w:r w:rsidR="00777ACD">
        <w:fldChar w:fldCharType="begin"/>
      </w:r>
      <w:r w:rsidR="00777ACD">
        <w:instrText xml:space="preserve"> ADDIN ZOTERO_ITEM CSL_CITATION {"citationID":"2l38Lsdc","properties":{"formattedCitation":"(Amorim, 2018)","plainCitation":"(Amorim, 2018)","noteIndex":0},"citationItems":[{"id":148,"uris":["http://zotero.org/users/15531986/items/J66UHS3J"],"itemData":{"id":148,"type":"book","ISBN":"978-85-9546-282-3","language":"pt-BR","publisher":"Editora UNESP Digital","source":"Câmara Brasileira do Livro ISBN","title":"Cadastro e gestão territorial: uma visão luso-brasileira para a implementação de sistemas de informação cadastral nos municípios","title-short":"Cadastro e gestão territorial","author":[{"family":"Amorim","given":"Amilton"}],"contributor":[{"family":"Pelegrina","given":"Marcos Aurélio"},{"family":"Julião","given":"Rui Pedro"}],"issued":{"date-parts":[["2018",5,21]]}}}],"schema":"https://github.com/citation-style-language/schema/raw/master/csl-citation.json"} </w:instrText>
      </w:r>
      <w:r w:rsidR="00777ACD">
        <w:fldChar w:fldCharType="separate"/>
      </w:r>
      <w:r w:rsidR="00777ACD" w:rsidRPr="00777ACD">
        <w:rPr>
          <w:rFonts w:cs="Arial"/>
        </w:rPr>
        <w:t>(Amorim, 2018)</w:t>
      </w:r>
      <w:r w:rsidR="00777ACD">
        <w:fldChar w:fldCharType="end"/>
      </w:r>
      <w:r w:rsidR="00175E7E" w:rsidRPr="00175E7E">
        <w:t>, é muito conveniente para a conversão de alguns cadastros textuais incompletos para cadastros georreferenciados.</w:t>
      </w:r>
    </w:p>
    <w:p w14:paraId="1BCF1F9E" w14:textId="7018E9DB" w:rsidR="001D772A" w:rsidRPr="00287CAA" w:rsidRDefault="00287CAA" w:rsidP="00287CAA">
      <w:r w:rsidRPr="00287CAA">
        <w:t>As características mencionadas são prontamente observáveis em cadastros imobiliários desenvolvidos a partir do Projeto CIATA. Notadamente, o método de identificação das parcelas no projeto original, utilizando uma sequência de caracteres que representam distrito, setor, quadra, lote, unidade e edificação (DD.SS.QQQ.LLLL.UUU-EEE)</w:t>
      </w:r>
      <w:r w:rsidR="00AC5F17">
        <w:fldChar w:fldCharType="begin"/>
      </w:r>
      <w:r w:rsidR="00AC5F17">
        <w:instrText xml:space="preserve"> ADDIN ZOTERO_ITEM CSL_CITATION {"citationID":"jBDXvGR8","properties":{"formattedCitation":"(Amorim, 2018)","plainCitation":"(Amorim, 2018)","noteIndex":0},"citationItems":[{"id":148,"uris":["http://zotero.org/users/15531986/items/J66UHS3J"],"itemData":{"id":148,"type":"book","ISBN":"978-85-9546-282-3","language":"pt-BR","publisher":"Editora UNESP Digital","source":"Câmara Brasileira do Livro ISBN","title":"Cadastro e gestão territorial: uma visão luso-brasileira para a implementação de sistemas de informação cadastral nos municípios","title-short":"Cadastro e gestão territorial","author":[{"family":"Amorim","given":"Amilton"}],"contributor":[{"family":"Pelegrina","given":"Marcos Aurélio"},{"family":"Julião","given":"Rui Pedro"}],"issued":{"date-parts":[["2018",5,21]]}}}],"schema":"https://github.com/citation-style-language/schema/raw/master/csl-citation.json"} </w:instrText>
      </w:r>
      <w:r w:rsidR="00AC5F17">
        <w:fldChar w:fldCharType="separate"/>
      </w:r>
      <w:r w:rsidR="00AC5F17" w:rsidRPr="00AC5F17">
        <w:rPr>
          <w:rFonts w:cs="Arial"/>
        </w:rPr>
        <w:t>(Amorim, 2018)</w:t>
      </w:r>
      <w:r w:rsidR="00AC5F17">
        <w:fldChar w:fldCharType="end"/>
      </w:r>
      <w:r w:rsidRPr="00287CAA">
        <w:t>, revela-se extremamente conveniente para a conversão de alguns cadastros textuais incompletos em cadastros georreferenciados.</w:t>
      </w:r>
    </w:p>
    <w:p w14:paraId="78A8F1C1" w14:textId="4D44E6B4" w:rsidR="00FC66AC" w:rsidRDefault="00FC66AC" w:rsidP="001D772A">
      <w:r w:rsidRPr="00FC66AC">
        <w:t xml:space="preserve">Também é relevante analisar as possibilidades abertas pela publicação, pelo IBGE, do Cadastro Nacional de Endereços para Fins Estatísticos - CNEFE.  </w:t>
      </w:r>
    </w:p>
    <w:p w14:paraId="73FCB627" w14:textId="77777777" w:rsidR="001D772A" w:rsidRDefault="001D772A" w:rsidP="000B085C">
      <w:pPr>
        <w:pStyle w:val="Ttulo2"/>
      </w:pPr>
      <w:bookmarkStart w:id="17" w:name="_Toc191669448"/>
      <w:r>
        <w:t>O CIATA</w:t>
      </w:r>
      <w:bookmarkEnd w:id="17"/>
    </w:p>
    <w:p w14:paraId="40E4FA7E" w14:textId="1415A6AE" w:rsidR="001D772A" w:rsidRPr="00B322C5" w:rsidRDefault="001D772A" w:rsidP="001D772A">
      <w:r w:rsidRPr="00B322C5">
        <w:t xml:space="preserve">O Projeto CIATA (Convênio de Incentivo ao Aperfeiçoamento Técnico) </w:t>
      </w:r>
      <w:r w:rsidR="00707768">
        <w:fldChar w:fldCharType="begin"/>
      </w:r>
      <w:r w:rsidR="00707768">
        <w:instrText xml:space="preserve"> ADDIN ZOTERO_ITEM CSL_CITATION {"citationID":"fj9LlGrk","properties":{"formattedCitation":"(MF-CIATA, 1979)","plainCitation":"(MF-CIATA, 1979)","noteIndex":0},"citationItems":[{"id":43,"uris":["http://zotero.org/users/local/P1GuXq80/items/ENRA29BF","http://zotero.org/users/15531986/items/ENRA29BF"],"itemData":{"id":43,"type":"document","title":"Manual do Cadastro Imobiliário - CIATA","title-short":"MCI - CIATA","author":[{"literal":"MF-CIATA"}],"issued":{"date-parts":[["1979"]]}}}],"schema":"https://github.com/citation-style-language/schema/raw/master/csl-citation.json"} </w:instrText>
      </w:r>
      <w:r w:rsidR="00707768">
        <w:fldChar w:fldCharType="separate"/>
      </w:r>
      <w:r w:rsidR="00707768" w:rsidRPr="00707768">
        <w:rPr>
          <w:rFonts w:cs="Arial"/>
        </w:rPr>
        <w:t>(MF-CIATA, 1979)</w:t>
      </w:r>
      <w:r w:rsidR="00707768">
        <w:fldChar w:fldCharType="end"/>
      </w:r>
      <w:r w:rsidR="00707768">
        <w:t xml:space="preserve"> </w:t>
      </w:r>
      <w:r w:rsidRPr="00B322C5">
        <w:t xml:space="preserve">é considerado a primeira iniciativa de criação de uma metodologia de organização de cadastros urbanos do Brasil. Mais do que uma simples modelagem dos dados o projeto lançou as bases para o desenvolvimento de quase todos os cadastros automatizados atuais. Pode-se dizer que, guardadas as diferenças tecnológicas de cada época, o CIATA foi um precursor do LADM (ISO 19.152 - </w:t>
      </w:r>
      <w:r w:rsidRPr="007E2FD5">
        <w:rPr>
          <w:i/>
        </w:rPr>
        <w:t>Land Administration Domain Model</w:t>
      </w:r>
      <w:r w:rsidRPr="00B322C5">
        <w:t xml:space="preserve">). </w:t>
      </w:r>
    </w:p>
    <w:p w14:paraId="2B6A8539" w14:textId="7381D494" w:rsidR="001D772A" w:rsidRPr="00B322C5" w:rsidRDefault="001D772A" w:rsidP="001D772A">
      <w:r w:rsidRPr="00B322C5">
        <w:lastRenderedPageBreak/>
        <w:t>O CIATA foi implementado na década de 1970 pela Secretaria de Economia e Finanças do Ministério da Fazenda, com recursos do Programa de Assistência Técnica (PRAT) e apoio do Serviço Federal de Processamento de Dados (SERPRO). o projeto visava, inicialmente, auxiliar pequenos municípios na implantação do Cadastro Técnico Municipal, com o objetivo de aumentar a arrecadação de receitas próprias e diminuir a dependência de recursos externos</w:t>
      </w:r>
      <w:r w:rsidR="007E2FD5">
        <w:t xml:space="preserve"> </w:t>
      </w:r>
      <w:r>
        <w:fldChar w:fldCharType="begin"/>
      </w:r>
      <w:r>
        <w:instrText xml:space="preserve"> ADDIN ZOTERO_ITEM CSL_CITATION {"citationID":"hHFNlFOB","properties":{"formattedCitation":"(Silva, 2023)","plainCitation":"(Silva, 2023)","noteIndex":0},"citationItems":[{"id":55,"uris":["http://zotero.org/users/15531986/items/YX4VADJB"],"itemData":{"id":55,"type":"book","abstract":"O Cadastro Territorial Multifinalitário (CTM) é considerado um instrumento essencial à gestão territorial e municipal, em que políticas de solo e outras ações municipais podem se apoiar. Todavia, dificuldades relacionadas a capaci­dade técnica e financeira, apresentam-se como os principais entraves aos avanços que os municípios necessitam promover. Esta publicação, fundamentada nas diretrizes nacionais para implementação do Cadastro Territorial Multifinalitário, dis­corre sobre os procedimentos para materialização deste importante instrumento, apresentando conceitos ancorados na evolução científica promovida nesta área do conhecimento e ao mesmo tempo os assentando na realidade dos municípios brasileiros, de modo que cada ente, em razão do estágio em que se encontra seu sistema cadastral, tenha a possibilidade de dar início ou seguimento ao CTM.","event-place":"Florianópolis, SC","ISBN":"978-85-8328-172-6","language":"pt-BR","publisher":"Ufsc","publisher-place":"Florianópolis, SC","source":"Câmara Brasileira do Livro ISBN","title":"Cadastro Territorial Multifinalitário aplicado à gestão municipal","title-short":"CTM aplicado","author":[{"family":"Silva","given":"Everton","dropping-particle":"da"}],"contributor":[{"family":"Carneiro","given":"Andrea Flávia Tenório"},{"family":"Fernandes","given":"Cintia Estefania"},{"family":"Cesare","given":"Claudia M.","dropping-particle":"de"},{"family":"Erba","given":"Diego Alfonso"},{"family":"Cunha","given":"Eglaísa Micheline Pontes"},{"family":"Oliveira","given":"Francisco Henrique","dropping-particle":"de"},{"family":"Silva","given":"Liane Ramos","dropping-particle":"da"},{"family":"Santos","given":"Samuel Steiner","dropping-particle":"dos"},{"family":"Eising","given":"Eduardo"},{"family":"Silva","given":"Hatan Pinheiro"},{"family":"Araujo","given":"João Francisco Maués"},{"family":"Gomes","given":"Daniel da Costa"},{"family":"Aquino","given":"Carolina de Sousa"},{"family":"Silva","given":"Claudio Oliveira","dropping-particle":"da"},{"family":"Guimaraens","given":"Cristiana Scorza"},{"family":"Rodrigues","given":"Valquíria Duarte Vieira"},{"family":"Silva","given":"Luiz Paulo de Oliveira"},{"family":"Barbosa","given":"Luciana Gill"},{"family":"Amaral","given":"Cesar Augustus de Santis"}],"issued":{"date-parts":[["2023",3,28]]}}}],"schema":"https://github.com/citation-style-language/schema/raw/master/csl-citation.json"} </w:instrText>
      </w:r>
      <w:r>
        <w:fldChar w:fldCharType="separate"/>
      </w:r>
      <w:r w:rsidRPr="00415508">
        <w:rPr>
          <w:rFonts w:cs="Arial"/>
        </w:rPr>
        <w:t>(Silva, 2023)</w:t>
      </w:r>
      <w:r>
        <w:fldChar w:fldCharType="end"/>
      </w:r>
      <w:r w:rsidR="007E2FD5">
        <w:t>.</w:t>
      </w:r>
    </w:p>
    <w:p w14:paraId="3085A031" w14:textId="005A5C28" w:rsidR="001D772A" w:rsidRPr="00B322C5" w:rsidRDefault="001D772A" w:rsidP="001D772A">
      <w:r w:rsidRPr="00B322C5">
        <w:t>Apesar de ter como foco principal a melhoria da arrecadação municipal, o CIATA contribuiu para a implementação de cadastros em diversos municípios brasileiros, servindo como base para o desenvolvimento de sistemas de informações territoriais mais abrangentes. O projeto alcançou 769 prefeituras e cadastrou mais de 3,5 milhões de unidades imobiliárias durante seus oito anos de vigência (1973-1981). O Banco Mundial reconheceu a importância do CIATA, considerando-o um modelo de sucesso no apoio técnico na área fazendária</w:t>
      </w:r>
      <w:r w:rsidR="006311A1">
        <w:t xml:space="preserve"> </w:t>
      </w:r>
      <w:r w:rsidR="006311A1">
        <w:fldChar w:fldCharType="begin"/>
      </w:r>
      <w:r w:rsidR="006311A1">
        <w:instrText xml:space="preserve"> ADDIN ZOTERO_ITEM CSL_CITATION {"citationID":"hpw3zrAN","properties":{"formattedCitation":"(Cunha {\\i{}et al.}, 2019)","plainCitation":"(Cunha et al., 2019)","noteIndex":0},"citationItems":[{"id":59,"uris":["http://zotero.org/users/15531986/items/NFJSJBI4"],"itemData":{"id":59,"type":"article-journal","abstract":"Este artigo aborda o percurso histórico e a evolução da implementação do cadastro territorial urbano no Brasil. Parte-se do pressuposto de que a sua evolução está diretamente ligada à dinâmica do processo de municipalização e de ocupação territorial do país, ampliado a partir da Constituição de 1946. O Projeto CIATA, nas décadas de 1970/80, é apresentado como a primeira iniciativa que formula uma metodologia nacional e conduz a implementação de cadastros urbanos. Registram-se, ainda, outras iniciativas governamentais de apoio financeiro à implementação de cadastros urbanos, bem como o cenário que se conforma a partir da Constituição de 1988, do Estatuto da Cidade e da criação do Ministério das Cidades, que publica, em 2009, as diretrizes para a elaboração do cadastro territorial urbano, sob a perspectiva multifinalitária.        Palavras-chave : Cadastro Territorial Mulfinalitário, Cadastro Urbano, CIATA, Diretrizes para o CTM.        http://dx.doi.org/10.17127/got/2019.17.003          Data de submissão: 2019-01-24   Data de aprovação: 2019-04-23   Data de publicação: 2019-06-30","container-title":"Revista de Geografia e Ordenamento do Território","DOI":"10.17127/got.v0i17.788","ISSN":"2182-1267","issue":"17","language":"pt","license":"Autores que publicam nesta revista concordam com os seguintes termos:     Autores conservam os direitos de autor e concedem à revista o direito de primeira publicação, com o trabalho simultaneamente licenciado sob a  Licença Creative Commons Attribution  que permite a partilha do trabalho com reconhecimento da autoria e publicação inicial nesta revista.   Autores têm autorização para assumir contratos adicionais separadamente, para distribuição não-exclusiva da versão do trabalho publicada nesta revista (ex.: publicar em repositório institucional ou como capítulo de livro), com reconhecimento de autoria e publicação inicial nesta revista.   Autores têm permissão e são estimulados a publicar e distribuir o seu trabalho online (ex.: em repositórios institucionais ou na sua página pessoal) a qualquer ponto antes ou durante o processo editorial, já que isso pode gerar alterações produtivas, bem como aumentar o impacto e a citação do trabalho publicado (Veja  O Efeito do Acesso Livre ).","note":"number: 17","page":"55-74","source":"www.cegot.org","title":"O cadastro urbano no Brasil: histórico e evolução","title-short":"O cadastro urbano no Brasil","volume":"0","author":[{"family":"Cunha","given":"Eglaisa"},{"family":"Oliveira","given":"Francisco"},{"family":"JuliÃ£o","given":"Rui"},{"family":"Carneiro","given":"Andrea"}],"issued":{"date-parts":[["2019",6,30]]}}}],"schema":"https://github.com/citation-style-language/schema/raw/master/csl-citation.json"} </w:instrText>
      </w:r>
      <w:r w:rsidR="006311A1">
        <w:fldChar w:fldCharType="separate"/>
      </w:r>
      <w:r w:rsidR="006311A1" w:rsidRPr="006311A1">
        <w:rPr>
          <w:rFonts w:cs="Arial"/>
        </w:rPr>
        <w:t xml:space="preserve">(Cunha </w:t>
      </w:r>
      <w:r w:rsidR="006311A1" w:rsidRPr="006311A1">
        <w:rPr>
          <w:rFonts w:cs="Arial"/>
          <w:i/>
          <w:iCs/>
        </w:rPr>
        <w:t>et al.</w:t>
      </w:r>
      <w:r w:rsidR="006311A1" w:rsidRPr="006311A1">
        <w:rPr>
          <w:rFonts w:cs="Arial"/>
        </w:rPr>
        <w:t>, 2019)</w:t>
      </w:r>
      <w:r w:rsidR="006311A1">
        <w:fldChar w:fldCharType="end"/>
      </w:r>
      <w:r w:rsidR="0086123D">
        <w:t>.</w:t>
      </w:r>
    </w:p>
    <w:p w14:paraId="10E890F6" w14:textId="7E0B34E1" w:rsidR="001D772A" w:rsidRPr="00B322C5" w:rsidRDefault="001D772A" w:rsidP="000B458E">
      <w:pPr>
        <w:pStyle w:val="Ttulo3"/>
        <w:rPr>
          <w:rFonts w:eastAsiaTheme="minorHAnsi"/>
        </w:rPr>
      </w:pPr>
      <w:bookmarkStart w:id="18" w:name="_Toc183090298"/>
      <w:bookmarkStart w:id="19" w:name="_Toc191669449"/>
      <w:r w:rsidRPr="00B322C5">
        <w:t xml:space="preserve">Modelo </w:t>
      </w:r>
      <w:r w:rsidRPr="00467B9C">
        <w:t>conceitual</w:t>
      </w:r>
      <w:bookmarkEnd w:id="18"/>
      <w:r>
        <w:t xml:space="preserve"> </w:t>
      </w:r>
      <w:r w:rsidR="00A35335">
        <w:t>d</w:t>
      </w:r>
      <w:r>
        <w:t xml:space="preserve">o </w:t>
      </w:r>
      <w:r w:rsidR="00A35335">
        <w:t>CIATA</w:t>
      </w:r>
      <w:bookmarkEnd w:id="19"/>
    </w:p>
    <w:p w14:paraId="450DDD8C" w14:textId="506E8E23" w:rsidR="001D772A" w:rsidRPr="00B322C5" w:rsidRDefault="001D772A" w:rsidP="001D772A">
      <w:pPr>
        <w:rPr>
          <w:rFonts w:cs="Arial"/>
        </w:rPr>
      </w:pPr>
      <w:r w:rsidRPr="00B322C5">
        <w:t xml:space="preserve">O CIATA foi concebido de forma modular e flexível para atender às necessidades específicas de cada município, abrangendo módulos de assistência jurídica, administrativa, cadastro imobiliário urbano, cadastro fiscal mobiliário e receita. A metodologia do cadastro imobiliário urbano era composta por duas fases: </w:t>
      </w:r>
      <w:r w:rsidRPr="007E2FD5">
        <w:rPr>
          <w:i/>
        </w:rPr>
        <w:t>Execução</w:t>
      </w:r>
      <w:r w:rsidRPr="00B322C5">
        <w:t xml:space="preserve"> e </w:t>
      </w:r>
      <w:r w:rsidRPr="007E2FD5">
        <w:rPr>
          <w:i/>
        </w:rPr>
        <w:t>Implantação</w:t>
      </w:r>
      <w:r w:rsidRPr="00B322C5">
        <w:t xml:space="preserve">. Na fase de </w:t>
      </w:r>
      <w:r w:rsidRPr="00A473CD">
        <w:rPr>
          <w:i/>
        </w:rPr>
        <w:t>Execução</w:t>
      </w:r>
      <w:r w:rsidRPr="00B322C5">
        <w:t xml:space="preserve">, o SERPRO realizava a setorização fiscal, levantamento cadastral, avaliação de imóveis e tratamento da informação. Na fase de </w:t>
      </w:r>
      <w:r w:rsidRPr="00A473CD">
        <w:rPr>
          <w:i/>
        </w:rPr>
        <w:t>Implantação</w:t>
      </w:r>
      <w:r w:rsidRPr="00B322C5">
        <w:t>, o projeto repassava rotinas para a prefeitura, incluindo atualização cadastral, tratamento e lançamento</w:t>
      </w:r>
      <w:r w:rsidR="006311A1">
        <w:t xml:space="preserve"> </w:t>
      </w:r>
      <w:r w:rsidR="006311A1">
        <w:fldChar w:fldCharType="begin"/>
      </w:r>
      <w:r w:rsidR="006311A1">
        <w:instrText xml:space="preserve"> ADDIN ZOTERO_ITEM CSL_CITATION {"citationID":"R916tvaQ","properties":{"formattedCitation":"(Cunha {\\i{}et al.}, 2019)","plainCitation":"(Cunha et al., 2019)","noteIndex":0},"citationItems":[{"id":59,"uris":["http://zotero.org/users/15531986/items/NFJSJBI4"],"itemData":{"id":59,"type":"article-journal","abstract":"Este artigo aborda o percurso histórico e a evolução da implementação do cadastro territorial urbano no Brasil. Parte-se do pressuposto de que a sua evolução está diretamente ligada à dinâmica do processo de municipalização e de ocupação territorial do país, ampliado a partir da Constituição de 1946. O Projeto CIATA, nas décadas de 1970/80, é apresentado como a primeira iniciativa que formula uma metodologia nacional e conduz a implementação de cadastros urbanos. Registram-se, ainda, outras iniciativas governamentais de apoio financeiro à implementação de cadastros urbanos, bem como o cenário que se conforma a partir da Constituição de 1988, do Estatuto da Cidade e da criação do Ministério das Cidades, que publica, em 2009, as diretrizes para a elaboração do cadastro territorial urbano, sob a perspectiva multifinalitária.        Palavras-chave : Cadastro Territorial Mulfinalitário, Cadastro Urbano, CIATA, Diretrizes para o CTM.        http://dx.doi.org/10.17127/got/2019.17.003          Data de submissão: 2019-01-24   Data de aprovação: 2019-04-23   Data de publicação: 2019-06-30","container-title":"Revista de Geografia e Ordenamento do Território","DOI":"10.17127/got.v0i17.788","ISSN":"2182-1267","issue":"17","language":"pt","license":"Autores que publicam nesta revista concordam com os seguintes termos:     Autores conservam os direitos de autor e concedem à revista o direito de primeira publicação, com o trabalho simultaneamente licenciado sob a  Licença Creative Commons Attribution  que permite a partilha do trabalho com reconhecimento da autoria e publicação inicial nesta revista.   Autores têm autorização para assumir contratos adicionais separadamente, para distribuição não-exclusiva da versão do trabalho publicada nesta revista (ex.: publicar em repositório institucional ou como capítulo de livro), com reconhecimento de autoria e publicação inicial nesta revista.   Autores têm permissão e são estimulados a publicar e distribuir o seu trabalho online (ex.: em repositórios institucionais ou na sua página pessoal) a qualquer ponto antes ou durante o processo editorial, já que isso pode gerar alterações produtivas, bem como aumentar o impacto e a citação do trabalho publicado (Veja  O Efeito do Acesso Livre ).","note":"number: 17","page":"55-74","source":"www.cegot.org","title":"O cadastro urbano no Brasil: histórico e evolução","title-short":"O cadastro urbano no Brasil","volume":"0","author":[{"family":"Cunha","given":"Eglaisa"},{"family":"Oliveira","given":"Francisco"},{"family":"JuliÃ£o","given":"Rui"},{"family":"Carneiro","given":"Andrea"}],"issued":{"date-parts":[["2019",6,30]]}}}],"schema":"https://github.com/citation-style-language/schema/raw/master/csl-citation.json"} </w:instrText>
      </w:r>
      <w:r w:rsidR="006311A1">
        <w:fldChar w:fldCharType="separate"/>
      </w:r>
      <w:r w:rsidR="006311A1" w:rsidRPr="006311A1">
        <w:rPr>
          <w:rFonts w:cs="Arial"/>
        </w:rPr>
        <w:t xml:space="preserve">(Cunha </w:t>
      </w:r>
      <w:r w:rsidR="006311A1" w:rsidRPr="006311A1">
        <w:rPr>
          <w:rFonts w:cs="Arial"/>
          <w:i/>
          <w:iCs/>
        </w:rPr>
        <w:t>et al.</w:t>
      </w:r>
      <w:r w:rsidR="006311A1" w:rsidRPr="006311A1">
        <w:rPr>
          <w:rFonts w:cs="Arial"/>
        </w:rPr>
        <w:t>, 2019)</w:t>
      </w:r>
      <w:r w:rsidR="006311A1">
        <w:fldChar w:fldCharType="end"/>
      </w:r>
      <w:r w:rsidR="00A76E9F" w:rsidRPr="00CB60B7">
        <w:rPr>
          <w:rFonts w:cs="Arial"/>
        </w:rPr>
        <w:t>.</w:t>
      </w:r>
    </w:p>
    <w:p w14:paraId="3FF915D5" w14:textId="77777777" w:rsidR="001D772A" w:rsidRPr="00B322C5" w:rsidRDefault="001D772A" w:rsidP="001D772A">
      <w:r w:rsidRPr="00B322C5">
        <w:t xml:space="preserve">Considerando as limitações técnicas das décadas de 1970 e 1980, a fase de execução geralmente resultava em cadastros formados </w:t>
      </w:r>
      <w:commentRangeStart w:id="20"/>
      <w:commentRangeStart w:id="21"/>
      <w:r w:rsidRPr="00B322C5">
        <w:t>por fichas e livros</w:t>
      </w:r>
      <w:commentRangeEnd w:id="20"/>
      <w:r w:rsidR="007E2FD5">
        <w:rPr>
          <w:rStyle w:val="Refdecomentrio"/>
        </w:rPr>
        <w:commentReference w:id="20"/>
      </w:r>
      <w:commentRangeEnd w:id="21"/>
      <w:r w:rsidR="00EE77B5">
        <w:rPr>
          <w:rStyle w:val="Refdecomentrio"/>
        </w:rPr>
        <w:commentReference w:id="21"/>
      </w:r>
      <w:r w:rsidRPr="00B322C5">
        <w:t>, uma vez que poucas prefeituras tinham condições de adquirir os caríssimos mainframes disponíveis para automação.</w:t>
      </w:r>
    </w:p>
    <w:p w14:paraId="51C75B47" w14:textId="77777777" w:rsidR="001D772A" w:rsidRDefault="001D772A" w:rsidP="001D772A">
      <w:r w:rsidRPr="00B322C5">
        <w:t>Mesmo quando havia possibilidade de processamento eletrônico, as fichas eram preenchidas manualmente e depois enviadas a centros onde os dados eram digitados em equipamentos off-line para depois serem processados.</w:t>
      </w:r>
    </w:p>
    <w:p w14:paraId="3E61874C" w14:textId="1C2918BA" w:rsidR="004409CC" w:rsidRPr="00B322C5" w:rsidRDefault="004409CC" w:rsidP="000B458E">
      <w:pPr>
        <w:pStyle w:val="Ttulo3"/>
      </w:pPr>
      <w:bookmarkStart w:id="22" w:name="_Toc183090299"/>
      <w:bookmarkStart w:id="23" w:name="_Toc191669450"/>
      <w:bookmarkStart w:id="24" w:name="_Ref191671060"/>
      <w:r w:rsidRPr="00B322C5">
        <w:t>C</w:t>
      </w:r>
      <w:r w:rsidR="00C77235">
        <w:t>ontext</w:t>
      </w:r>
      <w:r w:rsidR="00AE4395">
        <w:t xml:space="preserve">o </w:t>
      </w:r>
      <w:r w:rsidRPr="00B322C5">
        <w:t>H</w:t>
      </w:r>
      <w:r w:rsidR="00AE4395">
        <w:t>istórico e</w:t>
      </w:r>
      <w:r w:rsidRPr="00B322C5">
        <w:t xml:space="preserve"> T</w:t>
      </w:r>
      <w:bookmarkEnd w:id="22"/>
      <w:r w:rsidR="00AE4395">
        <w:t xml:space="preserve">ecnológico do </w:t>
      </w:r>
      <w:r>
        <w:t>CIATA</w:t>
      </w:r>
      <w:bookmarkEnd w:id="23"/>
      <w:bookmarkEnd w:id="24"/>
    </w:p>
    <w:p w14:paraId="3E904560" w14:textId="77777777" w:rsidR="004409CC" w:rsidRPr="00B322C5" w:rsidRDefault="004409CC" w:rsidP="004409CC">
      <w:r w:rsidRPr="00B322C5">
        <w:t xml:space="preserve">Os altos custos dos equipamentos e a escassez de mão de obra especializada nos anos 1970 e 1980, quando a computação eletrônica ainda estava em seus primórdios, influenciaram as características do Projeto CIATA. </w:t>
      </w:r>
    </w:p>
    <w:p w14:paraId="3FC25AC0" w14:textId="77777777" w:rsidR="004409CC" w:rsidRPr="00B322C5" w:rsidRDefault="004409CC" w:rsidP="004409CC">
      <w:pPr>
        <w:pStyle w:val="Ttulo4"/>
      </w:pPr>
      <w:bookmarkStart w:id="25" w:name="_Toc183090300"/>
      <w:bookmarkStart w:id="26" w:name="_Toc191669451"/>
      <w:r w:rsidRPr="00B322C5">
        <w:lastRenderedPageBreak/>
        <w:t>Custo dos equipamentos</w:t>
      </w:r>
      <w:bookmarkEnd w:id="25"/>
      <w:bookmarkEnd w:id="26"/>
    </w:p>
    <w:p w14:paraId="1E2060A7" w14:textId="59B4E71E" w:rsidR="004409CC" w:rsidRPr="00B322C5" w:rsidRDefault="004409CC" w:rsidP="004409CC">
      <w:r w:rsidRPr="00B322C5">
        <w:t xml:space="preserve">A plataforma de computação eletrônica dominante nas décadas de 1970 e 1980 era o mainframe, um tipo de computador de grande porte e alto custo que exigia uma infraestrutura especial para operar. Seu preço frequentemente alcançava centenas de milhares de dólares, e era comum que sua aquisição fosse feita por meio de </w:t>
      </w:r>
      <w:r w:rsidRPr="00A473CD">
        <w:rPr>
          <w:i/>
        </w:rPr>
        <w:t>leasing</w:t>
      </w:r>
      <w:r w:rsidRPr="00B322C5">
        <w:t xml:space="preserve"> junto a fabricantes como IBM, Burroughs e outros</w:t>
      </w:r>
      <w:r w:rsidR="00EF16A2">
        <w:t xml:space="preserve"> </w:t>
      </w:r>
      <w:r w:rsidRPr="00EF16A2">
        <w:fldChar w:fldCharType="begin"/>
      </w:r>
      <w:r w:rsidR="00782F3C" w:rsidRPr="00EF16A2">
        <w:instrText xml:space="preserve"> ADDIN ZOTERO_ITEM CSL_CITATION {"citationID":"vmnFHZKW","properties":{"formattedCitation":"(Ceruzzi, 2003)","plainCitation":"(Ceruzzi, 2003)","noteIndex":0},"citationItems":[{"id":56,"uris":["http://zotero.org/users/local/P1GuXq80/items/Q6GFD5CI","http://zotero.org/users/15531986/items/Q6GFD5CI"],"itemData":{"id":56,"type":"book","call-number":"QA76.17 .C47 2003","edition":"2nd ed","event-place":"London, Eng. ; Cambridge, Mass","ISBN":"978-0-262-53203-7","number-of-pages":"445","publisher":"MIT Press","publisher-place":"London, Eng. ; Cambridge, Mass","source":"Library of Congress ISBN","title":"A history of modern computing","author":[{"family":"Ceruzzi","given":"Paul E."}],"issued":{"date-parts":[["2003"]]}}}],"schema":"https://github.com/citation-style-language/schema/raw/master/csl-citation.json"} </w:instrText>
      </w:r>
      <w:r w:rsidRPr="00EF16A2">
        <w:fldChar w:fldCharType="separate"/>
      </w:r>
      <w:r w:rsidRPr="00EF16A2">
        <w:t>(</w:t>
      </w:r>
      <w:r w:rsidRPr="00CB60B7">
        <w:rPr>
          <w:i/>
          <w:iCs/>
        </w:rPr>
        <w:t>Ceruzzi, 2003</w:t>
      </w:r>
      <w:r w:rsidRPr="00EF16A2">
        <w:t>)</w:t>
      </w:r>
      <w:r w:rsidRPr="00EF16A2">
        <w:fldChar w:fldCharType="end"/>
      </w:r>
      <w:r w:rsidR="0065367E" w:rsidRPr="00EF16A2">
        <w:t>.</w:t>
      </w:r>
    </w:p>
    <w:p w14:paraId="5B28A588" w14:textId="77777777" w:rsidR="004409CC" w:rsidRPr="00B322C5" w:rsidRDefault="004409CC" w:rsidP="004409CC">
      <w:r w:rsidRPr="00B322C5">
        <w:t>O uso desses sistemas era inicialmente restrito a grandes empresas e universidades. O primeiro computador da USP, por exemplo, foi instalado no Centro de Processamento de Dados da Escola de Engenharia de São Carlos (CPD-EESC) em 1967. Era um IBM-1130, adquirido por um consórcio envolvendo a USP, a Fapesp, a Capes e o CNPq, ao custo de US$ 200 mil — o equivalente a cerca de US$ 2 milhões em valores atualizados pela inflação do dólar.</w:t>
      </w:r>
    </w:p>
    <w:p w14:paraId="41633B75" w14:textId="77777777" w:rsidR="004409CC" w:rsidRPr="00B322C5" w:rsidRDefault="004409CC" w:rsidP="004409CC">
      <w:pPr>
        <w:rPr>
          <w:rFonts w:cs="Arial"/>
          <w:szCs w:val="24"/>
        </w:rPr>
      </w:pPr>
      <w:r w:rsidRPr="00B322C5">
        <w:t>Devido aos custos monumentais envolvidos, o Projeto CIATA focou em desenvolver metodologias e definir padrões genéricos que pudessem ser implementados tanto com recursos mecanográficos quanto eletrônicos. Assim, o CIATA materializou-se como um conjunto de manuais e definições de campos e formulários, em vez de um sistema computacional propriamente dito.</w:t>
      </w:r>
    </w:p>
    <w:p w14:paraId="16ECC44F" w14:textId="77777777" w:rsidR="004409CC" w:rsidRPr="00B322C5" w:rsidRDefault="004409CC" w:rsidP="004409CC">
      <w:pPr>
        <w:pStyle w:val="Ttulo4"/>
      </w:pPr>
      <w:bookmarkStart w:id="27" w:name="_Toc183090301"/>
      <w:bookmarkStart w:id="28" w:name="_Toc191669452"/>
      <w:r w:rsidRPr="00B322C5">
        <w:t>Memória secundária LIMITADA</w:t>
      </w:r>
      <w:bookmarkEnd w:id="27"/>
      <w:bookmarkEnd w:id="28"/>
    </w:p>
    <w:p w14:paraId="1433C525" w14:textId="77777777" w:rsidR="004409CC" w:rsidRPr="00B322C5" w:rsidRDefault="004409CC" w:rsidP="004409CC">
      <w:pPr>
        <w:rPr>
          <w:rFonts w:cs="Arial"/>
          <w:szCs w:val="24"/>
        </w:rPr>
      </w:pPr>
      <w:r w:rsidRPr="00B322C5">
        <w:rPr>
          <w:rFonts w:cs="Arial"/>
          <w:szCs w:val="24"/>
        </w:rPr>
        <w:t>As memórias secundárias são dispositivos de armazenamento de dados que preservam as informações mesmo quando o computador é desligado. Elas mantêm os dados seguros antes e depois do processamento.</w:t>
      </w:r>
    </w:p>
    <w:p w14:paraId="211EE9FF" w14:textId="77777777" w:rsidR="004409CC" w:rsidRPr="00B322C5" w:rsidRDefault="004409CC" w:rsidP="004409CC">
      <w:pPr>
        <w:rPr>
          <w:rFonts w:cs="Arial"/>
          <w:szCs w:val="24"/>
        </w:rPr>
      </w:pPr>
      <w:r w:rsidRPr="00B322C5">
        <w:rPr>
          <w:rFonts w:cs="Arial"/>
          <w:szCs w:val="24"/>
        </w:rPr>
        <w:t>Nos anos 1980, os sistemas computacionais contavam apenas com discos rígidos de capacidades limitadas, variando entre 5 MB e 40 MB. Para processar volumes maiores de dados, era necessário recorrer a fitas magnéticas, que possuíam acesso sequencial e eram extremamente lentas. Nesse contexto, uma das diretrizes mais importantes no desenvolvimento de aplicativos era reduzir ao máximo o consumo de memória secundária.</w:t>
      </w:r>
    </w:p>
    <w:p w14:paraId="3A038F0A" w14:textId="77777777" w:rsidR="004409CC" w:rsidRPr="00B322C5" w:rsidRDefault="004409CC" w:rsidP="004409CC">
      <w:pPr>
        <w:rPr>
          <w:rFonts w:cs="Arial"/>
          <w:szCs w:val="24"/>
        </w:rPr>
      </w:pPr>
      <w:r w:rsidRPr="00B322C5">
        <w:rPr>
          <w:rFonts w:cs="Arial"/>
          <w:szCs w:val="24"/>
        </w:rPr>
        <w:t>Essa necessidade de economizar armazenamento, somada às características das linguagens de programação da época, definiu a estrutura de dados do CIATA.</w:t>
      </w:r>
    </w:p>
    <w:p w14:paraId="35933D56" w14:textId="77777777" w:rsidR="004409CC" w:rsidRPr="00B322C5" w:rsidRDefault="004409CC" w:rsidP="004409CC">
      <w:pPr>
        <w:rPr>
          <w:rFonts w:cs="Arial"/>
          <w:szCs w:val="24"/>
        </w:rPr>
      </w:pPr>
      <w:r w:rsidRPr="00B322C5">
        <w:rPr>
          <w:rFonts w:cs="Arial"/>
          <w:szCs w:val="24"/>
        </w:rPr>
        <w:t>Atualmente, o modelo usual utiliza um identificador alfanumérico único, conhecido como chave, para representar cada registro de uma classe. Os demais valores associados ao registro são chamados de atributos, e, no caso de imóveis, incluem dados como quadra, lote, endereço, entre outros.</w:t>
      </w:r>
    </w:p>
    <w:p w14:paraId="6CA4E9C0" w14:textId="0526869F" w:rsidR="004409CC" w:rsidRDefault="004409CC" w:rsidP="004409CC">
      <w:pPr>
        <w:rPr>
          <w:ins w:id="29" w:author="Carlos" w:date="2025-02-20T15:54:00Z"/>
          <w:rFonts w:cs="Arial"/>
          <w:szCs w:val="24"/>
        </w:rPr>
      </w:pPr>
      <w:r w:rsidRPr="00B322C5">
        <w:rPr>
          <w:rFonts w:cs="Arial"/>
          <w:szCs w:val="24"/>
        </w:rPr>
        <w:lastRenderedPageBreak/>
        <w:t xml:space="preserve">No entanto, devido à necessidade de economizar espaço nos registros na época, gastar bytes extras para criar identificadores únicos era inviável. Assim, surgiu uma das principais características do CIATA: o uso de atributos reais, organizados de forma hierárquica para formar uma chave com semântica, onde cada parte da chave possui também uma informação </w:t>
      </w:r>
      <w:commentRangeStart w:id="30"/>
      <w:r w:rsidRPr="00B322C5">
        <w:rPr>
          <w:rFonts w:cs="Arial"/>
          <w:szCs w:val="24"/>
        </w:rPr>
        <w:t>relevante (</w:t>
      </w:r>
      <w:r w:rsidRPr="00B322C5">
        <w:rPr>
          <w:rFonts w:cs="Arial"/>
          <w:szCs w:val="24"/>
        </w:rPr>
        <w:fldChar w:fldCharType="begin"/>
      </w:r>
      <w:r w:rsidRPr="00B322C5">
        <w:rPr>
          <w:rFonts w:cs="Arial"/>
          <w:szCs w:val="24"/>
        </w:rPr>
        <w:instrText xml:space="preserve"> REF _Ref182835758 </w:instrText>
      </w:r>
      <w:r w:rsidRPr="00B322C5">
        <w:rPr>
          <w:rFonts w:cs="Arial"/>
          <w:szCs w:val="24"/>
        </w:rPr>
        <w:fldChar w:fldCharType="separate"/>
      </w:r>
      <w:r w:rsidRPr="00B322C5">
        <w:t>Figura 1</w:t>
      </w:r>
      <w:r w:rsidRPr="00B322C5">
        <w:rPr>
          <w:rFonts w:cs="Arial"/>
          <w:szCs w:val="24"/>
        </w:rPr>
        <w:fldChar w:fldCharType="end"/>
      </w:r>
      <w:r w:rsidRPr="00B322C5">
        <w:rPr>
          <w:rFonts w:cs="Arial"/>
          <w:szCs w:val="24"/>
        </w:rPr>
        <w:t xml:space="preserve"> e </w:t>
      </w:r>
      <w:r w:rsidRPr="00B322C5">
        <w:rPr>
          <w:rFonts w:cs="Arial"/>
          <w:szCs w:val="24"/>
        </w:rPr>
        <w:fldChar w:fldCharType="begin"/>
      </w:r>
      <w:r w:rsidRPr="00B322C5">
        <w:rPr>
          <w:rFonts w:cs="Arial"/>
          <w:szCs w:val="24"/>
        </w:rPr>
        <w:instrText xml:space="preserve"> REF _Ref182853822 \h </w:instrText>
      </w:r>
      <w:r w:rsidRPr="00B322C5">
        <w:rPr>
          <w:rFonts w:cs="Arial"/>
          <w:szCs w:val="24"/>
        </w:rPr>
      </w:r>
      <w:r w:rsidRPr="00B322C5">
        <w:rPr>
          <w:rFonts w:cs="Arial"/>
          <w:szCs w:val="24"/>
        </w:rPr>
        <w:fldChar w:fldCharType="separate"/>
      </w:r>
      <w:r w:rsidRPr="00B322C5">
        <w:t>Figura 2</w:t>
      </w:r>
      <w:r w:rsidRPr="00B322C5">
        <w:rPr>
          <w:rFonts w:cs="Arial"/>
          <w:szCs w:val="24"/>
        </w:rPr>
        <w:fldChar w:fldCharType="end"/>
      </w:r>
      <w:r w:rsidRPr="00B322C5">
        <w:rPr>
          <w:rFonts w:cs="Arial"/>
          <w:szCs w:val="24"/>
        </w:rPr>
        <w:t>).</w:t>
      </w:r>
      <w:commentRangeEnd w:id="30"/>
      <w:r w:rsidR="00B44974">
        <w:rPr>
          <w:rStyle w:val="Refdecomentrio"/>
        </w:rPr>
        <w:commentReference w:id="30"/>
      </w:r>
    </w:p>
    <w:p w14:paraId="32072E92" w14:textId="7FEF65DB" w:rsidR="00B44974" w:rsidRDefault="00B44974" w:rsidP="004409CC">
      <w:pPr>
        <w:rPr>
          <w:ins w:id="31" w:author="Carlos" w:date="2025-02-20T15:54:00Z"/>
          <w:rFonts w:cs="Arial"/>
          <w:szCs w:val="24"/>
        </w:rPr>
      </w:pPr>
    </w:p>
    <w:p w14:paraId="1E237474" w14:textId="2F68498E" w:rsidR="00B44974" w:rsidRDefault="00B44974" w:rsidP="004409CC">
      <w:pPr>
        <w:rPr>
          <w:ins w:id="32" w:author="Carlos" w:date="2025-02-20T15:54:00Z"/>
          <w:rFonts w:cs="Arial"/>
          <w:szCs w:val="24"/>
        </w:rPr>
      </w:pPr>
    </w:p>
    <w:p w14:paraId="4EDAABF8" w14:textId="31A1FDF6" w:rsidR="00B44974" w:rsidRDefault="00B44974" w:rsidP="004409CC">
      <w:pPr>
        <w:rPr>
          <w:ins w:id="33" w:author="Carlos" w:date="2025-02-20T15:54:00Z"/>
          <w:rFonts w:cs="Arial"/>
          <w:szCs w:val="24"/>
        </w:rPr>
      </w:pPr>
    </w:p>
    <w:p w14:paraId="2E9887EE" w14:textId="7A741306" w:rsidR="00B44974" w:rsidRDefault="00B44974" w:rsidP="004409CC">
      <w:pPr>
        <w:rPr>
          <w:ins w:id="34" w:author="Carlos" w:date="2025-02-20T15:55:00Z"/>
          <w:rFonts w:cs="Arial"/>
          <w:szCs w:val="24"/>
        </w:rPr>
      </w:pPr>
    </w:p>
    <w:p w14:paraId="520AD4F3" w14:textId="7900FDB5" w:rsidR="00B44974" w:rsidRDefault="00B44974" w:rsidP="004409CC">
      <w:pPr>
        <w:rPr>
          <w:ins w:id="35" w:author="Carlos" w:date="2025-02-20T15:55:00Z"/>
          <w:rFonts w:cs="Arial"/>
          <w:szCs w:val="24"/>
        </w:rPr>
      </w:pPr>
    </w:p>
    <w:p w14:paraId="3611F301" w14:textId="42365823" w:rsidR="00B44974" w:rsidRDefault="00B44974" w:rsidP="004409CC">
      <w:pPr>
        <w:rPr>
          <w:ins w:id="36" w:author="Carlos" w:date="2025-02-20T15:55:00Z"/>
          <w:rFonts w:cs="Arial"/>
          <w:szCs w:val="24"/>
        </w:rPr>
      </w:pPr>
    </w:p>
    <w:p w14:paraId="39E01EA4" w14:textId="77777777" w:rsidR="00B44974" w:rsidRPr="00B322C5" w:rsidRDefault="00B44974" w:rsidP="004409CC">
      <w:pPr>
        <w:rPr>
          <w:rFonts w:cs="Arial"/>
          <w:szCs w:val="24"/>
        </w:rPr>
      </w:pPr>
    </w:p>
    <w:p w14:paraId="0DA85EF8" w14:textId="2CB6A80D" w:rsidR="004409CC" w:rsidRPr="00B322C5" w:rsidRDefault="004409CC" w:rsidP="006E2B26">
      <w:pPr>
        <w:pStyle w:val="Legenda"/>
      </w:pPr>
      <w:bookmarkStart w:id="37" w:name="_Ref182853867"/>
      <w:r w:rsidRPr="00B322C5">
        <w:t xml:space="preserve">Figura </w:t>
      </w:r>
      <w:r w:rsidR="00603026">
        <w:fldChar w:fldCharType="begin"/>
      </w:r>
      <w:r w:rsidR="00603026">
        <w:instrText xml:space="preserve"> SEQ Figura \* ARABIC </w:instrText>
      </w:r>
      <w:r w:rsidR="00603026">
        <w:fldChar w:fldCharType="separate"/>
      </w:r>
      <w:r w:rsidR="00603026">
        <w:rPr>
          <w:noProof/>
        </w:rPr>
        <w:t>1</w:t>
      </w:r>
      <w:r w:rsidR="00603026">
        <w:rPr>
          <w:noProof/>
        </w:rPr>
        <w:fldChar w:fldCharType="end"/>
      </w:r>
      <w:bookmarkEnd w:id="37"/>
      <w:r w:rsidRPr="00B322C5">
        <w:t>:Formação da chave do imóvel no CIATA</w:t>
      </w:r>
    </w:p>
    <w:tbl>
      <w:tblPr>
        <w:tblStyle w:val="Tabelacomgrade"/>
        <w:tblW w:w="0" w:type="auto"/>
        <w:tblLook w:val="04A0" w:firstRow="1" w:lastRow="0" w:firstColumn="1" w:lastColumn="0" w:noHBand="0" w:noVBand="1"/>
      </w:tblPr>
      <w:tblGrid>
        <w:gridCol w:w="9061"/>
      </w:tblGrid>
      <w:tr w:rsidR="004409CC" w:rsidRPr="00B322C5" w14:paraId="0A135BD2" w14:textId="77777777" w:rsidTr="00160061">
        <w:tc>
          <w:tcPr>
            <w:tcW w:w="9061" w:type="dxa"/>
          </w:tcPr>
          <w:p w14:paraId="0F4FF915" w14:textId="77777777" w:rsidR="004409CC" w:rsidRPr="00B322C5" w:rsidRDefault="004409CC" w:rsidP="00160061">
            <w:pPr>
              <w:ind w:firstLine="0"/>
              <w:rPr>
                <w:rFonts w:cs="Arial"/>
                <w:szCs w:val="24"/>
              </w:rPr>
            </w:pPr>
          </w:p>
        </w:tc>
      </w:tr>
    </w:tbl>
    <w:p w14:paraId="23B63BD1" w14:textId="77777777" w:rsidR="004409CC" w:rsidRPr="00B322C5" w:rsidRDefault="004409CC" w:rsidP="006E2B26">
      <w:pPr>
        <w:pStyle w:val="Legenda"/>
      </w:pPr>
    </w:p>
    <w:p w14:paraId="21218111" w14:textId="4433C299" w:rsidR="004409CC" w:rsidRPr="00B322C5" w:rsidRDefault="004409CC" w:rsidP="006E2B26">
      <w:pPr>
        <w:pStyle w:val="Legenda"/>
      </w:pPr>
      <w:bookmarkStart w:id="38" w:name="_Ref182853822"/>
      <w:r w:rsidRPr="00B322C5">
        <w:t xml:space="preserve">Figura </w:t>
      </w:r>
      <w:r w:rsidR="00603026">
        <w:fldChar w:fldCharType="begin"/>
      </w:r>
      <w:r w:rsidR="00603026">
        <w:instrText xml:space="preserve"> SEQ Figura \* ARABIC </w:instrText>
      </w:r>
      <w:r w:rsidR="00603026">
        <w:fldChar w:fldCharType="separate"/>
      </w:r>
      <w:r w:rsidR="00603026">
        <w:rPr>
          <w:noProof/>
        </w:rPr>
        <w:t>2</w:t>
      </w:r>
      <w:r w:rsidR="00603026">
        <w:rPr>
          <w:noProof/>
        </w:rPr>
        <w:fldChar w:fldCharType="end"/>
      </w:r>
      <w:r w:rsidRPr="00B322C5">
        <w:t>:Trecho do manual do CIATA</w:t>
      </w:r>
      <w:bookmarkEnd w:id="38"/>
    </w:p>
    <w:tbl>
      <w:tblPr>
        <w:tblStyle w:val="Tabelacomgrade"/>
        <w:tblW w:w="0" w:type="auto"/>
        <w:tblLook w:val="04A0" w:firstRow="1" w:lastRow="0" w:firstColumn="1" w:lastColumn="0" w:noHBand="0" w:noVBand="1"/>
      </w:tblPr>
      <w:tblGrid>
        <w:gridCol w:w="9061"/>
      </w:tblGrid>
      <w:tr w:rsidR="004409CC" w:rsidRPr="00B322C5" w14:paraId="345DE445" w14:textId="77777777" w:rsidTr="00160061">
        <w:tc>
          <w:tcPr>
            <w:tcW w:w="9061" w:type="dxa"/>
          </w:tcPr>
          <w:p w14:paraId="1D612F3C" w14:textId="186FBF3B" w:rsidR="004409CC" w:rsidRPr="00B322C5" w:rsidRDefault="005E14F4" w:rsidP="00160061">
            <w:pPr>
              <w:ind w:firstLine="0"/>
              <w:rPr>
                <w:rFonts w:cs="Arial"/>
                <w:szCs w:val="24"/>
              </w:rPr>
            </w:pPr>
            <w:r w:rsidRPr="00B322C5">
              <w:rPr>
                <w:rFonts w:cs="Arial"/>
                <w:noProof/>
                <w:szCs w:val="24"/>
                <w:lang w:eastAsia="pt-BR"/>
              </w:rPr>
              <w:drawing>
                <wp:inline distT="0" distB="0" distL="0" distR="0" wp14:anchorId="12080537" wp14:editId="58BCCD18">
                  <wp:extent cx="5760085" cy="1942465"/>
                  <wp:effectExtent l="0" t="0" r="0" b="635"/>
                  <wp:docPr id="1723882395" name="Imagem 1" descr="Tabel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882395" name="Imagem 1" descr="Tabela&#10;&#10;Descrição gerada automaticamente com confiança baixa"/>
                          <pic:cNvPicPr/>
                        </pic:nvPicPr>
                        <pic:blipFill>
                          <a:blip r:embed="rId13"/>
                          <a:stretch>
                            <a:fillRect/>
                          </a:stretch>
                        </pic:blipFill>
                        <pic:spPr>
                          <a:xfrm>
                            <a:off x="0" y="0"/>
                            <a:ext cx="5760085" cy="1942465"/>
                          </a:xfrm>
                          <a:prstGeom prst="rect">
                            <a:avLst/>
                          </a:prstGeom>
                        </pic:spPr>
                      </pic:pic>
                    </a:graphicData>
                  </a:graphic>
                </wp:inline>
              </w:drawing>
            </w:r>
          </w:p>
        </w:tc>
      </w:tr>
    </w:tbl>
    <w:p w14:paraId="110AEBE2" w14:textId="77777777" w:rsidR="004409CC" w:rsidRPr="00B322C5" w:rsidRDefault="004409CC" w:rsidP="004409CC">
      <w:pPr>
        <w:rPr>
          <w:rFonts w:cs="Arial"/>
          <w:szCs w:val="24"/>
        </w:rPr>
      </w:pPr>
      <w:r w:rsidRPr="00B322C5">
        <w:rPr>
          <w:rFonts w:cs="Arial"/>
          <w:szCs w:val="24"/>
        </w:rPr>
        <w:t>A escassez de memória secundária também definiu outros aspectos dos campos:</w:t>
      </w:r>
    </w:p>
    <w:p w14:paraId="6B07F525" w14:textId="77777777" w:rsidR="004409CC" w:rsidRPr="00B322C5" w:rsidRDefault="004409CC" w:rsidP="004409CC">
      <w:pPr>
        <w:rPr>
          <w:rFonts w:cs="Arial"/>
          <w:szCs w:val="24"/>
        </w:rPr>
      </w:pPr>
      <w:r w:rsidRPr="00B322C5">
        <w:rPr>
          <w:rFonts w:cs="Arial"/>
          <w:szCs w:val="24"/>
        </w:rPr>
        <w:t>Uso de campos de tamanho fixo;</w:t>
      </w:r>
    </w:p>
    <w:p w14:paraId="2B54878D" w14:textId="77777777" w:rsidR="004409CC" w:rsidRPr="00B322C5" w:rsidRDefault="004409CC" w:rsidP="004409CC">
      <w:pPr>
        <w:rPr>
          <w:rFonts w:cs="Arial"/>
          <w:szCs w:val="24"/>
        </w:rPr>
      </w:pPr>
      <w:r w:rsidRPr="00B322C5">
        <w:rPr>
          <w:rFonts w:cs="Arial"/>
          <w:szCs w:val="24"/>
        </w:rPr>
        <w:t>Uso de códigos em vez de descrições;</w:t>
      </w:r>
    </w:p>
    <w:p w14:paraId="64E0F07B" w14:textId="77777777" w:rsidR="004409CC" w:rsidRPr="00B322C5" w:rsidRDefault="004409CC" w:rsidP="004409CC">
      <w:pPr>
        <w:rPr>
          <w:rFonts w:cs="Arial"/>
          <w:szCs w:val="24"/>
        </w:rPr>
      </w:pPr>
      <w:r w:rsidRPr="00B322C5">
        <w:rPr>
          <w:rFonts w:cs="Arial"/>
          <w:szCs w:val="24"/>
        </w:rPr>
        <w:t>Ausência de formatação.</w:t>
      </w:r>
    </w:p>
    <w:p w14:paraId="24768ABB" w14:textId="77777777" w:rsidR="004409CC" w:rsidRPr="00B322C5" w:rsidRDefault="004409CC" w:rsidP="004409CC">
      <w:pPr>
        <w:pStyle w:val="Ttulo4"/>
      </w:pPr>
      <w:bookmarkStart w:id="39" w:name="_Toc183090302"/>
      <w:bookmarkStart w:id="40" w:name="_Toc191669453"/>
      <w:r w:rsidRPr="00B322C5">
        <w:t>Linguagens de programação Pré-SGBDs</w:t>
      </w:r>
      <w:bookmarkEnd w:id="39"/>
      <w:bookmarkEnd w:id="40"/>
    </w:p>
    <w:p w14:paraId="72B4FEEC" w14:textId="77777777" w:rsidR="004409CC" w:rsidRPr="00B322C5" w:rsidRDefault="004409CC" w:rsidP="004409CC">
      <w:r w:rsidRPr="00B322C5">
        <w:t>As linguagens de programação dominantes na época em que o CIATA foi definido eram COBOL, LISP e FORTRAN. Nenhuma dessas linguagens possuía suporte avançado para manipulação de dados, limitando-se à leitura e gravação de arquivos na memória secundária. Mesmo as linguagens de programação mais modernas apresentam poucos recursos para lidar eficientemente com grandes volumes de dados.</w:t>
      </w:r>
    </w:p>
    <w:p w14:paraId="24A49F85" w14:textId="77777777" w:rsidR="004409CC" w:rsidRPr="00B322C5" w:rsidRDefault="004409CC" w:rsidP="004409CC">
      <w:r w:rsidRPr="00B322C5">
        <w:lastRenderedPageBreak/>
        <w:t>A limitação no tratamento de dados dessas linguagens só foi resolvida de forma satisfatória com o surgimento dos Sistemas Gerenciadores de Bancos de Dados (SGBDs) no final da década de 1960. Contudo, os SGBDs só se tornaram populares e acessíveis a partir de meados da década de 1980. Antes disso, os programas tratavam os dados como grandes blocos de bytes, que podiam ser interpretados apenas como valores numéricos ou cadeias de caracteres.</w:t>
      </w:r>
    </w:p>
    <w:p w14:paraId="5A88677D" w14:textId="77777777" w:rsidR="004409CC" w:rsidRPr="00B322C5" w:rsidRDefault="004409CC" w:rsidP="004409CC">
      <w:r w:rsidRPr="00B322C5">
        <w:t xml:space="preserve">Por ser um projeto anterior à popularização dos SGBDs, o modelo de dados do CIATA apresentava uma </w:t>
      </w:r>
      <w:r w:rsidRPr="00B44974">
        <w:rPr>
          <w:color w:val="FF0000"/>
          <w:rPrChange w:id="41" w:author="Carlos" w:date="2025-02-20T15:57:00Z">
            <w:rPr/>
          </w:rPrChange>
        </w:rPr>
        <w:t xml:space="preserve">estrutura monolítica </w:t>
      </w:r>
      <w:r w:rsidRPr="00B322C5">
        <w:t>e bastante rígida. É provável que as primeiras versões do projeto utilizassem um único arquivo para armazenar todas as informações sobre os imóveis.</w:t>
      </w:r>
    </w:p>
    <w:p w14:paraId="3DF70CC3" w14:textId="77777777" w:rsidR="004409CC" w:rsidRPr="00B322C5" w:rsidRDefault="004409CC" w:rsidP="004409CC">
      <w:r w:rsidRPr="00B322C5">
        <w:t>A ausência de um SGBD também dificultava a implementação de campos multivalorados. Inserir informações de vários proprietários para um mesmo imóvel, por exemplo, era uma operação complexa. As alternativas incluíam desperdiçar valiosa memória secundária, reservando espaço adicional para vários proprietários, ou gerenciar, via programação, um arquivo separado para a lista de proprietários.</w:t>
      </w:r>
    </w:p>
    <w:p w14:paraId="680596E5" w14:textId="466E0756" w:rsidR="001D772A" w:rsidRPr="00AF480A" w:rsidRDefault="00A35335" w:rsidP="000B458E">
      <w:pPr>
        <w:pStyle w:val="Ttulo3"/>
        <w:rPr>
          <w:lang w:val="en-US"/>
        </w:rPr>
      </w:pPr>
      <w:bookmarkStart w:id="42" w:name="_Toc191669454"/>
      <w:r>
        <w:rPr>
          <w:lang w:val="en-US"/>
        </w:rPr>
        <w:t xml:space="preserve">O </w:t>
      </w:r>
      <w:r w:rsidR="001D772A" w:rsidRPr="00AF480A">
        <w:rPr>
          <w:lang w:val="en-US"/>
        </w:rPr>
        <w:t xml:space="preserve">CIATA </w:t>
      </w:r>
      <w:r w:rsidR="00104F9F">
        <w:rPr>
          <w:lang w:val="en-US"/>
        </w:rPr>
        <w:t>e o Fit</w:t>
      </w:r>
      <w:r w:rsidR="001D772A" w:rsidRPr="00AF480A">
        <w:rPr>
          <w:lang w:val="en-US"/>
        </w:rPr>
        <w:t>-F</w:t>
      </w:r>
      <w:r w:rsidR="00104F9F">
        <w:rPr>
          <w:lang w:val="en-US"/>
        </w:rPr>
        <w:t>or</w:t>
      </w:r>
      <w:r w:rsidR="001D772A" w:rsidRPr="00AF480A">
        <w:rPr>
          <w:lang w:val="en-US"/>
        </w:rPr>
        <w:t>-P</w:t>
      </w:r>
      <w:r w:rsidR="00104F9F">
        <w:rPr>
          <w:lang w:val="en-US"/>
        </w:rPr>
        <w:t xml:space="preserve">urpose </w:t>
      </w:r>
      <w:r w:rsidR="001D772A" w:rsidRPr="00AF480A">
        <w:rPr>
          <w:lang w:val="en-US"/>
        </w:rPr>
        <w:t>L</w:t>
      </w:r>
      <w:r w:rsidR="00104F9F">
        <w:rPr>
          <w:lang w:val="en-US"/>
        </w:rPr>
        <w:t>and</w:t>
      </w:r>
      <w:r w:rsidR="001D772A" w:rsidRPr="00AF480A">
        <w:rPr>
          <w:lang w:val="en-US"/>
        </w:rPr>
        <w:t xml:space="preserve"> A</w:t>
      </w:r>
      <w:r w:rsidR="00CF288B">
        <w:rPr>
          <w:lang w:val="en-US"/>
        </w:rPr>
        <w:t>dministration</w:t>
      </w:r>
      <w:r w:rsidR="001D772A">
        <w:rPr>
          <w:lang w:val="en-US"/>
        </w:rPr>
        <w:t xml:space="preserve"> – FFP-LA</w:t>
      </w:r>
      <w:bookmarkEnd w:id="42"/>
    </w:p>
    <w:p w14:paraId="397AC2CE" w14:textId="438D7144" w:rsidR="001D772A" w:rsidRDefault="001D772A" w:rsidP="001D772A">
      <w:r>
        <w:t xml:space="preserve">O conceito de </w:t>
      </w:r>
      <w:r w:rsidR="00CF288B" w:rsidRPr="001A2A8A">
        <w:rPr>
          <w:i/>
        </w:rPr>
        <w:t>Fit-For-Purpose</w:t>
      </w:r>
      <w:r>
        <w:t>, cunhado pela Federação Internacional de Geômetras (FIG), tem ganhado destaque na administração territorial, especialmente no contexto de países em desenvolvimento. Essa abordagem enfatiza a flexibilização e adaptação de soluções de gestão de terras às realidades e necessidades específicas de cada país ou região.</w:t>
      </w:r>
    </w:p>
    <w:p w14:paraId="35903D17" w14:textId="7A867711" w:rsidR="001D772A" w:rsidRDefault="001D772A" w:rsidP="001D772A">
      <w:r>
        <w:t xml:space="preserve">Diferentemente das abordagens tradicionais, que frequentemente impõem padrões técnicos rígidos e dispendiosos, o </w:t>
      </w:r>
      <w:r w:rsidR="00E14E65" w:rsidRPr="00E14E65">
        <w:t xml:space="preserve">Fit-For-Purpose </w:t>
      </w:r>
      <w:r>
        <w:t>prioriza a eficiência, acessibilidade e celeridade. Isso significa adotar métodos e tecnologias que sejam adequados ao propósito, em vez de seguir modelos predefinidos que muitas vezes são incompatíveis com a realidade local.</w:t>
      </w:r>
    </w:p>
    <w:p w14:paraId="7984768A" w14:textId="659000D1" w:rsidR="001D772A" w:rsidRDefault="001D772A" w:rsidP="001D772A">
      <w:r>
        <w:t xml:space="preserve">Essa abordagem oferece um caminho promissor para superar os desafios recorrentes na implantação de um cadastro territorial funcional, como a escassez de recursos financeiros e de capacidade técnica. Ela permite que municípios adotem soluções graduais e incrementais, iniciando o cadastro com informações básicas e representações espaciais menos precisas, com a perspectiva de aprimoramento contínuo ao longo do </w:t>
      </w:r>
      <w:r w:rsidRPr="000A731D">
        <w:t>tempo</w:t>
      </w:r>
      <w:r w:rsidR="000A731D" w:rsidRPr="000A731D">
        <w:t xml:space="preserve"> </w:t>
      </w:r>
      <w:r w:rsidRPr="000A731D">
        <w:t>(Enemark; McLaren; Lemmen, 2021)</w:t>
      </w:r>
      <w:r w:rsidR="000A731D" w:rsidRPr="000A731D">
        <w:t>.</w:t>
      </w:r>
    </w:p>
    <w:p w14:paraId="69C48E81" w14:textId="02537644" w:rsidR="001D772A" w:rsidRDefault="001D772A" w:rsidP="001D772A">
      <w:r>
        <w:lastRenderedPageBreak/>
        <w:t xml:space="preserve">Ao relacionar o CIATA com o conceito de </w:t>
      </w:r>
      <w:r w:rsidR="00E14E65" w:rsidRPr="001A2A8A">
        <w:rPr>
          <w:i/>
        </w:rPr>
        <w:t>Fit-For-Purpose</w:t>
      </w:r>
      <w:r>
        <w:t>, é possível identificar algumas características em comum:</w:t>
      </w:r>
    </w:p>
    <w:p w14:paraId="349BED2A" w14:textId="77777777" w:rsidR="001D772A" w:rsidRDefault="001D772A" w:rsidP="001D772A">
      <w:r>
        <w:t xml:space="preserve">- </w:t>
      </w:r>
      <w:r w:rsidRPr="001A2A8A">
        <w:rPr>
          <w:b/>
        </w:rPr>
        <w:t>Foco na finalidade:</w:t>
      </w:r>
      <w:r>
        <w:t xml:space="preserve"> O CIATA foi concebido com o objetivo específico de aprimorar a arrecadação municipal. Todos os campos definidos em sua estrutura de dados são voltados para avaliar a propriedade, identificar o proprietário e localizar o imóvel dentro do município.</w:t>
      </w:r>
    </w:p>
    <w:p w14:paraId="5CE6393A" w14:textId="77777777" w:rsidR="001D772A" w:rsidRDefault="001D772A" w:rsidP="001D772A">
      <w:r>
        <w:t xml:space="preserve">- </w:t>
      </w:r>
      <w:r w:rsidRPr="001A2A8A">
        <w:rPr>
          <w:b/>
        </w:rPr>
        <w:t>Flexibilidade:</w:t>
      </w:r>
      <w:r>
        <w:t xml:space="preserve"> Um sistema de cadastro automatizado que siga integralmente os padrões do CIATA pode enfrentar dificuldades para se adaptar às novas relações jurídicas que surgiram nos últimos anos, especialmente devido à falta de previsão para campos multivalorados. Ainda assim, o projeto demonstrou flexibilidade ao atender municípios de diferentes tamanhos e capacidades administrativas.</w:t>
      </w:r>
    </w:p>
    <w:p w14:paraId="072E3F2A" w14:textId="77777777" w:rsidR="001D772A" w:rsidRDefault="001D772A" w:rsidP="001D772A">
      <w:r w:rsidRPr="001A2A8A">
        <w:rPr>
          <w:b/>
        </w:rPr>
        <w:t>- Melhoria incremental:</w:t>
      </w:r>
      <w:r>
        <w:t xml:space="preserve"> A metodologia e os procedimentos adotados no CIATA permitem que o cadastro territorial inicie como um conjunto de fichas e evolua, de forma gradual, para um sistema automatizado sem a necessidade de grandes modificações. Essa estrutura também facilita a incorporação de novas funcionalidades, incluindo sua integração como uma camada dentro de um Cadastro Territorial Multifinalitário (CTM).</w:t>
      </w:r>
    </w:p>
    <w:p w14:paraId="0B6A9CEA" w14:textId="275FDDC9" w:rsidR="001D772A" w:rsidRPr="00B322C5" w:rsidRDefault="001D772A" w:rsidP="000B458E">
      <w:pPr>
        <w:pStyle w:val="Ttulo3"/>
      </w:pPr>
      <w:bookmarkStart w:id="43" w:name="_Toc183090305"/>
      <w:bookmarkStart w:id="44" w:name="_Toc191669455"/>
      <w:r w:rsidRPr="00B322C5">
        <w:t xml:space="preserve">O CIATA </w:t>
      </w:r>
      <w:r w:rsidR="00E14E65">
        <w:t>e o</w:t>
      </w:r>
      <w:r w:rsidRPr="00B322C5">
        <w:t xml:space="preserve"> LADM</w:t>
      </w:r>
      <w:bookmarkEnd w:id="43"/>
      <w:bookmarkEnd w:id="44"/>
    </w:p>
    <w:p w14:paraId="14126120" w14:textId="77777777" w:rsidR="001D772A" w:rsidRPr="00B322C5" w:rsidRDefault="001D772A" w:rsidP="001D772A">
      <w:pPr>
        <w:rPr>
          <w:lang w:eastAsia="pt-BR"/>
        </w:rPr>
      </w:pPr>
      <w:r w:rsidRPr="00B322C5">
        <w:rPr>
          <w:lang w:eastAsia="pt-BR"/>
        </w:rPr>
        <w:t xml:space="preserve">O LADM, sigla para </w:t>
      </w:r>
      <w:r w:rsidRPr="00B322C5">
        <w:rPr>
          <w:i/>
          <w:iCs/>
          <w:lang w:eastAsia="pt-BR"/>
        </w:rPr>
        <w:t>Land Administration Domain Model</w:t>
      </w:r>
      <w:r w:rsidRPr="00B322C5">
        <w:rPr>
          <w:lang w:eastAsia="pt-BR"/>
        </w:rPr>
        <w:t>, é um modelo de dados internacional padronizado para a representação de informações sobre a administração de terras. Ele foi desenvolvido pela Federação Internacional de Geômetras (FIG) e pela Organização Internacional de Normalização (ISO). O LADM define um conjunto de objetos (classes) e relacionamentos que podem ser usados para descrever diferentes aspectos da administração territorial, como direitos de propriedade, restrições de uso da terra e informações espaciais. A adoção do LADM pode facilitar a integração de dados entre diferentes sistemas e promover a interoperabilidade entre países.</w:t>
      </w:r>
    </w:p>
    <w:p w14:paraId="2024D13C" w14:textId="77777777" w:rsidR="001D772A" w:rsidRPr="00B322C5" w:rsidRDefault="001D772A" w:rsidP="001D772A">
      <w:pPr>
        <w:rPr>
          <w:lang w:eastAsia="pt-BR"/>
        </w:rPr>
      </w:pPr>
      <w:r w:rsidRPr="00B322C5">
        <w:rPr>
          <w:lang w:eastAsia="pt-BR"/>
        </w:rPr>
        <w:t>A contribuição mais visível do LADM é o conjunto de diagramas UML (</w:t>
      </w:r>
      <w:r w:rsidRPr="00B43D81">
        <w:rPr>
          <w:i/>
          <w:lang w:eastAsia="pt-BR"/>
        </w:rPr>
        <w:t>Unified Modeling Language</w:t>
      </w:r>
      <w:r w:rsidRPr="00B322C5">
        <w:rPr>
          <w:lang w:eastAsia="pt-BR"/>
        </w:rPr>
        <w:t xml:space="preserve">) que apresenta as classes e os atributos mais relevantes de um sistema de cadastro. </w:t>
      </w:r>
      <w:r>
        <w:rPr>
          <w:lang w:eastAsia="pt-BR"/>
        </w:rPr>
        <w:t>C</w:t>
      </w:r>
      <w:r w:rsidRPr="00B322C5">
        <w:rPr>
          <w:lang w:eastAsia="pt-BR"/>
        </w:rPr>
        <w:t>lasses são estruturas que definem o modelo de dados de um objeto, enquanto os atributos são variáveis associadas às classes, responsáveis por descrever as características específicas de cada objeto.</w:t>
      </w:r>
    </w:p>
    <w:p w14:paraId="3F7B9EA6" w14:textId="77777777" w:rsidR="001D772A" w:rsidRPr="00B322C5" w:rsidRDefault="001D772A" w:rsidP="001D772A">
      <w:pPr>
        <w:rPr>
          <w:lang w:eastAsia="pt-BR"/>
        </w:rPr>
      </w:pPr>
      <w:r w:rsidRPr="00B322C5">
        <w:rPr>
          <w:lang w:eastAsia="pt-BR"/>
        </w:rPr>
        <w:lastRenderedPageBreak/>
        <w:t>Por exemplo, um logradouro pode ser um objeto de interesse do sistema. Para armazenar as informações de diversos logradouros, cria-se a classe 'Logradouros'. Essa classe é composta por um conjunto de atributos que descrevem as propriedades do objeto que será representado, como uma identificação única (chave primária), o nome do logradouro, sua extensão, entre outros. Todos esses elementos são representados de forma detalhada em um diagrama UML.</w:t>
      </w:r>
    </w:p>
    <w:p w14:paraId="04821475" w14:textId="77777777" w:rsidR="001D772A" w:rsidRPr="00B322C5" w:rsidRDefault="001D772A" w:rsidP="001D772A">
      <w:pPr>
        <w:rPr>
          <w:lang w:eastAsia="pt-BR"/>
        </w:rPr>
      </w:pPr>
      <w:r w:rsidRPr="00B322C5">
        <w:rPr>
          <w:lang w:eastAsia="pt-BR"/>
        </w:rPr>
        <w:t xml:space="preserve">Um diagrama também deve mostrar as conexões entre as classes e a cardinalidade dessas conexões, ou seja, o número de instâncias de uma classe que podem estar associadas a instâncias de outra classe. </w:t>
      </w:r>
    </w:p>
    <w:p w14:paraId="0D57914B" w14:textId="3E50C91C" w:rsidR="001D772A" w:rsidRPr="00B322C5" w:rsidRDefault="001D772A" w:rsidP="001D772A">
      <w:pPr>
        <w:rPr>
          <w:lang w:eastAsia="pt-BR"/>
        </w:rPr>
      </w:pPr>
      <w:r w:rsidRPr="00B322C5">
        <w:rPr>
          <w:lang w:eastAsia="pt-BR"/>
        </w:rPr>
        <w:t xml:space="preserve">A </w:t>
      </w:r>
      <w:r w:rsidRPr="00B322C5">
        <w:rPr>
          <w:lang w:eastAsia="pt-BR"/>
        </w:rPr>
        <w:fldChar w:fldCharType="begin"/>
      </w:r>
      <w:r w:rsidRPr="00B322C5">
        <w:rPr>
          <w:lang w:eastAsia="pt-BR"/>
        </w:rPr>
        <w:instrText xml:space="preserve"> REF _Ref184328056 \h </w:instrText>
      </w:r>
      <w:r w:rsidRPr="00B322C5">
        <w:rPr>
          <w:lang w:eastAsia="pt-BR"/>
        </w:rPr>
      </w:r>
      <w:r w:rsidRPr="00B322C5">
        <w:rPr>
          <w:lang w:eastAsia="pt-BR"/>
        </w:rPr>
        <w:fldChar w:fldCharType="separate"/>
      </w:r>
      <w:r w:rsidRPr="00B322C5">
        <w:t>Figura 4</w:t>
      </w:r>
      <w:r w:rsidRPr="00B322C5">
        <w:rPr>
          <w:lang w:eastAsia="pt-BR"/>
        </w:rPr>
        <w:fldChar w:fldCharType="end"/>
      </w:r>
      <w:r w:rsidRPr="00B322C5">
        <w:rPr>
          <w:lang w:eastAsia="pt-BR"/>
        </w:rPr>
        <w:t xml:space="preserve"> apresenta um exemplo de um diagrama UML em que se nota a existência de duas classes (LOTES e LOGRADOUROS) e seus respectivos atributos. Observa-se, também, que existe uma associação entre as classes com uma cardinalidade do tipo UM-PARA-MUITOS representada pelas etiquetas ‘1’ e ‘0..*’. Essa notação indica que um logradouro pode estar associado a vários lotes, enquanto um lote estará associado a apenas um logradouro </w:t>
      </w:r>
      <w:r w:rsidR="00CD76ED">
        <w:rPr>
          <w:lang w:eastAsia="pt-BR"/>
        </w:rPr>
        <w:fldChar w:fldCharType="begin"/>
      </w:r>
      <w:r w:rsidR="00CD76ED">
        <w:rPr>
          <w:lang w:eastAsia="pt-BR"/>
        </w:rPr>
        <w:instrText xml:space="preserve"> ADDIN ZOTERO_ITEM CSL_CITATION {"citationID":"QqXglYcE","properties":{"formattedCitation":"(IBM RS Architect Std 7.5.5, 2021)","plainCitation":"(IBM RS Architect Std 7.5.5, 2021)","noteIndex":0},"citationItems":[{"id":46,"uris":["http://zotero.org/users/15531986/items/KU759EVG"],"itemData":{"id":46,"type":"webpage","abstract":"In UML, a relationship is a connection between model elements. A UML relationship is a type of model element that adds semantics to a model by defining the structure and behavior between model elements.","language":"pt-BR","license":"© Copyright IBM Corporation 2004","title":"Rational Software Architect Standard Edition 7.5.5","title-short":"IBM RS Architect Std 7.5.5","URL":"https://www.ibm.com/docs/pt-br/rsas/7.5.0?topic=diagrams-relationships-in-class","accessed":{"date-parts":[["2024",12,6]]},"issued":{"date-parts":[["2021",3,5]]}}}],"schema":"https://github.com/citation-style-language/schema/raw/master/csl-citation.json"} </w:instrText>
      </w:r>
      <w:r w:rsidR="00CD76ED">
        <w:rPr>
          <w:lang w:eastAsia="pt-BR"/>
        </w:rPr>
        <w:fldChar w:fldCharType="separate"/>
      </w:r>
      <w:r w:rsidR="00CD76ED" w:rsidRPr="00CD76ED">
        <w:rPr>
          <w:rFonts w:cs="Arial"/>
        </w:rPr>
        <w:t>(IBM RS Architect Std 7.5.5, 2021)</w:t>
      </w:r>
      <w:r w:rsidR="00CD76ED">
        <w:rPr>
          <w:lang w:eastAsia="pt-BR"/>
        </w:rPr>
        <w:fldChar w:fldCharType="end"/>
      </w:r>
      <w:r w:rsidR="00707F9D">
        <w:rPr>
          <w:lang w:eastAsia="pt-BR"/>
        </w:rPr>
        <w:t>.</w:t>
      </w:r>
    </w:p>
    <w:p w14:paraId="736D93FA" w14:textId="79C70A65" w:rsidR="001D772A" w:rsidRPr="00B322C5" w:rsidRDefault="001D772A" w:rsidP="006E2B26">
      <w:pPr>
        <w:pStyle w:val="Legenda"/>
      </w:pPr>
      <w:bookmarkStart w:id="45" w:name="_Ref184328056"/>
      <w:r w:rsidRPr="00B322C5">
        <w:t xml:space="preserve">Figura </w:t>
      </w:r>
      <w:r w:rsidR="00603026">
        <w:fldChar w:fldCharType="begin"/>
      </w:r>
      <w:r w:rsidR="00603026">
        <w:instrText xml:space="preserve"> SEQ Figura \* ARABIC </w:instrText>
      </w:r>
      <w:r w:rsidR="00603026">
        <w:fldChar w:fldCharType="separate"/>
      </w:r>
      <w:r w:rsidR="00603026">
        <w:rPr>
          <w:noProof/>
        </w:rPr>
        <w:t>3</w:t>
      </w:r>
      <w:r w:rsidR="00603026">
        <w:rPr>
          <w:noProof/>
        </w:rPr>
        <w:fldChar w:fldCharType="end"/>
      </w:r>
      <w:bookmarkEnd w:id="45"/>
      <w:r w:rsidRPr="00B322C5">
        <w:t>: Exemplo de diagrama UML</w:t>
      </w:r>
    </w:p>
    <w:tbl>
      <w:tblPr>
        <w:tblStyle w:val="Tabelacomgrade"/>
        <w:tblW w:w="0" w:type="auto"/>
        <w:tblLook w:val="04A0" w:firstRow="1" w:lastRow="0" w:firstColumn="1" w:lastColumn="0" w:noHBand="0" w:noVBand="1"/>
      </w:tblPr>
      <w:tblGrid>
        <w:gridCol w:w="9061"/>
      </w:tblGrid>
      <w:tr w:rsidR="001D772A" w:rsidRPr="00B322C5" w14:paraId="2E9C3258" w14:textId="77777777" w:rsidTr="00160061">
        <w:tc>
          <w:tcPr>
            <w:tcW w:w="9061" w:type="dxa"/>
          </w:tcPr>
          <w:p w14:paraId="4DD2E4B1" w14:textId="77777777" w:rsidR="001D772A" w:rsidRPr="00B322C5" w:rsidRDefault="001D772A" w:rsidP="00160061">
            <w:pPr>
              <w:ind w:firstLine="0"/>
              <w:rPr>
                <w:lang w:eastAsia="pt-BR"/>
              </w:rPr>
            </w:pPr>
            <w:r w:rsidRPr="00B322C5">
              <w:rPr>
                <w:noProof/>
                <w:lang w:eastAsia="pt-BR"/>
              </w:rPr>
              <w:drawing>
                <wp:inline distT="0" distB="0" distL="0" distR="0" wp14:anchorId="19FC2243" wp14:editId="78BB3004">
                  <wp:extent cx="5760085" cy="2270125"/>
                  <wp:effectExtent l="0" t="0" r="0" b="0"/>
                  <wp:docPr id="841114277" name="Imagem 1" descr="Tela de celular&#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114277" name="Imagem 1" descr="Tela de celular&#10;&#10;O conteúdo gerado por IA pode estar incorreto."/>
                          <pic:cNvPicPr/>
                        </pic:nvPicPr>
                        <pic:blipFill>
                          <a:blip r:embed="rId14"/>
                          <a:stretch>
                            <a:fillRect/>
                          </a:stretch>
                        </pic:blipFill>
                        <pic:spPr>
                          <a:xfrm>
                            <a:off x="0" y="0"/>
                            <a:ext cx="5760085" cy="2270125"/>
                          </a:xfrm>
                          <a:prstGeom prst="rect">
                            <a:avLst/>
                          </a:prstGeom>
                        </pic:spPr>
                      </pic:pic>
                    </a:graphicData>
                  </a:graphic>
                </wp:inline>
              </w:drawing>
            </w:r>
          </w:p>
        </w:tc>
      </w:tr>
    </w:tbl>
    <w:p w14:paraId="39441DDB" w14:textId="77777777" w:rsidR="001D772A" w:rsidRPr="00B322C5" w:rsidRDefault="001D772A" w:rsidP="001D772A">
      <w:pPr>
        <w:rPr>
          <w:lang w:eastAsia="pt-BR"/>
        </w:rPr>
      </w:pPr>
    </w:p>
    <w:p w14:paraId="053A23C4" w14:textId="7EA03B46" w:rsidR="001D772A" w:rsidRPr="00B322C5" w:rsidRDefault="00552DE3" w:rsidP="001D772A">
      <w:pPr>
        <w:rPr>
          <w:lang w:eastAsia="pt-BR"/>
        </w:rPr>
      </w:pPr>
      <w:r w:rsidRPr="00552DE3">
        <w:rPr>
          <w:lang w:eastAsia="pt-BR"/>
        </w:rPr>
        <w:t>Em termos gerais</w:t>
      </w:r>
      <w:r>
        <w:rPr>
          <w:lang w:eastAsia="pt-BR"/>
        </w:rPr>
        <w:t xml:space="preserve">, </w:t>
      </w:r>
      <w:r w:rsidR="001D772A" w:rsidRPr="00B322C5">
        <w:rPr>
          <w:lang w:eastAsia="pt-BR"/>
        </w:rPr>
        <w:t xml:space="preserve">o LADM separa as classes em três pacotes e um subpacote </w:t>
      </w:r>
      <w:r w:rsidR="001D772A" w:rsidRPr="00B322C5">
        <w:rPr>
          <w:lang w:eastAsia="pt-BR"/>
        </w:rPr>
        <w:fldChar w:fldCharType="begin"/>
      </w:r>
      <w:r w:rsidR="00777ACD">
        <w:rPr>
          <w:lang w:eastAsia="pt-BR"/>
        </w:rPr>
        <w:instrText xml:space="preserve"> ADDIN ZOTERO_ITEM CSL_CITATION {"citationID":"olHjqPSW","properties":{"formattedCitation":"(Panchiniak, 2017)","plainCitation":"(Panchiniak, 2017)","noteIndex":0},"citationItems":[{"id":51,"uris":["http://zotero.org/users/local/P1GuXq80/items/R9KGN9DI","http://zotero.org/users/15531986/items/R9KGN9DI"],"itemData":{"id":51,"type":"webpage","title":"Discussão sobre modelos conceituais relacionados ao cadastro territorial: estudo de caso de Joinville","URL":"https://repositorio.ufsc.br/handle/123456789/189319","author":[{"family":"Panchiniak","given":"Thiago"}],"accessed":{"date-parts":[["2024",12,2]]},"issued":{"date-parts":[["2017"]]}}}],"schema":"https://github.com/citation-style-language/schema/raw/master/csl-citation.json"} </w:instrText>
      </w:r>
      <w:r w:rsidR="001D772A" w:rsidRPr="00B322C5">
        <w:rPr>
          <w:lang w:eastAsia="pt-BR"/>
        </w:rPr>
        <w:fldChar w:fldCharType="separate"/>
      </w:r>
      <w:r w:rsidR="001D772A" w:rsidRPr="00B322C5">
        <w:rPr>
          <w:rFonts w:cs="Arial"/>
        </w:rPr>
        <w:t>(Panchiniak, 2017)</w:t>
      </w:r>
      <w:r w:rsidR="001D772A" w:rsidRPr="00B322C5">
        <w:rPr>
          <w:lang w:eastAsia="pt-BR"/>
        </w:rPr>
        <w:fldChar w:fldCharType="end"/>
      </w:r>
      <w:r w:rsidR="001D772A" w:rsidRPr="00B322C5">
        <w:rPr>
          <w:lang w:eastAsia="pt-BR"/>
        </w:rPr>
        <w:t>:</w:t>
      </w:r>
    </w:p>
    <w:p w14:paraId="227ADB70" w14:textId="77777777" w:rsidR="001D772A" w:rsidRPr="00B322C5" w:rsidRDefault="001D772A" w:rsidP="001D772A">
      <w:pPr>
        <w:rPr>
          <w:lang w:eastAsia="pt-BR"/>
        </w:rPr>
      </w:pPr>
      <w:r w:rsidRPr="00B322C5">
        <w:rPr>
          <w:b/>
          <w:bCs/>
          <w:lang w:eastAsia="pt-BR"/>
        </w:rPr>
        <w:t>Party Packet</w:t>
      </w:r>
      <w:r w:rsidRPr="00B322C5">
        <w:rPr>
          <w:lang w:eastAsia="pt-BR"/>
        </w:rPr>
        <w:t>: Este pacote representa as pessoas, grupos e/ou organizações relacionadas às unidades espaciais. As classes neste pacote incluem LA_Party, LA_GroupParty e LA_PartyMember;</w:t>
      </w:r>
    </w:p>
    <w:p w14:paraId="5E412B3B" w14:textId="77777777" w:rsidR="001D772A" w:rsidRPr="00B322C5" w:rsidRDefault="001D772A" w:rsidP="001D772A">
      <w:pPr>
        <w:rPr>
          <w:lang w:eastAsia="pt-BR"/>
        </w:rPr>
      </w:pPr>
      <w:r w:rsidRPr="00B322C5">
        <w:rPr>
          <w:b/>
          <w:bCs/>
          <w:lang w:eastAsia="pt-BR"/>
        </w:rPr>
        <w:t>Administrative Packet</w:t>
      </w:r>
      <w:r w:rsidRPr="00B322C5">
        <w:rPr>
          <w:lang w:eastAsia="pt-BR"/>
        </w:rPr>
        <w:t xml:space="preserve">: pacote que lida com os direitos, deveres e restrições aos quais cada unidade está sujeita. Ele inclui classes como LA_RRR (com suas </w:t>
      </w:r>
      <w:r w:rsidRPr="00B322C5">
        <w:rPr>
          <w:lang w:eastAsia="pt-BR"/>
        </w:rPr>
        <w:lastRenderedPageBreak/>
        <w:t>especializações LA_</w:t>
      </w:r>
      <w:r w:rsidRPr="00B322C5">
        <w:rPr>
          <w:b/>
          <w:bCs/>
          <w:lang w:eastAsia="pt-BR"/>
        </w:rPr>
        <w:t>R</w:t>
      </w:r>
      <w:r w:rsidRPr="00B322C5">
        <w:rPr>
          <w:lang w:eastAsia="pt-BR"/>
        </w:rPr>
        <w:t>ight, LA_</w:t>
      </w:r>
      <w:r w:rsidRPr="00B322C5">
        <w:rPr>
          <w:b/>
          <w:bCs/>
          <w:lang w:eastAsia="pt-BR"/>
        </w:rPr>
        <w:t>R</w:t>
      </w:r>
      <w:r w:rsidRPr="00B322C5">
        <w:rPr>
          <w:lang w:eastAsia="pt-BR"/>
        </w:rPr>
        <w:t>estriction e LA_</w:t>
      </w:r>
      <w:r w:rsidRPr="00B322C5">
        <w:rPr>
          <w:b/>
          <w:bCs/>
          <w:lang w:eastAsia="pt-BR"/>
        </w:rPr>
        <w:t>R</w:t>
      </w:r>
      <w:r w:rsidRPr="00B322C5">
        <w:rPr>
          <w:lang w:eastAsia="pt-BR"/>
        </w:rPr>
        <w:t>esponsability), LA_BAUnit e LA_AdministrativeSource;</w:t>
      </w:r>
    </w:p>
    <w:p w14:paraId="05246495" w14:textId="77777777" w:rsidR="001D772A" w:rsidRPr="00B322C5" w:rsidRDefault="001D772A" w:rsidP="001D772A">
      <w:pPr>
        <w:rPr>
          <w:lang w:eastAsia="pt-BR"/>
        </w:rPr>
      </w:pPr>
      <w:r w:rsidRPr="00B322C5">
        <w:rPr>
          <w:b/>
          <w:bCs/>
          <w:lang w:eastAsia="pt-BR"/>
        </w:rPr>
        <w:t>Spatial Unit Packet</w:t>
      </w:r>
      <w:r w:rsidRPr="00B322C5">
        <w:rPr>
          <w:lang w:eastAsia="pt-BR"/>
        </w:rPr>
        <w:t>: Este pacote representa as unidades espaciais, como parcelas, edifícios e redes de infraestrutura. Aqui aparecem as classes LA_SpatialUnit, LA_SpatialUnitGroup, LA_Level e outras.</w:t>
      </w:r>
    </w:p>
    <w:p w14:paraId="60335C0D" w14:textId="77777777" w:rsidR="001D772A" w:rsidRPr="00B011CC" w:rsidRDefault="001D772A" w:rsidP="001D772A">
      <w:pPr>
        <w:rPr>
          <w:lang w:eastAsia="pt-BR"/>
        </w:rPr>
      </w:pPr>
      <w:r w:rsidRPr="00B322C5">
        <w:rPr>
          <w:b/>
          <w:bCs/>
          <w:lang w:eastAsia="pt-BR"/>
        </w:rPr>
        <w:t>Surveying and Representation SubPacket</w:t>
      </w:r>
      <w:r w:rsidRPr="00B322C5">
        <w:rPr>
          <w:lang w:eastAsia="pt-BR"/>
        </w:rPr>
        <w:t xml:space="preserve">: Este subpacote, dentro do Spatial Unit Packet, é responsável pelas representações geométricas das unidades espaciais e correções topológicas por meio de sistemas de informação geográfica associados a bancos de dados. </w:t>
      </w:r>
      <w:r w:rsidRPr="00B011CC">
        <w:rPr>
          <w:lang w:eastAsia="pt-BR"/>
        </w:rPr>
        <w:t>Ele inclui classes como LA_Point, LA_SpatialSource, LA_BoundaryFaceString e LA_BoundaryFace.</w:t>
      </w:r>
    </w:p>
    <w:p w14:paraId="2D5F5A35" w14:textId="7C22D2C8" w:rsidR="001D772A" w:rsidRPr="00B322C5" w:rsidRDefault="001D772A" w:rsidP="001D772A">
      <w:pPr>
        <w:rPr>
          <w:lang w:eastAsia="pt-BR"/>
        </w:rPr>
      </w:pPr>
      <w:r>
        <w:rPr>
          <w:lang w:eastAsia="pt-BR"/>
        </w:rPr>
        <w:t xml:space="preserve">A </w:t>
      </w:r>
      <w:r>
        <w:rPr>
          <w:lang w:eastAsia="pt-BR"/>
        </w:rPr>
        <w:fldChar w:fldCharType="begin"/>
      </w:r>
      <w:r>
        <w:rPr>
          <w:lang w:eastAsia="pt-BR"/>
        </w:rPr>
        <w:instrText xml:space="preserve"> REF _Ref184370336 \h </w:instrText>
      </w:r>
      <w:r>
        <w:rPr>
          <w:lang w:eastAsia="pt-BR"/>
        </w:rPr>
      </w:r>
      <w:r>
        <w:rPr>
          <w:lang w:eastAsia="pt-BR"/>
        </w:rPr>
        <w:fldChar w:fldCharType="separate"/>
      </w:r>
      <w:r>
        <w:t xml:space="preserve">Figura </w:t>
      </w:r>
      <w:r>
        <w:rPr>
          <w:noProof/>
        </w:rPr>
        <w:t>5</w:t>
      </w:r>
      <w:r>
        <w:rPr>
          <w:lang w:eastAsia="pt-BR"/>
        </w:rPr>
        <w:fldChar w:fldCharType="end"/>
      </w:r>
      <w:r>
        <w:rPr>
          <w:lang w:eastAsia="pt-BR"/>
        </w:rPr>
        <w:t xml:space="preserve"> mostra a associação entre as classes básicas da LADM. O prefixo LA_ indica que a classe é padronizada </w:t>
      </w:r>
      <w:commentRangeStart w:id="46"/>
      <w:r>
        <w:rPr>
          <w:lang w:eastAsia="pt-BR"/>
        </w:rPr>
        <w:fldChar w:fldCharType="begin"/>
      </w:r>
      <w:r w:rsidR="00777ACD">
        <w:rPr>
          <w:lang w:eastAsia="pt-BR"/>
        </w:rPr>
        <w:instrText xml:space="preserve"> ADDIN ZOTERO_ITEM CSL_CITATION {"citationID":"P3rYAuVw","properties":{"formattedCitation":"(ISO\\uc0\\u160{}19152(LADM), 2012)","plainCitation":"(ISO 19152(LADM), 2012)","noteIndex":0},"citationItems":[{"id":45,"uris":["http://zotero.org/users/local/P1GuXq80/items/LFYH5HFJ","http://zotero.org/users/15531986/items/LFYH5HFJ"],"itemData":{"id":45,"type":"webpage","title":"ISO 19152:2012(en), Geographic information — Land Administration Domain Model (LADM)","title-short":"ISO 19152(LADM)","URL":"https://www.iso.org/obp/ui/en/#iso:std:iso:19152:ed-1:v1:en","accessed":{"date-parts":[["2024",12,6]]},"issued":{"date-parts":[["2012"]]}}}],"schema":"https://github.com/citation-style-language/schema/raw/master/csl-citation.json"} </w:instrText>
      </w:r>
      <w:r>
        <w:rPr>
          <w:lang w:eastAsia="pt-BR"/>
        </w:rPr>
        <w:fldChar w:fldCharType="separate"/>
      </w:r>
      <w:r w:rsidRPr="00865787">
        <w:rPr>
          <w:rFonts w:cs="Arial"/>
        </w:rPr>
        <w:t>(ISO 19152(LADM), 2012)</w:t>
      </w:r>
      <w:r>
        <w:rPr>
          <w:lang w:eastAsia="pt-BR"/>
        </w:rPr>
        <w:fldChar w:fldCharType="end"/>
      </w:r>
      <w:r>
        <w:rPr>
          <w:lang w:eastAsia="pt-BR"/>
        </w:rPr>
        <w:t>.</w:t>
      </w:r>
      <w:commentRangeEnd w:id="46"/>
      <w:r w:rsidR="00B44974">
        <w:rPr>
          <w:rStyle w:val="Refdecomentrio"/>
        </w:rPr>
        <w:commentReference w:id="46"/>
      </w:r>
    </w:p>
    <w:p w14:paraId="3E1463EB" w14:textId="0EB6E784" w:rsidR="001D772A" w:rsidRDefault="001D772A" w:rsidP="006E2B26">
      <w:pPr>
        <w:pStyle w:val="Legenda"/>
      </w:pPr>
      <w:bookmarkStart w:id="47" w:name="_Ref184370336"/>
      <w:commentRangeStart w:id="48"/>
      <w:r>
        <w:t xml:space="preserve">Figura </w:t>
      </w:r>
      <w:r w:rsidR="00603026">
        <w:fldChar w:fldCharType="begin"/>
      </w:r>
      <w:r w:rsidR="00603026">
        <w:instrText xml:space="preserve"> SEQ Figura \* ARABIC </w:instrText>
      </w:r>
      <w:r w:rsidR="00603026">
        <w:fldChar w:fldCharType="separate"/>
      </w:r>
      <w:r w:rsidR="00603026">
        <w:rPr>
          <w:noProof/>
        </w:rPr>
        <w:t>4</w:t>
      </w:r>
      <w:r w:rsidR="00603026">
        <w:rPr>
          <w:noProof/>
        </w:rPr>
        <w:fldChar w:fldCharType="end"/>
      </w:r>
      <w:bookmarkEnd w:id="47"/>
      <w:r>
        <w:t>: Classes básicas (pacotes) do LADM</w:t>
      </w:r>
      <w:commentRangeEnd w:id="48"/>
      <w:r w:rsidR="009136FD">
        <w:rPr>
          <w:rStyle w:val="Refdecomentrio"/>
          <w:iCs w:val="0"/>
        </w:rPr>
        <w:commentReference w:id="48"/>
      </w:r>
    </w:p>
    <w:tbl>
      <w:tblPr>
        <w:tblStyle w:val="Tabelacomgrade"/>
        <w:tblW w:w="0" w:type="auto"/>
        <w:tblLook w:val="04A0" w:firstRow="1" w:lastRow="0" w:firstColumn="1" w:lastColumn="0" w:noHBand="0" w:noVBand="1"/>
      </w:tblPr>
      <w:tblGrid>
        <w:gridCol w:w="9061"/>
      </w:tblGrid>
      <w:tr w:rsidR="001D772A" w:rsidRPr="00B322C5" w14:paraId="44C28174" w14:textId="77777777" w:rsidTr="00160061">
        <w:tc>
          <w:tcPr>
            <w:tcW w:w="9061" w:type="dxa"/>
          </w:tcPr>
          <w:p w14:paraId="2F49FED8" w14:textId="77777777" w:rsidR="001D772A" w:rsidRPr="00B322C5" w:rsidRDefault="001D772A" w:rsidP="00160061">
            <w:pPr>
              <w:ind w:firstLine="0"/>
              <w:rPr>
                <w:lang w:eastAsia="pt-BR"/>
              </w:rPr>
            </w:pPr>
            <w:r w:rsidRPr="00B322C5">
              <w:rPr>
                <w:noProof/>
                <w:lang w:eastAsia="pt-BR"/>
              </w:rPr>
              <w:drawing>
                <wp:inline distT="0" distB="0" distL="0" distR="0" wp14:anchorId="402DF4D3" wp14:editId="3E1627BB">
                  <wp:extent cx="5760085" cy="2131060"/>
                  <wp:effectExtent l="0" t="0" r="0" b="2540"/>
                  <wp:docPr id="672758684"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58684" name="Imagem 1" descr="Diagrama&#10;&#10;O conteúdo gerado por IA pode estar incorreto."/>
                          <pic:cNvPicPr/>
                        </pic:nvPicPr>
                        <pic:blipFill>
                          <a:blip r:embed="rId15"/>
                          <a:stretch>
                            <a:fillRect/>
                          </a:stretch>
                        </pic:blipFill>
                        <pic:spPr>
                          <a:xfrm>
                            <a:off x="0" y="0"/>
                            <a:ext cx="5760085" cy="2131060"/>
                          </a:xfrm>
                          <a:prstGeom prst="rect">
                            <a:avLst/>
                          </a:prstGeom>
                        </pic:spPr>
                      </pic:pic>
                    </a:graphicData>
                  </a:graphic>
                </wp:inline>
              </w:drawing>
            </w:r>
          </w:p>
        </w:tc>
      </w:tr>
    </w:tbl>
    <w:p w14:paraId="74ED28F0" w14:textId="77777777" w:rsidR="001D772A" w:rsidRPr="00B322C5" w:rsidRDefault="001D772A" w:rsidP="001D772A">
      <w:pPr>
        <w:rPr>
          <w:lang w:eastAsia="pt-BR"/>
        </w:rPr>
      </w:pPr>
    </w:p>
    <w:p w14:paraId="49486B4F" w14:textId="5F588B37" w:rsidR="001D772A" w:rsidRDefault="001D772A" w:rsidP="001D772A">
      <w:pPr>
        <w:rPr>
          <w:lang w:eastAsia="pt-BR"/>
        </w:rPr>
      </w:pPr>
      <w:r w:rsidRPr="00B322C5">
        <w:rPr>
          <w:lang w:eastAsia="pt-BR"/>
        </w:rPr>
        <w:t xml:space="preserve">O LADM apresenta fortes influências do modelo relacional </w:t>
      </w:r>
      <w:commentRangeStart w:id="49"/>
      <w:r w:rsidRPr="00B322C5">
        <w:rPr>
          <w:lang w:eastAsia="pt-BR"/>
        </w:rPr>
        <w:t>proposto por Edgar Codd</w:t>
      </w:r>
      <w:commentRangeEnd w:id="49"/>
      <w:r w:rsidR="009136FD">
        <w:rPr>
          <w:rStyle w:val="Refdecomentrio"/>
        </w:rPr>
        <w:commentReference w:id="49"/>
      </w:r>
      <w:r w:rsidRPr="00B322C5">
        <w:rPr>
          <w:lang w:eastAsia="pt-BR"/>
        </w:rPr>
        <w:t xml:space="preserve">, no qual cada classe ou objeto é modelado em uma estrutura de dados separada </w:t>
      </w:r>
      <w:r w:rsidRPr="00B322C5">
        <w:rPr>
          <w:lang w:eastAsia="pt-BR"/>
        </w:rPr>
        <w:fldChar w:fldCharType="begin"/>
      </w:r>
      <w:r w:rsidR="00AC5F17">
        <w:rPr>
          <w:lang w:eastAsia="pt-BR"/>
        </w:rPr>
        <w:instrText xml:space="preserve"> ADDIN ZOTERO_ITEM CSL_CITATION {"citationID":"VZiSUAWR","properties":{"formattedCitation":"(Date, 2004)","plainCitation":"(Date, 2004)","noteIndex":0},"citationItems":[{"id":"HqjAhyyh/ltOJzwgt","uris":["http://zotero.org/users/local/P1GuXq80/items/LMQ2HAQT"],"itemData":{"id":44,"type":"book","edition":"8. ed","event-place":"Rio de Janeiro","ISBN":"978-85-352-1273-0","language":"por","note":"OCLC: 71308796","publisher":"Campus","publisher-place":"Rio de Janeiro","source":"Open WorldCat","title":"Introdução a sistemas de bancos de dados","author":[{"family":"Date","given":"C. J."}],"contributor":[{"family":"Vieira","given":"André"},{"family":"Lifschitz","given":"Sergio"}],"issued":{"date-parts":[["2004"]]}}}],"schema":"https://github.com/citation-style-language/schema/raw/master/csl-citation.json"} </w:instrText>
      </w:r>
      <w:r w:rsidRPr="00B322C5">
        <w:rPr>
          <w:lang w:eastAsia="pt-BR"/>
        </w:rPr>
        <w:fldChar w:fldCharType="separate"/>
      </w:r>
      <w:r w:rsidRPr="00B322C5">
        <w:rPr>
          <w:rFonts w:cs="Arial"/>
        </w:rPr>
        <w:t>(Date, 2004)</w:t>
      </w:r>
      <w:r w:rsidRPr="00B322C5">
        <w:rPr>
          <w:lang w:eastAsia="pt-BR"/>
        </w:rPr>
        <w:fldChar w:fldCharType="end"/>
      </w:r>
      <w:r>
        <w:rPr>
          <w:lang w:eastAsia="pt-BR"/>
        </w:rPr>
        <w:t>, conforme se verifica na norma ISO 19152/2012</w:t>
      </w:r>
      <w:r w:rsidRPr="00B322C5">
        <w:rPr>
          <w:lang w:eastAsia="pt-BR"/>
        </w:rPr>
        <w:t>. Por outro lado, o CIATA foi predominantemente implementado utilizando um único arquivo como base</w:t>
      </w:r>
      <w:r>
        <w:rPr>
          <w:lang w:eastAsia="pt-BR"/>
        </w:rPr>
        <w:t>. S</w:t>
      </w:r>
      <w:r w:rsidRPr="00B322C5">
        <w:rPr>
          <w:lang w:eastAsia="pt-BR"/>
        </w:rPr>
        <w:t xml:space="preserve">uas definições de dados - ou pelo menos uma pista delas </w:t>
      </w:r>
      <w:r>
        <w:rPr>
          <w:lang w:eastAsia="pt-BR"/>
        </w:rPr>
        <w:t>– encontram-se</w:t>
      </w:r>
      <w:r w:rsidRPr="00B322C5">
        <w:rPr>
          <w:lang w:eastAsia="pt-BR"/>
        </w:rPr>
        <w:t xml:space="preserve"> no Manual do Cadastro Imobiliário. Assim, uma comparação direta e detalhada entre as duas tecnologias não é viável. No entanto, é possível analisar os campos da definição do CIATA e adaptá-los aos padrões do LADM. </w:t>
      </w:r>
    </w:p>
    <w:p w14:paraId="7A4993BB" w14:textId="77777777" w:rsidR="001D772A" w:rsidRDefault="001D772A" w:rsidP="001D772A">
      <w:pPr>
        <w:rPr>
          <w:lang w:eastAsia="pt-BR"/>
        </w:rPr>
      </w:pPr>
      <w:r>
        <w:rPr>
          <w:lang w:eastAsia="pt-BR"/>
        </w:rPr>
        <w:t xml:space="preserve">A </w:t>
      </w:r>
      <w:r>
        <w:rPr>
          <w:lang w:eastAsia="pt-BR"/>
        </w:rPr>
        <w:fldChar w:fldCharType="begin"/>
      </w:r>
      <w:r>
        <w:rPr>
          <w:lang w:eastAsia="pt-BR"/>
        </w:rPr>
        <w:instrText xml:space="preserve"> REF _Ref184571121 \h </w:instrText>
      </w:r>
      <w:r>
        <w:rPr>
          <w:lang w:eastAsia="pt-BR"/>
        </w:rPr>
      </w:r>
      <w:r>
        <w:rPr>
          <w:lang w:eastAsia="pt-BR"/>
        </w:rPr>
        <w:fldChar w:fldCharType="separate"/>
      </w:r>
      <w:r>
        <w:t xml:space="preserve">Figura </w:t>
      </w:r>
      <w:r>
        <w:rPr>
          <w:noProof/>
        </w:rPr>
        <w:t>6</w:t>
      </w:r>
      <w:r>
        <w:rPr>
          <w:lang w:eastAsia="pt-BR"/>
        </w:rPr>
        <w:fldChar w:fldCharType="end"/>
      </w:r>
      <w:r>
        <w:rPr>
          <w:lang w:eastAsia="pt-BR"/>
        </w:rPr>
        <w:t xml:space="preserve"> mostra uma sugestão de diagrama de classes para os dados do Projeto CIATA. Todos os campos do diagrama foram extraídos do Boletim de Cadastro Imobiliário (BCI) e são armazenados em um único registro. Os seis primeiros campos compõem a chave da Unidade Imobiliária (ID_BCI). </w:t>
      </w:r>
      <w:r w:rsidRPr="00DD4A00">
        <w:rPr>
          <w:lang w:eastAsia="pt-BR"/>
        </w:rPr>
        <w:t xml:space="preserve">O Boletim de </w:t>
      </w:r>
      <w:r w:rsidRPr="00DD4A00">
        <w:rPr>
          <w:lang w:eastAsia="pt-BR"/>
        </w:rPr>
        <w:lastRenderedPageBreak/>
        <w:t>Logradouros (BL), mencionado no Manual do Cadastro Imobiliário, não possui função de validação; ele serve apenas como uma lista de nomes de logradouros.</w:t>
      </w:r>
    </w:p>
    <w:p w14:paraId="73B56B8F" w14:textId="0E59B308" w:rsidR="001D772A" w:rsidRDefault="001D772A" w:rsidP="006E2B26">
      <w:pPr>
        <w:pStyle w:val="Legenda"/>
      </w:pPr>
      <w:bookmarkStart w:id="50" w:name="_Ref184571121"/>
      <w:r>
        <w:t xml:space="preserve">Figura </w:t>
      </w:r>
      <w:r w:rsidR="00603026">
        <w:fldChar w:fldCharType="begin"/>
      </w:r>
      <w:r w:rsidR="00603026">
        <w:instrText xml:space="preserve"> SEQ Figura \* ARABIC </w:instrText>
      </w:r>
      <w:r w:rsidR="00603026">
        <w:fldChar w:fldCharType="separate"/>
      </w:r>
      <w:r w:rsidR="00603026">
        <w:rPr>
          <w:noProof/>
        </w:rPr>
        <w:t>5</w:t>
      </w:r>
      <w:r w:rsidR="00603026">
        <w:rPr>
          <w:noProof/>
        </w:rPr>
        <w:fldChar w:fldCharType="end"/>
      </w:r>
      <w:bookmarkEnd w:id="50"/>
      <w:r>
        <w:t>:</w:t>
      </w:r>
      <w:r w:rsidRPr="00077925">
        <w:t>Diagrama de classes Simplificado do CIATA</w:t>
      </w:r>
    </w:p>
    <w:tbl>
      <w:tblPr>
        <w:tblStyle w:val="Tabelacomgrade"/>
        <w:tblW w:w="0" w:type="auto"/>
        <w:tblLook w:val="04A0" w:firstRow="1" w:lastRow="0" w:firstColumn="1" w:lastColumn="0" w:noHBand="0" w:noVBand="1"/>
      </w:tblPr>
      <w:tblGrid>
        <w:gridCol w:w="9061"/>
      </w:tblGrid>
      <w:tr w:rsidR="001D772A" w14:paraId="31362478" w14:textId="77777777" w:rsidTr="00160061">
        <w:tc>
          <w:tcPr>
            <w:tcW w:w="9061" w:type="dxa"/>
          </w:tcPr>
          <w:p w14:paraId="11EC4C41" w14:textId="77777777" w:rsidR="001D772A" w:rsidRDefault="001D772A" w:rsidP="00160061">
            <w:pPr>
              <w:ind w:firstLine="0"/>
              <w:rPr>
                <w:lang w:eastAsia="pt-BR"/>
              </w:rPr>
            </w:pPr>
            <w:r w:rsidRPr="008505AC">
              <w:rPr>
                <w:noProof/>
                <w:lang w:eastAsia="pt-BR"/>
              </w:rPr>
              <w:drawing>
                <wp:inline distT="0" distB="0" distL="0" distR="0" wp14:anchorId="72FF0C0B" wp14:editId="3D7DFD67">
                  <wp:extent cx="5760085" cy="2738120"/>
                  <wp:effectExtent l="0" t="0" r="0" b="5080"/>
                  <wp:docPr id="850258637"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258637" name="Imagem 1" descr="Diagrama&#10;&#10;O conteúdo gerado por IA pode estar incorreto."/>
                          <pic:cNvPicPr/>
                        </pic:nvPicPr>
                        <pic:blipFill>
                          <a:blip r:embed="rId16"/>
                          <a:stretch>
                            <a:fillRect/>
                          </a:stretch>
                        </pic:blipFill>
                        <pic:spPr>
                          <a:xfrm>
                            <a:off x="0" y="0"/>
                            <a:ext cx="5760085" cy="2738120"/>
                          </a:xfrm>
                          <a:prstGeom prst="rect">
                            <a:avLst/>
                          </a:prstGeom>
                        </pic:spPr>
                      </pic:pic>
                    </a:graphicData>
                  </a:graphic>
                </wp:inline>
              </w:drawing>
            </w:r>
          </w:p>
        </w:tc>
      </w:tr>
    </w:tbl>
    <w:p w14:paraId="0521D4AE" w14:textId="77777777" w:rsidR="001D772A" w:rsidRDefault="001D772A" w:rsidP="001D772A">
      <w:pPr>
        <w:rPr>
          <w:lang w:eastAsia="pt-BR"/>
        </w:rPr>
      </w:pPr>
      <w:r w:rsidRPr="00254168">
        <w:rPr>
          <w:lang w:eastAsia="pt-BR"/>
        </w:rPr>
        <w:t xml:space="preserve">Para registrar os dados da Unidade Imobiliária do CIATA no modelo LADM, é necessário criar uma classe externa, conforme ilustrado na </w:t>
      </w:r>
      <w:r>
        <w:rPr>
          <w:lang w:eastAsia="pt-BR"/>
        </w:rPr>
        <w:fldChar w:fldCharType="begin"/>
      </w:r>
      <w:r>
        <w:rPr>
          <w:lang w:eastAsia="pt-BR"/>
        </w:rPr>
        <w:instrText xml:space="preserve"> REF _Ref184572123 \h </w:instrText>
      </w:r>
      <w:r>
        <w:rPr>
          <w:lang w:eastAsia="pt-BR"/>
        </w:rPr>
      </w:r>
      <w:r>
        <w:rPr>
          <w:lang w:eastAsia="pt-BR"/>
        </w:rPr>
        <w:fldChar w:fldCharType="separate"/>
      </w:r>
      <w:r>
        <w:t xml:space="preserve">Figura </w:t>
      </w:r>
      <w:r>
        <w:rPr>
          <w:noProof/>
        </w:rPr>
        <w:t>7</w:t>
      </w:r>
      <w:r>
        <w:rPr>
          <w:lang w:eastAsia="pt-BR"/>
        </w:rPr>
        <w:fldChar w:fldCharType="end"/>
      </w:r>
      <w:r>
        <w:rPr>
          <w:lang w:eastAsia="pt-BR"/>
        </w:rPr>
        <w:t xml:space="preserve">. A associação entre as classes é realizada pelos atributos </w:t>
      </w:r>
      <w:r w:rsidRPr="000C5B05">
        <w:rPr>
          <w:i/>
          <w:iCs/>
          <w:lang w:eastAsia="pt-BR"/>
        </w:rPr>
        <w:t>LA_SpatialUnit.extAdressID</w:t>
      </w:r>
      <w:r>
        <w:rPr>
          <w:lang w:eastAsia="pt-BR"/>
        </w:rPr>
        <w:t xml:space="preserve"> e </w:t>
      </w:r>
      <w:r w:rsidRPr="002D7B2E">
        <w:rPr>
          <w:lang w:eastAsia="pt-BR"/>
        </w:rPr>
        <w:t>CIATA_BOLETIM_CADASTRO_IMOBILIÁRIO</w:t>
      </w:r>
      <w:r>
        <w:rPr>
          <w:lang w:eastAsia="pt-BR"/>
        </w:rPr>
        <w:t xml:space="preserve">.ID_BCI, </w:t>
      </w:r>
      <w:r w:rsidRPr="00644D93">
        <w:rPr>
          <w:lang w:eastAsia="pt-BR"/>
        </w:rPr>
        <w:t>que é formado pela concatenação dos seis primeiros campos da classe</w:t>
      </w:r>
      <w:r>
        <w:rPr>
          <w:lang w:eastAsia="pt-BR"/>
        </w:rPr>
        <w:t xml:space="preserve"> </w:t>
      </w:r>
      <w:r w:rsidRPr="004F277E">
        <w:rPr>
          <w:lang w:eastAsia="pt-BR"/>
        </w:rPr>
        <w:t>CIATA_BOLETIM_CADASTRO_IMOBILIÁRIO</w:t>
      </w:r>
      <w:r>
        <w:rPr>
          <w:lang w:eastAsia="pt-BR"/>
        </w:rPr>
        <w:t>. O modelo ISO 19152 permite a criação de novas classes como forma de adaptação às normas locais.</w:t>
      </w:r>
    </w:p>
    <w:p w14:paraId="771FBA99" w14:textId="35FE7ABD" w:rsidR="001D772A" w:rsidRDefault="001D772A" w:rsidP="006E2B26">
      <w:pPr>
        <w:pStyle w:val="Legenda"/>
      </w:pPr>
      <w:bookmarkStart w:id="51" w:name="_Ref184572123"/>
      <w:r>
        <w:t xml:space="preserve">Figura </w:t>
      </w:r>
      <w:r w:rsidR="00603026">
        <w:fldChar w:fldCharType="begin"/>
      </w:r>
      <w:r w:rsidR="00603026">
        <w:instrText xml:space="preserve"> SEQ Figura \* ARABIC </w:instrText>
      </w:r>
      <w:r w:rsidR="00603026">
        <w:fldChar w:fldCharType="separate"/>
      </w:r>
      <w:r w:rsidR="00603026">
        <w:rPr>
          <w:noProof/>
        </w:rPr>
        <w:t>6</w:t>
      </w:r>
      <w:r w:rsidR="00603026">
        <w:rPr>
          <w:noProof/>
        </w:rPr>
        <w:fldChar w:fldCharType="end"/>
      </w:r>
      <w:bookmarkEnd w:id="51"/>
      <w:r>
        <w:t>: Associação LA_SpatialUnit e CIATA</w:t>
      </w:r>
    </w:p>
    <w:tbl>
      <w:tblPr>
        <w:tblStyle w:val="Tabelacomgrade"/>
        <w:tblW w:w="0" w:type="auto"/>
        <w:tblLook w:val="04A0" w:firstRow="1" w:lastRow="0" w:firstColumn="1" w:lastColumn="0" w:noHBand="0" w:noVBand="1"/>
      </w:tblPr>
      <w:tblGrid>
        <w:gridCol w:w="9061"/>
      </w:tblGrid>
      <w:tr w:rsidR="001D772A" w14:paraId="06FA2FD6" w14:textId="77777777" w:rsidTr="00160061">
        <w:tc>
          <w:tcPr>
            <w:tcW w:w="9061" w:type="dxa"/>
          </w:tcPr>
          <w:p w14:paraId="1746821C" w14:textId="749F2A75" w:rsidR="001D772A" w:rsidRDefault="003246FD" w:rsidP="00160061">
            <w:pPr>
              <w:ind w:firstLine="0"/>
              <w:rPr>
                <w:lang w:eastAsia="pt-BR"/>
              </w:rPr>
            </w:pPr>
            <w:r w:rsidRPr="00D323D4">
              <w:rPr>
                <w:noProof/>
                <w:lang w:eastAsia="pt-BR"/>
              </w:rPr>
              <w:drawing>
                <wp:inline distT="0" distB="0" distL="0" distR="0" wp14:anchorId="192CCB62" wp14:editId="66833243">
                  <wp:extent cx="5760085" cy="3176270"/>
                  <wp:effectExtent l="0" t="0" r="0" b="5080"/>
                  <wp:docPr id="917335845" name="Imagem 1" descr="Uma imagem contendo 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335845" name="Imagem 1" descr="Uma imagem contendo Diagrama&#10;&#10;O conteúdo gerado por IA pode estar incorreto."/>
                          <pic:cNvPicPr/>
                        </pic:nvPicPr>
                        <pic:blipFill>
                          <a:blip r:embed="rId17"/>
                          <a:stretch>
                            <a:fillRect/>
                          </a:stretch>
                        </pic:blipFill>
                        <pic:spPr>
                          <a:xfrm>
                            <a:off x="0" y="0"/>
                            <a:ext cx="5760085" cy="3176270"/>
                          </a:xfrm>
                          <a:prstGeom prst="rect">
                            <a:avLst/>
                          </a:prstGeom>
                        </pic:spPr>
                      </pic:pic>
                    </a:graphicData>
                  </a:graphic>
                </wp:inline>
              </w:drawing>
            </w:r>
          </w:p>
        </w:tc>
      </w:tr>
    </w:tbl>
    <w:p w14:paraId="4709D90B" w14:textId="77777777" w:rsidR="001D772A" w:rsidRPr="00B322C5" w:rsidRDefault="001D772A" w:rsidP="001D772A">
      <w:pPr>
        <w:rPr>
          <w:lang w:eastAsia="pt-BR"/>
        </w:rPr>
      </w:pPr>
    </w:p>
    <w:p w14:paraId="5FD84C97" w14:textId="78F2098B" w:rsidR="001D772A" w:rsidRDefault="001D772A" w:rsidP="006E2B26">
      <w:pPr>
        <w:pStyle w:val="Legenda"/>
      </w:pPr>
      <w:commentRangeStart w:id="52"/>
      <w:r>
        <w:lastRenderedPageBreak/>
        <w:t xml:space="preserve">Tabela </w:t>
      </w:r>
      <w:r w:rsidR="00E8487E">
        <w:fldChar w:fldCharType="begin"/>
      </w:r>
      <w:r w:rsidR="00E8487E">
        <w:instrText xml:space="preserve"> SEQ Tabela \* ARABIC </w:instrText>
      </w:r>
      <w:r w:rsidR="00E8487E">
        <w:fldChar w:fldCharType="separate"/>
      </w:r>
      <w:ins w:id="53" w:author="Marco Aurélio Barbiero" w:date="2025-02-28T15:35:00Z" w16du:dateUtc="2025-02-28T18:35:00Z">
        <w:r w:rsidR="00E8487E">
          <w:rPr>
            <w:noProof/>
          </w:rPr>
          <w:t>2</w:t>
        </w:r>
      </w:ins>
      <w:del w:id="54" w:author="Marco Aurélio Barbiero" w:date="2025-02-28T15:35:00Z" w16du:dateUtc="2025-02-28T18:35:00Z">
        <w:r w:rsidR="00252158" w:rsidDel="00E8487E">
          <w:rPr>
            <w:noProof/>
          </w:rPr>
          <w:delText>1</w:delText>
        </w:r>
      </w:del>
      <w:r w:rsidR="00E8487E">
        <w:rPr>
          <w:noProof/>
        </w:rPr>
        <w:fldChar w:fldCharType="end"/>
      </w:r>
      <w:r>
        <w:t xml:space="preserve">: </w:t>
      </w:r>
      <w:r w:rsidRPr="00364476">
        <w:t>Comparando CIATA e LADM: Contextos e Propósitos Distintos</w:t>
      </w:r>
      <w:commentRangeEnd w:id="52"/>
      <w:r w:rsidR="009136FD">
        <w:rPr>
          <w:rStyle w:val="Refdecomentrio"/>
          <w:iCs w:val="0"/>
        </w:rPr>
        <w:commentReference w:id="52"/>
      </w:r>
    </w:p>
    <w:tbl>
      <w:tblPr>
        <w:tblStyle w:val="TabeladeGrade5Escura-nfase11"/>
        <w:tblW w:w="0" w:type="auto"/>
        <w:tblLook w:val="04A0" w:firstRow="1" w:lastRow="0" w:firstColumn="1" w:lastColumn="0" w:noHBand="0" w:noVBand="1"/>
      </w:tblPr>
      <w:tblGrid>
        <w:gridCol w:w="1964"/>
        <w:gridCol w:w="3406"/>
        <w:gridCol w:w="3691"/>
      </w:tblGrid>
      <w:tr w:rsidR="001D772A" w:rsidRPr="00B322C5" w14:paraId="26B720D2" w14:textId="77777777" w:rsidTr="001600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FF35A5"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Característica</w:t>
            </w:r>
          </w:p>
        </w:tc>
        <w:tc>
          <w:tcPr>
            <w:tcW w:w="0" w:type="auto"/>
            <w:hideMark/>
          </w:tcPr>
          <w:p w14:paraId="64B9A6EC" w14:textId="77777777" w:rsidR="001D772A" w:rsidRPr="00B322C5" w:rsidRDefault="001D772A" w:rsidP="00160061">
            <w:pPr>
              <w:ind w:firstLine="0"/>
              <w:jc w:val="left"/>
              <w:cnfStyle w:val="100000000000" w:firstRow="1"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CIATA</w:t>
            </w:r>
          </w:p>
        </w:tc>
        <w:tc>
          <w:tcPr>
            <w:tcW w:w="0" w:type="auto"/>
            <w:hideMark/>
          </w:tcPr>
          <w:p w14:paraId="41459D7A" w14:textId="77777777" w:rsidR="001D772A" w:rsidRPr="00B322C5" w:rsidRDefault="001D772A" w:rsidP="00160061">
            <w:pPr>
              <w:ind w:firstLine="0"/>
              <w:jc w:val="left"/>
              <w:cnfStyle w:val="100000000000" w:firstRow="1"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LADM</w:t>
            </w:r>
          </w:p>
        </w:tc>
      </w:tr>
      <w:tr w:rsidR="001D772A" w:rsidRPr="00B322C5" w14:paraId="2D27F140" w14:textId="77777777" w:rsidTr="0016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72E769"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Origem</w:t>
            </w:r>
          </w:p>
        </w:tc>
        <w:tc>
          <w:tcPr>
            <w:tcW w:w="0" w:type="auto"/>
            <w:hideMark/>
          </w:tcPr>
          <w:p w14:paraId="0524A028"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Iniciativa do governo brasileiro nas décadas de 1970 e 1980.</w:t>
            </w:r>
          </w:p>
        </w:tc>
        <w:tc>
          <w:tcPr>
            <w:tcW w:w="0" w:type="auto"/>
            <w:hideMark/>
          </w:tcPr>
          <w:p w14:paraId="6920DF6B"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Modelo conceitual internacional desenvolvido pela FIG e ISO.</w:t>
            </w:r>
          </w:p>
        </w:tc>
      </w:tr>
      <w:tr w:rsidR="001D772A" w:rsidRPr="00B322C5" w14:paraId="29D780FB" w14:textId="77777777" w:rsidTr="00160061">
        <w:tc>
          <w:tcPr>
            <w:cnfStyle w:val="001000000000" w:firstRow="0" w:lastRow="0" w:firstColumn="1" w:lastColumn="0" w:oddVBand="0" w:evenVBand="0" w:oddHBand="0" w:evenHBand="0" w:firstRowFirstColumn="0" w:firstRowLastColumn="0" w:lastRowFirstColumn="0" w:lastRowLastColumn="0"/>
            <w:tcW w:w="0" w:type="auto"/>
            <w:hideMark/>
          </w:tcPr>
          <w:p w14:paraId="705EF4DF"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Âmbito</w:t>
            </w:r>
          </w:p>
        </w:tc>
        <w:tc>
          <w:tcPr>
            <w:tcW w:w="0" w:type="auto"/>
            <w:hideMark/>
          </w:tcPr>
          <w:p w14:paraId="05E4F9F0"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Cadastro territorial urbano no Brasil, com foco inicial em municípios de pequeno porte.</w:t>
            </w:r>
          </w:p>
        </w:tc>
        <w:tc>
          <w:tcPr>
            <w:tcW w:w="0" w:type="auto"/>
            <w:hideMark/>
          </w:tcPr>
          <w:p w14:paraId="3C552775"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Administração territorial em geral, aplicável a diferentes países e contextos.</w:t>
            </w:r>
          </w:p>
        </w:tc>
      </w:tr>
      <w:tr w:rsidR="001D772A" w:rsidRPr="00B322C5" w14:paraId="54824BBB" w14:textId="77777777" w:rsidTr="0016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7BEFFB"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Objetivo</w:t>
            </w:r>
          </w:p>
        </w:tc>
        <w:tc>
          <w:tcPr>
            <w:tcW w:w="0" w:type="auto"/>
            <w:hideMark/>
          </w:tcPr>
          <w:p w14:paraId="6CB23F01"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Aumentar a arrecadação municipal por meio de um sistema de cadastros técnicos eficiente.</w:t>
            </w:r>
          </w:p>
        </w:tc>
        <w:tc>
          <w:tcPr>
            <w:tcW w:w="0" w:type="auto"/>
            <w:hideMark/>
          </w:tcPr>
          <w:p w14:paraId="0D280CDE"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Fornecer um modelo padrão para a administração de terras, promovendo interoperabilidade.</w:t>
            </w:r>
          </w:p>
        </w:tc>
      </w:tr>
      <w:tr w:rsidR="001D772A" w:rsidRPr="00B322C5" w14:paraId="3C35A37F" w14:textId="77777777" w:rsidTr="00160061">
        <w:tc>
          <w:tcPr>
            <w:cnfStyle w:val="001000000000" w:firstRow="0" w:lastRow="0" w:firstColumn="1" w:lastColumn="0" w:oddVBand="0" w:evenVBand="0" w:oddHBand="0" w:evenHBand="0" w:firstRowFirstColumn="0" w:firstRowLastColumn="0" w:lastRowFirstColumn="0" w:lastRowLastColumn="0"/>
            <w:tcW w:w="0" w:type="auto"/>
            <w:hideMark/>
          </w:tcPr>
          <w:p w14:paraId="25A02FC9"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Metodologia</w:t>
            </w:r>
          </w:p>
        </w:tc>
        <w:tc>
          <w:tcPr>
            <w:tcW w:w="0" w:type="auto"/>
            <w:hideMark/>
          </w:tcPr>
          <w:p w14:paraId="0D55E63F"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Flexível e adaptável, permitindo a cada município definir as informações a serem coletadas.</w:t>
            </w:r>
          </w:p>
        </w:tc>
        <w:tc>
          <w:tcPr>
            <w:tcW w:w="0" w:type="auto"/>
            <w:hideMark/>
          </w:tcPr>
          <w:p w14:paraId="336EC984"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Baseado em um modelo conceitual que define objetos e relacionamentos padronizados.</w:t>
            </w:r>
          </w:p>
        </w:tc>
      </w:tr>
      <w:tr w:rsidR="001D772A" w:rsidRPr="00B322C5" w14:paraId="017B0311" w14:textId="77777777" w:rsidTr="001600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CE111B"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Tecnologia</w:t>
            </w:r>
          </w:p>
        </w:tc>
        <w:tc>
          <w:tcPr>
            <w:tcW w:w="0" w:type="auto"/>
            <w:hideMark/>
          </w:tcPr>
          <w:p w14:paraId="2C732E13"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Limitada à tecnologia disponível na época, com foco em processamento de dados.</w:t>
            </w:r>
          </w:p>
        </w:tc>
        <w:tc>
          <w:tcPr>
            <w:tcW w:w="0" w:type="auto"/>
            <w:hideMark/>
          </w:tcPr>
          <w:p w14:paraId="59BB4CB8" w14:textId="77777777" w:rsidR="001D772A" w:rsidRPr="00B322C5" w:rsidRDefault="001D772A" w:rsidP="00160061">
            <w:pPr>
              <w:ind w:firstLine="0"/>
              <w:jc w:val="left"/>
              <w:cnfStyle w:val="000000100000" w:firstRow="0" w:lastRow="0" w:firstColumn="0" w:lastColumn="0" w:oddVBand="0" w:evenVBand="0" w:oddHBand="1"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Independente de tecnologia, podendo ser implementado com diferentes ferramentas.</w:t>
            </w:r>
          </w:p>
        </w:tc>
      </w:tr>
      <w:tr w:rsidR="001D772A" w:rsidRPr="00B322C5" w14:paraId="3C3D8242" w14:textId="77777777" w:rsidTr="00160061">
        <w:tc>
          <w:tcPr>
            <w:cnfStyle w:val="001000000000" w:firstRow="0" w:lastRow="0" w:firstColumn="1" w:lastColumn="0" w:oddVBand="0" w:evenVBand="0" w:oddHBand="0" w:evenHBand="0" w:firstRowFirstColumn="0" w:firstRowLastColumn="0" w:lastRowFirstColumn="0" w:lastRowLastColumn="0"/>
            <w:tcW w:w="0" w:type="auto"/>
            <w:hideMark/>
          </w:tcPr>
          <w:p w14:paraId="67315CF2" w14:textId="77777777" w:rsidR="001D772A" w:rsidRPr="00B322C5" w:rsidRDefault="001D772A" w:rsidP="00160061">
            <w:pPr>
              <w:ind w:firstLine="0"/>
              <w:jc w:val="left"/>
              <w:rPr>
                <w:rFonts w:eastAsia="Times New Roman" w:cs="Arial"/>
                <w:szCs w:val="24"/>
                <w:lang w:eastAsia="pt-BR"/>
              </w:rPr>
            </w:pPr>
            <w:r w:rsidRPr="00B322C5">
              <w:rPr>
                <w:rFonts w:eastAsia="Times New Roman" w:cs="Arial"/>
                <w:szCs w:val="24"/>
                <w:lang w:eastAsia="pt-BR"/>
              </w:rPr>
              <w:t>Implementação</w:t>
            </w:r>
          </w:p>
        </w:tc>
        <w:tc>
          <w:tcPr>
            <w:tcW w:w="0" w:type="auto"/>
            <w:hideMark/>
          </w:tcPr>
          <w:p w14:paraId="6BC78B7A"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Descontinuado em 1981, com a perda de financiamento.</w:t>
            </w:r>
          </w:p>
        </w:tc>
        <w:tc>
          <w:tcPr>
            <w:tcW w:w="0" w:type="auto"/>
            <w:hideMark/>
          </w:tcPr>
          <w:p w14:paraId="613EAB46" w14:textId="77777777" w:rsidR="001D772A" w:rsidRPr="00B322C5" w:rsidRDefault="001D772A" w:rsidP="00160061">
            <w:pPr>
              <w:ind w:firstLine="0"/>
              <w:jc w:val="left"/>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pt-BR"/>
              </w:rPr>
            </w:pPr>
            <w:r w:rsidRPr="00B322C5">
              <w:rPr>
                <w:rFonts w:eastAsia="Times New Roman" w:cs="Arial"/>
                <w:szCs w:val="24"/>
                <w:lang w:eastAsia="pt-BR"/>
              </w:rPr>
              <w:t>Em constante desenvolvimento e aprimoramento, com ampla adoção internacional.</w:t>
            </w:r>
          </w:p>
        </w:tc>
      </w:tr>
    </w:tbl>
    <w:p w14:paraId="384D595F" w14:textId="77777777" w:rsidR="00AF175A" w:rsidRDefault="00AF175A" w:rsidP="000B458E">
      <w:pPr>
        <w:pStyle w:val="Ttulo3"/>
        <w:rPr>
          <w:rFonts w:eastAsia="Times New Roman"/>
          <w:lang w:eastAsia="pt-BR"/>
        </w:rPr>
      </w:pPr>
      <w:bookmarkStart w:id="55" w:name="_Toc183090307"/>
      <w:bookmarkStart w:id="56" w:name="_Toc191669456"/>
      <w:r w:rsidRPr="00B322C5">
        <w:rPr>
          <w:rFonts w:eastAsia="Times New Roman"/>
          <w:lang w:eastAsia="pt-BR"/>
        </w:rPr>
        <w:t>Ciata e o CTM</w:t>
      </w:r>
      <w:bookmarkEnd w:id="55"/>
      <w:bookmarkEnd w:id="56"/>
    </w:p>
    <w:p w14:paraId="17C3617E" w14:textId="38ADF598" w:rsidR="00A0431C" w:rsidRDefault="00B96AFA" w:rsidP="00B96AFA">
      <w:pPr>
        <w:rPr>
          <w:lang w:eastAsia="pt-BR"/>
        </w:rPr>
      </w:pPr>
      <w:r w:rsidRPr="00B96AFA">
        <w:rPr>
          <w:lang w:eastAsia="pt-BR"/>
        </w:rPr>
        <w:t>Tomando o CIATA como ponto de partida e o CTM (Cadastro Territorial Multifinalitário) como objetivo no processo de atualização dos cadastros imobiliários, é essencial avaliar as semelhanças e diferenças entre essas duas propostas de cadastro.</w:t>
      </w:r>
      <w:r>
        <w:rPr>
          <w:lang w:eastAsia="pt-BR"/>
        </w:rPr>
        <w:t xml:space="preserve"> </w:t>
      </w:r>
      <w:r w:rsidR="00AF475B">
        <w:rPr>
          <w:lang w:eastAsia="pt-BR"/>
        </w:rPr>
        <w:t xml:space="preserve">A </w:t>
      </w:r>
      <w:r w:rsidR="00AF475B">
        <w:rPr>
          <w:lang w:eastAsia="pt-BR"/>
        </w:rPr>
        <w:fldChar w:fldCharType="begin"/>
      </w:r>
      <w:r w:rsidR="00AF475B">
        <w:rPr>
          <w:lang w:eastAsia="pt-BR"/>
        </w:rPr>
        <w:instrText xml:space="preserve"> REF _Ref191479803 \h </w:instrText>
      </w:r>
      <w:r w:rsidR="00AF475B">
        <w:rPr>
          <w:lang w:eastAsia="pt-BR"/>
        </w:rPr>
      </w:r>
      <w:r w:rsidR="00AF475B">
        <w:rPr>
          <w:lang w:eastAsia="pt-BR"/>
        </w:rPr>
        <w:fldChar w:fldCharType="separate"/>
      </w:r>
      <w:r w:rsidR="00AF475B">
        <w:t xml:space="preserve">Tabela </w:t>
      </w:r>
      <w:r w:rsidR="00AF475B">
        <w:rPr>
          <w:noProof/>
        </w:rPr>
        <w:t>2</w:t>
      </w:r>
      <w:r w:rsidR="00AF475B">
        <w:rPr>
          <w:lang w:eastAsia="pt-BR"/>
        </w:rPr>
        <w:fldChar w:fldCharType="end"/>
      </w:r>
      <w:r w:rsidR="00AF475B">
        <w:rPr>
          <w:lang w:eastAsia="pt-BR"/>
        </w:rPr>
        <w:t xml:space="preserve"> apresenta um comparativo entre as características dos dois modelos.</w:t>
      </w:r>
    </w:p>
    <w:p w14:paraId="2A3F0A3D" w14:textId="0336B1C4" w:rsidR="00AF475B" w:rsidRDefault="00AF475B" w:rsidP="006E2B26">
      <w:pPr>
        <w:pStyle w:val="Legenda"/>
      </w:pPr>
      <w:bookmarkStart w:id="57" w:name="_Ref191479803"/>
      <w:r>
        <w:t xml:space="preserve">Tabela </w:t>
      </w:r>
      <w:r w:rsidR="00E8487E">
        <w:fldChar w:fldCharType="begin"/>
      </w:r>
      <w:r w:rsidR="00E8487E">
        <w:instrText xml:space="preserve"> SEQ Tabela \* ARABIC </w:instrText>
      </w:r>
      <w:r w:rsidR="00E8487E">
        <w:fldChar w:fldCharType="separate"/>
      </w:r>
      <w:ins w:id="58" w:author="Marco Aurélio Barbiero" w:date="2025-02-28T15:35:00Z" w16du:dateUtc="2025-02-28T18:35:00Z">
        <w:r w:rsidR="00E8487E">
          <w:rPr>
            <w:noProof/>
          </w:rPr>
          <w:t>3</w:t>
        </w:r>
      </w:ins>
      <w:del w:id="59" w:author="Marco Aurélio Barbiero" w:date="2025-02-28T15:35:00Z" w16du:dateUtc="2025-02-28T18:35:00Z">
        <w:r w:rsidDel="00E8487E">
          <w:rPr>
            <w:noProof/>
          </w:rPr>
          <w:delText>2</w:delText>
        </w:r>
      </w:del>
      <w:r w:rsidR="00E8487E">
        <w:rPr>
          <w:noProof/>
        </w:rPr>
        <w:fldChar w:fldCharType="end"/>
      </w:r>
      <w:bookmarkEnd w:id="57"/>
      <w:r>
        <w:t xml:space="preserve">: </w:t>
      </w:r>
      <w:r w:rsidRPr="00EF431D">
        <w:t xml:space="preserve">Comparação entre o CIATA e o </w:t>
      </w:r>
      <w:r>
        <w:t>CTM</w:t>
      </w:r>
    </w:p>
    <w:tbl>
      <w:tblPr>
        <w:tblStyle w:val="TabeladeGrade5Escura-nfase11"/>
        <w:tblW w:w="0" w:type="auto"/>
        <w:tblLook w:val="04A0" w:firstRow="1" w:lastRow="0" w:firstColumn="1" w:lastColumn="0" w:noHBand="0" w:noVBand="1"/>
      </w:tblPr>
      <w:tblGrid>
        <w:gridCol w:w="1803"/>
        <w:gridCol w:w="3443"/>
        <w:gridCol w:w="3815"/>
      </w:tblGrid>
      <w:tr w:rsidR="00AF475B" w:rsidRPr="00B322C5" w14:paraId="1869FD98" w14:textId="77777777" w:rsidTr="00477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7894E9"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Característica</w:t>
            </w:r>
          </w:p>
        </w:tc>
        <w:tc>
          <w:tcPr>
            <w:tcW w:w="0" w:type="auto"/>
            <w:hideMark/>
          </w:tcPr>
          <w:p w14:paraId="5FF584CF" w14:textId="77777777" w:rsidR="00AF475B" w:rsidRPr="00B322C5" w:rsidRDefault="00AF475B" w:rsidP="004770DE">
            <w:pPr>
              <w:ind w:firstLine="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CIATA</w:t>
            </w:r>
          </w:p>
        </w:tc>
        <w:tc>
          <w:tcPr>
            <w:tcW w:w="0" w:type="auto"/>
            <w:hideMark/>
          </w:tcPr>
          <w:p w14:paraId="68F4F50E" w14:textId="77777777" w:rsidR="00AF475B" w:rsidRPr="00B322C5" w:rsidRDefault="00AF475B" w:rsidP="004770DE">
            <w:pPr>
              <w:ind w:firstLine="0"/>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CTM</w:t>
            </w:r>
          </w:p>
        </w:tc>
      </w:tr>
      <w:tr w:rsidR="00AF475B" w:rsidRPr="00B322C5" w14:paraId="332554CA" w14:textId="77777777" w:rsidTr="0047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326C16"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Objetivo</w:t>
            </w:r>
          </w:p>
        </w:tc>
        <w:tc>
          <w:tcPr>
            <w:tcW w:w="0" w:type="auto"/>
            <w:hideMark/>
          </w:tcPr>
          <w:p w14:paraId="6A6966D9"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Implementação do Cadastro Técnico Municipal, com foco em municípios pequenos.</w:t>
            </w:r>
          </w:p>
        </w:tc>
        <w:tc>
          <w:tcPr>
            <w:tcW w:w="0" w:type="auto"/>
            <w:hideMark/>
          </w:tcPr>
          <w:p w14:paraId="689B9162"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Criar um sistema de informações territoriais integrado e multifinalitário para atender às necessidades da administração pública e da sociedade.</w:t>
            </w:r>
          </w:p>
        </w:tc>
      </w:tr>
      <w:tr w:rsidR="00AF475B" w:rsidRPr="00B322C5" w14:paraId="75B1F064" w14:textId="77777777" w:rsidTr="004770DE">
        <w:tc>
          <w:tcPr>
            <w:cnfStyle w:val="001000000000" w:firstRow="0" w:lastRow="0" w:firstColumn="1" w:lastColumn="0" w:oddVBand="0" w:evenVBand="0" w:oddHBand="0" w:evenHBand="0" w:firstRowFirstColumn="0" w:firstRowLastColumn="0" w:lastRowFirstColumn="0" w:lastRowLastColumn="0"/>
            <w:tcW w:w="0" w:type="auto"/>
            <w:hideMark/>
          </w:tcPr>
          <w:p w14:paraId="3A328A59"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Abrangência</w:t>
            </w:r>
          </w:p>
        </w:tc>
        <w:tc>
          <w:tcPr>
            <w:tcW w:w="0" w:type="auto"/>
            <w:hideMark/>
          </w:tcPr>
          <w:p w14:paraId="3FF23E51"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Assistência jurídica, administrativa, cadastro imobiliário urbano, cadastro fiscal mobiliário e receita.</w:t>
            </w:r>
          </w:p>
        </w:tc>
        <w:tc>
          <w:tcPr>
            <w:tcW w:w="0" w:type="auto"/>
            <w:hideMark/>
          </w:tcPr>
          <w:p w14:paraId="4B4D75ED"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Integra dados do cadastro territorial com dados de cadastros temáticos, abrangendo aspectos sociais, ambientais, econômicos e jurídicos.</w:t>
            </w:r>
          </w:p>
        </w:tc>
      </w:tr>
      <w:tr w:rsidR="00AF475B" w:rsidRPr="00B322C5" w14:paraId="13E84FA8" w14:textId="77777777" w:rsidTr="0047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6030BA"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Metodologia</w:t>
            </w:r>
          </w:p>
        </w:tc>
        <w:tc>
          <w:tcPr>
            <w:tcW w:w="0" w:type="auto"/>
            <w:hideMark/>
          </w:tcPr>
          <w:p w14:paraId="733A27E8"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Primeira iniciativa formal de estruturação metodológica do cadastro urbano pelo governo federal.</w:t>
            </w:r>
          </w:p>
        </w:tc>
        <w:tc>
          <w:tcPr>
            <w:tcW w:w="0" w:type="auto"/>
            <w:hideMark/>
          </w:tcPr>
          <w:p w14:paraId="1919F568"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Orientado por diretrizes nacionais, como a Portaria Ministerial nº 511/2009 e a Portaria/MDR nº 3.242, de 2022.</w:t>
            </w:r>
          </w:p>
        </w:tc>
      </w:tr>
      <w:tr w:rsidR="00AF475B" w:rsidRPr="00B322C5" w14:paraId="4D560F26" w14:textId="77777777" w:rsidTr="004770DE">
        <w:tc>
          <w:tcPr>
            <w:cnfStyle w:val="001000000000" w:firstRow="0" w:lastRow="0" w:firstColumn="1" w:lastColumn="0" w:oddVBand="0" w:evenVBand="0" w:oddHBand="0" w:evenHBand="0" w:firstRowFirstColumn="0" w:firstRowLastColumn="0" w:lastRowFirstColumn="0" w:lastRowLastColumn="0"/>
            <w:tcW w:w="0" w:type="auto"/>
            <w:hideMark/>
          </w:tcPr>
          <w:p w14:paraId="52448E56"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lastRenderedPageBreak/>
              <w:t>Implementação</w:t>
            </w:r>
          </w:p>
        </w:tc>
        <w:tc>
          <w:tcPr>
            <w:tcW w:w="0" w:type="auto"/>
            <w:hideMark/>
          </w:tcPr>
          <w:p w14:paraId="2B155CD3"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Executado por meio de convênios entre os governos federal, estadual e municipal.</w:t>
            </w:r>
          </w:p>
        </w:tc>
        <w:tc>
          <w:tcPr>
            <w:tcW w:w="0" w:type="auto"/>
            <w:hideMark/>
          </w:tcPr>
          <w:p w14:paraId="6D96CD7C"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Depende da adesão dos municípios e da colaboração entre diferentes órgãos e instituições.</w:t>
            </w:r>
          </w:p>
        </w:tc>
      </w:tr>
      <w:tr w:rsidR="00AF475B" w:rsidRPr="00B322C5" w14:paraId="1E2DD953" w14:textId="77777777" w:rsidTr="0047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8FFD71"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Padronização</w:t>
            </w:r>
          </w:p>
        </w:tc>
        <w:tc>
          <w:tcPr>
            <w:tcW w:w="0" w:type="auto"/>
            <w:hideMark/>
          </w:tcPr>
          <w:p w14:paraId="23FAD3AF"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Permitia flexibilidade aos municípios na definição das informações a serem coletadas.</w:t>
            </w:r>
          </w:p>
        </w:tc>
        <w:tc>
          <w:tcPr>
            <w:tcW w:w="0" w:type="auto"/>
            <w:hideMark/>
          </w:tcPr>
          <w:p w14:paraId="6897AF52"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Busca padronizar o cadastro em nível nacional, utilizando modelos como o LADM.</w:t>
            </w:r>
          </w:p>
        </w:tc>
      </w:tr>
      <w:tr w:rsidR="00AF475B" w:rsidRPr="00B322C5" w14:paraId="61A6B2FC" w14:textId="77777777" w:rsidTr="004770DE">
        <w:tc>
          <w:tcPr>
            <w:cnfStyle w:val="001000000000" w:firstRow="0" w:lastRow="0" w:firstColumn="1" w:lastColumn="0" w:oddVBand="0" w:evenVBand="0" w:oddHBand="0" w:evenHBand="0" w:firstRowFirstColumn="0" w:firstRowLastColumn="0" w:lastRowFirstColumn="0" w:lastRowLastColumn="0"/>
            <w:tcW w:w="0" w:type="auto"/>
            <w:hideMark/>
          </w:tcPr>
          <w:p w14:paraId="5FF6F448"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Tecnologia</w:t>
            </w:r>
          </w:p>
        </w:tc>
        <w:tc>
          <w:tcPr>
            <w:tcW w:w="0" w:type="auto"/>
            <w:hideMark/>
          </w:tcPr>
          <w:p w14:paraId="200651AA"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Utilizava tecnologias da época, como o processamento de dados por meio do SERPRO.</w:t>
            </w:r>
          </w:p>
        </w:tc>
        <w:tc>
          <w:tcPr>
            <w:tcW w:w="0" w:type="auto"/>
            <w:hideMark/>
          </w:tcPr>
          <w:p w14:paraId="2D77A2A1"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Utiliza tecnologias modernas, como SIG e Geotecnologias.</w:t>
            </w:r>
          </w:p>
        </w:tc>
      </w:tr>
      <w:tr w:rsidR="00AF475B" w:rsidRPr="00B322C5" w14:paraId="07DF1414" w14:textId="77777777" w:rsidTr="0047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2D45BD"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Foco</w:t>
            </w:r>
          </w:p>
        </w:tc>
        <w:tc>
          <w:tcPr>
            <w:tcW w:w="0" w:type="auto"/>
            <w:hideMark/>
          </w:tcPr>
          <w:p w14:paraId="0AD9357C"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Forte ênfase no aspecto fiscal e na arrecadação do IPTU.</w:t>
            </w:r>
          </w:p>
        </w:tc>
        <w:tc>
          <w:tcPr>
            <w:tcW w:w="0" w:type="auto"/>
            <w:hideMark/>
          </w:tcPr>
          <w:p w14:paraId="49E59702"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Abordagem multifinalitária, com foco na gestão territorial e no desenvolvimento urbano sustentável.</w:t>
            </w:r>
          </w:p>
        </w:tc>
      </w:tr>
      <w:tr w:rsidR="00AF475B" w:rsidRPr="00B322C5" w14:paraId="3ED5B938" w14:textId="77777777" w:rsidTr="004770DE">
        <w:tc>
          <w:tcPr>
            <w:cnfStyle w:val="001000000000" w:firstRow="0" w:lastRow="0" w:firstColumn="1" w:lastColumn="0" w:oddVBand="0" w:evenVBand="0" w:oddHBand="0" w:evenHBand="0" w:firstRowFirstColumn="0" w:firstRowLastColumn="0" w:lastRowFirstColumn="0" w:lastRowLastColumn="0"/>
            <w:tcW w:w="0" w:type="auto"/>
            <w:hideMark/>
          </w:tcPr>
          <w:p w14:paraId="1411E968"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Legado</w:t>
            </w:r>
          </w:p>
        </w:tc>
        <w:tc>
          <w:tcPr>
            <w:tcW w:w="0" w:type="auto"/>
            <w:hideMark/>
          </w:tcPr>
          <w:p w14:paraId="0E33FFB8"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Influenciou a evolução do cadastro urbano no Brasil e serviu como base para a estruturação do cadastro em muitos municípios.</w:t>
            </w:r>
          </w:p>
        </w:tc>
        <w:tc>
          <w:tcPr>
            <w:tcW w:w="0" w:type="auto"/>
            <w:hideMark/>
          </w:tcPr>
          <w:p w14:paraId="7BE5ED83" w14:textId="77777777" w:rsidR="00AF475B" w:rsidRPr="00B322C5" w:rsidRDefault="00AF475B" w:rsidP="004770DE">
            <w:pPr>
              <w:ind w:firstLine="0"/>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Representa um avanço em relação ao CIATA, com potencial para transformar a gestão das cidades.</w:t>
            </w:r>
          </w:p>
        </w:tc>
      </w:tr>
      <w:tr w:rsidR="00AF475B" w:rsidRPr="00B322C5" w14:paraId="2D407116" w14:textId="77777777" w:rsidTr="004770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2F7249" w14:textId="77777777" w:rsidR="00AF475B" w:rsidRPr="00B322C5" w:rsidRDefault="00AF475B" w:rsidP="004770DE">
            <w:pPr>
              <w:ind w:firstLine="0"/>
              <w:jc w:val="left"/>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Desafios</w:t>
            </w:r>
          </w:p>
        </w:tc>
        <w:tc>
          <w:tcPr>
            <w:tcW w:w="0" w:type="auto"/>
            <w:hideMark/>
          </w:tcPr>
          <w:p w14:paraId="3F40254C"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Falta de um marco normativo nacional e de recursos para garantir uma implementação mais eficaz.</w:t>
            </w:r>
          </w:p>
        </w:tc>
        <w:tc>
          <w:tcPr>
            <w:tcW w:w="0" w:type="auto"/>
            <w:hideMark/>
          </w:tcPr>
          <w:p w14:paraId="1AE3B917" w14:textId="77777777" w:rsidR="00AF475B" w:rsidRPr="00B322C5" w:rsidRDefault="00AF475B" w:rsidP="004770DE">
            <w:pPr>
              <w:ind w:firstLine="0"/>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pt-BR"/>
              </w:rPr>
            </w:pPr>
            <w:r w:rsidRPr="00B322C5">
              <w:rPr>
                <w:rFonts w:ascii="Times New Roman" w:eastAsia="Times New Roman" w:hAnsi="Times New Roman" w:cs="Times New Roman"/>
                <w:szCs w:val="24"/>
                <w:lang w:eastAsia="pt-BR"/>
              </w:rPr>
              <w:t>Baixa adesão dos municípios, necessidade de investimentos em tecnologia e capacitação.</w:t>
            </w:r>
          </w:p>
        </w:tc>
      </w:tr>
    </w:tbl>
    <w:p w14:paraId="666D3942" w14:textId="0CE430A9" w:rsidR="004B6B1E" w:rsidRDefault="004B6B1E" w:rsidP="00B96AFA">
      <w:pPr>
        <w:rPr>
          <w:lang w:eastAsia="pt-BR"/>
        </w:rPr>
      </w:pPr>
      <w:r w:rsidRPr="004B6B1E">
        <w:rPr>
          <w:lang w:eastAsia="pt-BR"/>
        </w:rPr>
        <w:t>O Cadastro Territorial Multifinalitário (CTM) é um sistema de informação baseado na parcela</w:t>
      </w:r>
      <w:r>
        <w:rPr>
          <w:lang w:eastAsia="pt-BR"/>
        </w:rPr>
        <w:t>, geralmente um lote</w:t>
      </w:r>
      <w:r w:rsidRPr="004B6B1E">
        <w:rPr>
          <w:lang w:eastAsia="pt-BR"/>
        </w:rPr>
        <w:t>, onde diferentes conjuntos temáticos de dados se relacionam para possibilitar múltiplos usos</w:t>
      </w:r>
      <w:r>
        <w:rPr>
          <w:lang w:eastAsia="pt-BR"/>
        </w:rPr>
        <w:t>.</w:t>
      </w:r>
    </w:p>
    <w:p w14:paraId="585A866E" w14:textId="772964E5" w:rsidR="004B6B1E" w:rsidRDefault="004B6B1E" w:rsidP="00B96AFA">
      <w:pPr>
        <w:rPr>
          <w:rFonts w:cs="Arial"/>
          <w:lang w:eastAsia="pt-BR"/>
        </w:rPr>
      </w:pPr>
      <w:r>
        <w:rPr>
          <w:lang w:eastAsia="pt-BR"/>
        </w:rPr>
        <w:t xml:space="preserve">Segundo </w:t>
      </w:r>
      <w:r w:rsidRPr="004B6B1E">
        <w:rPr>
          <w:rFonts w:cs="Arial"/>
          <w:lang w:eastAsia="pt-BR"/>
        </w:rPr>
        <w:t>(Silva, 2023)</w:t>
      </w:r>
      <w:r>
        <w:rPr>
          <w:rFonts w:cs="Arial"/>
          <w:lang w:eastAsia="pt-BR"/>
        </w:rPr>
        <w:t>, “</w:t>
      </w:r>
      <w:r w:rsidRPr="004B6B1E">
        <w:rPr>
          <w:rFonts w:cs="Arial"/>
          <w:lang w:eastAsia="pt-BR"/>
        </w:rPr>
        <w:t>No sentido de facilitar a compreensão do processo de implementação de um CTM, considera-se que ele é composto pelos dados do cadastro territorial associados aos dados dos cadastros temáticos. O cadastro territorial é entendido como o inventário oficial e sistemático das parcelas do município e os cadastros temáticos compreendem conjuntos de dados – objetos territoriais e atributos alfanuméricos - relacionados às parcelas sobre aspectos estruturais, tais como: sociais, ambientais, habitacionais e não habitacionais, redes de infraestrutura, equipamentos, tributários, entre outros.</w:t>
      </w:r>
      <w:r>
        <w:rPr>
          <w:rFonts w:cs="Arial"/>
          <w:lang w:eastAsia="pt-BR"/>
        </w:rPr>
        <w:t>”</w:t>
      </w:r>
    </w:p>
    <w:p w14:paraId="350C04E7" w14:textId="783EA2D9" w:rsidR="0058095A" w:rsidRDefault="0058095A" w:rsidP="0058095A">
      <w:pPr>
        <w:rPr>
          <w:lang w:eastAsia="pt-BR"/>
        </w:rPr>
      </w:pPr>
      <w:commentRangeStart w:id="60"/>
      <w:commentRangeStart w:id="61"/>
      <w:r w:rsidRPr="0058095A">
        <w:rPr>
          <w:lang w:eastAsia="pt-BR"/>
        </w:rPr>
        <w:t>Os temas de um CTM estão interligados entre si e ao cadastro territorial por meio de suas coordenadas geográficas. Dessa forma, o georreferenciamento das parcelas do CT é imprescindível para o desenvolvimento de um CTM.</w:t>
      </w:r>
      <w:commentRangeEnd w:id="60"/>
      <w:r>
        <w:rPr>
          <w:rStyle w:val="Refdecomentrio"/>
        </w:rPr>
        <w:commentReference w:id="60"/>
      </w:r>
      <w:commentRangeEnd w:id="61"/>
      <w:r w:rsidR="002C6DD5">
        <w:rPr>
          <w:rStyle w:val="Refdecomentrio"/>
        </w:rPr>
        <w:commentReference w:id="61"/>
      </w:r>
    </w:p>
    <w:p w14:paraId="356CF566" w14:textId="4CE4A21C" w:rsidR="0058095A" w:rsidRDefault="0058095A" w:rsidP="0058095A">
      <w:pPr>
        <w:rPr>
          <w:lang w:eastAsia="pt-BR"/>
        </w:rPr>
      </w:pPr>
      <w:r>
        <w:rPr>
          <w:lang w:eastAsia="pt-BR"/>
        </w:rPr>
        <w:t>O CIATA, no entanto, não previu o armazenamento das coordenadas geográficas dos lotes</w:t>
      </w:r>
      <w:r w:rsidR="004E326E">
        <w:rPr>
          <w:lang w:eastAsia="pt-BR"/>
        </w:rPr>
        <w:t xml:space="preserve"> e, assim, a conexão com as camadas temáticas só pode ser feita através da inclusão do atributo “Inscrição Cadastral” no CTM. </w:t>
      </w:r>
    </w:p>
    <w:p w14:paraId="1A8B10B4" w14:textId="5F8B5E7C" w:rsidR="00212F4A" w:rsidRDefault="00212F4A" w:rsidP="0058095A">
      <w:pPr>
        <w:rPr>
          <w:lang w:eastAsia="pt-BR"/>
        </w:rPr>
      </w:pPr>
      <w:r>
        <w:rPr>
          <w:lang w:eastAsia="pt-BR"/>
        </w:rPr>
        <w:t xml:space="preserve">Na </w:t>
      </w:r>
      <w:r>
        <w:rPr>
          <w:lang w:eastAsia="pt-BR"/>
        </w:rPr>
        <w:fldChar w:fldCharType="begin"/>
      </w:r>
      <w:r>
        <w:rPr>
          <w:lang w:eastAsia="pt-BR"/>
        </w:rPr>
        <w:instrText xml:space="preserve"> REF _Ref191477230 \h </w:instrText>
      </w:r>
      <w:r>
        <w:rPr>
          <w:lang w:eastAsia="pt-BR"/>
        </w:rPr>
      </w:r>
      <w:r>
        <w:rPr>
          <w:lang w:eastAsia="pt-BR"/>
        </w:rPr>
        <w:fldChar w:fldCharType="separate"/>
      </w:r>
      <w:r w:rsidR="00603026">
        <w:t xml:space="preserve">Figura </w:t>
      </w:r>
      <w:r w:rsidR="00603026">
        <w:rPr>
          <w:noProof/>
        </w:rPr>
        <w:t>8</w:t>
      </w:r>
      <w:r>
        <w:rPr>
          <w:lang w:eastAsia="pt-BR"/>
        </w:rPr>
        <w:fldChar w:fldCharType="end"/>
      </w:r>
      <w:r>
        <w:rPr>
          <w:lang w:eastAsia="pt-BR"/>
        </w:rPr>
        <w:t xml:space="preserve"> </w:t>
      </w:r>
      <w:r w:rsidR="00B22C90">
        <w:rPr>
          <w:lang w:eastAsia="pt-BR"/>
        </w:rPr>
        <w:t xml:space="preserve">é apresentada uma possível modelagem original do CIATA desenhada segundo as definições do </w:t>
      </w:r>
      <w:r w:rsidR="00B22C90" w:rsidRPr="00B22C90">
        <w:rPr>
          <w:i/>
          <w:iCs/>
          <w:lang w:eastAsia="pt-BR"/>
        </w:rPr>
        <w:t xml:space="preserve">Object Modeling Technique for Geographic </w:t>
      </w:r>
      <w:r w:rsidR="00B22C90" w:rsidRPr="00B22C90">
        <w:rPr>
          <w:i/>
          <w:iCs/>
          <w:lang w:eastAsia="pt-BR"/>
        </w:rPr>
        <w:lastRenderedPageBreak/>
        <w:t>Applications</w:t>
      </w:r>
      <w:r w:rsidR="00B22C90" w:rsidRPr="00B22C90">
        <w:rPr>
          <w:lang w:eastAsia="pt-BR"/>
        </w:rPr>
        <w:t xml:space="preserve"> - OMT-G</w:t>
      </w:r>
      <w:r w:rsidR="00B22C90">
        <w:rPr>
          <w:lang w:eastAsia="pt-BR"/>
        </w:rPr>
        <w:t>,</w:t>
      </w:r>
      <w:r w:rsidR="00B22C90" w:rsidRPr="00B22C90">
        <w:rPr>
          <w:lang w:eastAsia="pt-BR"/>
        </w:rPr>
        <w:t xml:space="preserve"> um modelo de dados para o projeto de sistemas e aplicações de bancos de dados geográficos</w:t>
      </w:r>
      <w:r w:rsidR="00B22C90">
        <w:rPr>
          <w:lang w:eastAsia="pt-BR"/>
        </w:rPr>
        <w:t xml:space="preserve">. </w:t>
      </w:r>
      <w:r w:rsidR="00603026">
        <w:rPr>
          <w:lang w:eastAsia="pt-BR"/>
        </w:rPr>
        <w:t xml:space="preserve">O que se nota na </w:t>
      </w:r>
      <w:r w:rsidR="00603026">
        <w:rPr>
          <w:lang w:eastAsia="pt-BR"/>
        </w:rPr>
        <w:fldChar w:fldCharType="begin"/>
      </w:r>
      <w:r w:rsidR="00603026">
        <w:rPr>
          <w:lang w:eastAsia="pt-BR"/>
        </w:rPr>
        <w:instrText xml:space="preserve"> REF _Ref191477230 \h </w:instrText>
      </w:r>
      <w:r w:rsidR="00603026">
        <w:rPr>
          <w:lang w:eastAsia="pt-BR"/>
        </w:rPr>
      </w:r>
      <w:r w:rsidR="00603026">
        <w:rPr>
          <w:lang w:eastAsia="pt-BR"/>
        </w:rPr>
        <w:fldChar w:fldCharType="separate"/>
      </w:r>
      <w:r w:rsidR="00603026">
        <w:t xml:space="preserve">Figura </w:t>
      </w:r>
      <w:r w:rsidR="00603026">
        <w:rPr>
          <w:noProof/>
        </w:rPr>
        <w:t>8</w:t>
      </w:r>
      <w:r w:rsidR="00603026">
        <w:rPr>
          <w:lang w:eastAsia="pt-BR"/>
        </w:rPr>
        <w:fldChar w:fldCharType="end"/>
      </w:r>
      <w:r w:rsidR="00603026">
        <w:rPr>
          <w:lang w:eastAsia="pt-BR"/>
        </w:rPr>
        <w:t xml:space="preserve"> é a ausência de classes georreferenciadas (ver legenda na </w:t>
      </w:r>
      <w:r w:rsidR="00603026">
        <w:rPr>
          <w:lang w:eastAsia="pt-BR"/>
        </w:rPr>
        <w:fldChar w:fldCharType="begin"/>
      </w:r>
      <w:r w:rsidR="00603026">
        <w:rPr>
          <w:lang w:eastAsia="pt-BR"/>
        </w:rPr>
        <w:instrText xml:space="preserve"> REF _Ref191478284 \h </w:instrText>
      </w:r>
      <w:r w:rsidR="00603026">
        <w:rPr>
          <w:lang w:eastAsia="pt-BR"/>
        </w:rPr>
      </w:r>
      <w:r w:rsidR="00603026">
        <w:rPr>
          <w:lang w:eastAsia="pt-BR"/>
        </w:rPr>
        <w:fldChar w:fldCharType="separate"/>
      </w:r>
      <w:r w:rsidR="00603026">
        <w:t xml:space="preserve">Figura </w:t>
      </w:r>
      <w:r w:rsidR="00603026">
        <w:rPr>
          <w:noProof/>
        </w:rPr>
        <w:t>7</w:t>
      </w:r>
      <w:r w:rsidR="00603026">
        <w:rPr>
          <w:lang w:eastAsia="pt-BR"/>
        </w:rPr>
        <w:fldChar w:fldCharType="end"/>
      </w:r>
      <w:r w:rsidR="00603026">
        <w:rPr>
          <w:lang w:eastAsia="pt-BR"/>
        </w:rPr>
        <w:t>).</w:t>
      </w:r>
    </w:p>
    <w:p w14:paraId="1860FCF0" w14:textId="4819D2CF" w:rsidR="00603026" w:rsidRDefault="00603026" w:rsidP="006E2B26">
      <w:pPr>
        <w:pStyle w:val="Legenda"/>
      </w:pPr>
      <w:bookmarkStart w:id="62" w:name="_Ref191478284"/>
      <w:r>
        <w:t xml:space="preserve">Figura </w:t>
      </w:r>
      <w:r>
        <w:fldChar w:fldCharType="begin"/>
      </w:r>
      <w:r>
        <w:instrText xml:space="preserve"> SEQ Figura \* ARABIC </w:instrText>
      </w:r>
      <w:r>
        <w:fldChar w:fldCharType="separate"/>
      </w:r>
      <w:r>
        <w:rPr>
          <w:noProof/>
        </w:rPr>
        <w:t>7</w:t>
      </w:r>
      <w:r>
        <w:rPr>
          <w:noProof/>
        </w:rPr>
        <w:fldChar w:fldCharType="end"/>
      </w:r>
      <w:bookmarkEnd w:id="62"/>
      <w:r>
        <w:t>: Legenda de classes do OMT-G</w:t>
      </w:r>
    </w:p>
    <w:tbl>
      <w:tblPr>
        <w:tblStyle w:val="Tabelacomgrade"/>
        <w:tblW w:w="0" w:type="auto"/>
        <w:tblLook w:val="04A0" w:firstRow="1" w:lastRow="0" w:firstColumn="1" w:lastColumn="0" w:noHBand="0" w:noVBand="1"/>
      </w:tblPr>
      <w:tblGrid>
        <w:gridCol w:w="9061"/>
      </w:tblGrid>
      <w:tr w:rsidR="00603026" w14:paraId="2CE895A6" w14:textId="77777777" w:rsidTr="00603026">
        <w:tc>
          <w:tcPr>
            <w:tcW w:w="9061" w:type="dxa"/>
          </w:tcPr>
          <w:p w14:paraId="1B2671CD" w14:textId="21210432" w:rsidR="00603026" w:rsidRDefault="0042050C" w:rsidP="00603026">
            <w:pPr>
              <w:ind w:firstLine="0"/>
              <w:jc w:val="center"/>
              <w:rPr>
                <w:lang w:eastAsia="pt-BR"/>
              </w:rPr>
            </w:pPr>
            <w:r w:rsidRPr="00603026">
              <w:rPr>
                <w:noProof/>
                <w:lang w:eastAsia="pt-BR"/>
              </w:rPr>
              <w:drawing>
                <wp:inline distT="0" distB="0" distL="0" distR="0" wp14:anchorId="0AAAAC9D" wp14:editId="50ACAA39">
                  <wp:extent cx="5086350" cy="1417517"/>
                  <wp:effectExtent l="0" t="0" r="0" b="0"/>
                  <wp:docPr id="175254447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544474" name=""/>
                          <pic:cNvPicPr/>
                        </pic:nvPicPr>
                        <pic:blipFill>
                          <a:blip r:embed="rId18"/>
                          <a:stretch>
                            <a:fillRect/>
                          </a:stretch>
                        </pic:blipFill>
                        <pic:spPr>
                          <a:xfrm>
                            <a:off x="0" y="0"/>
                            <a:ext cx="5125614" cy="1428460"/>
                          </a:xfrm>
                          <a:prstGeom prst="rect">
                            <a:avLst/>
                          </a:prstGeom>
                        </pic:spPr>
                      </pic:pic>
                    </a:graphicData>
                  </a:graphic>
                </wp:inline>
              </w:drawing>
            </w:r>
          </w:p>
        </w:tc>
      </w:tr>
    </w:tbl>
    <w:p w14:paraId="23D9F22E" w14:textId="77777777" w:rsidR="00603026" w:rsidRDefault="00603026" w:rsidP="0058095A">
      <w:pPr>
        <w:rPr>
          <w:lang w:eastAsia="pt-BR"/>
        </w:rPr>
      </w:pPr>
    </w:p>
    <w:p w14:paraId="4E24EB09" w14:textId="3BE82D13" w:rsidR="00F734C8" w:rsidRDefault="00F734C8" w:rsidP="006E2B26">
      <w:pPr>
        <w:pStyle w:val="Legenda"/>
      </w:pPr>
      <w:bookmarkStart w:id="63" w:name="_Ref191477230"/>
      <w:r>
        <w:t xml:space="preserve">Figura </w:t>
      </w:r>
      <w:r w:rsidR="00603026">
        <w:fldChar w:fldCharType="begin"/>
      </w:r>
      <w:r w:rsidR="00603026">
        <w:instrText xml:space="preserve"> SEQ Figura \* ARABIC </w:instrText>
      </w:r>
      <w:r w:rsidR="00603026">
        <w:fldChar w:fldCharType="separate"/>
      </w:r>
      <w:r w:rsidR="00603026">
        <w:rPr>
          <w:noProof/>
        </w:rPr>
        <w:t>8</w:t>
      </w:r>
      <w:r w:rsidR="00603026">
        <w:rPr>
          <w:noProof/>
        </w:rPr>
        <w:fldChar w:fldCharType="end"/>
      </w:r>
      <w:bookmarkEnd w:id="63"/>
      <w:r w:rsidRPr="00AE3146">
        <w:t>: Modelagem de dados original do CIATA</w:t>
      </w:r>
    </w:p>
    <w:tbl>
      <w:tblPr>
        <w:tblStyle w:val="Tabelacomgrade"/>
        <w:tblW w:w="0" w:type="auto"/>
        <w:tblLook w:val="04A0" w:firstRow="1" w:lastRow="0" w:firstColumn="1" w:lastColumn="0" w:noHBand="0" w:noVBand="1"/>
      </w:tblPr>
      <w:tblGrid>
        <w:gridCol w:w="9061"/>
      </w:tblGrid>
      <w:tr w:rsidR="00A0431C" w14:paraId="3A1443F7" w14:textId="77777777" w:rsidTr="00A0431C">
        <w:tc>
          <w:tcPr>
            <w:tcW w:w="9061" w:type="dxa"/>
          </w:tcPr>
          <w:p w14:paraId="028B6E54" w14:textId="017845A8" w:rsidR="00A0431C" w:rsidRDefault="00A0394D" w:rsidP="00A0431C">
            <w:pPr>
              <w:ind w:firstLine="0"/>
              <w:rPr>
                <w:lang w:eastAsia="pt-BR"/>
              </w:rPr>
            </w:pPr>
            <w:r w:rsidRPr="00212F4A">
              <w:rPr>
                <w:noProof/>
                <w:lang w:eastAsia="pt-BR"/>
              </w:rPr>
              <w:drawing>
                <wp:inline distT="0" distB="0" distL="0" distR="0" wp14:anchorId="7E14FCBE" wp14:editId="06310681">
                  <wp:extent cx="5760085" cy="3032760"/>
                  <wp:effectExtent l="0" t="0" r="0" b="0"/>
                  <wp:docPr id="19785485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48521" name=""/>
                          <pic:cNvPicPr/>
                        </pic:nvPicPr>
                        <pic:blipFill>
                          <a:blip r:embed="rId19"/>
                          <a:stretch>
                            <a:fillRect/>
                          </a:stretch>
                        </pic:blipFill>
                        <pic:spPr>
                          <a:xfrm>
                            <a:off x="0" y="0"/>
                            <a:ext cx="5760085" cy="3032760"/>
                          </a:xfrm>
                          <a:prstGeom prst="rect">
                            <a:avLst/>
                          </a:prstGeom>
                        </pic:spPr>
                      </pic:pic>
                    </a:graphicData>
                  </a:graphic>
                </wp:inline>
              </w:drawing>
            </w:r>
          </w:p>
        </w:tc>
      </w:tr>
    </w:tbl>
    <w:p w14:paraId="0E5C112A" w14:textId="77777777" w:rsidR="00A0431C" w:rsidRDefault="00A0431C" w:rsidP="00A0431C">
      <w:pPr>
        <w:rPr>
          <w:lang w:eastAsia="pt-BR"/>
        </w:rPr>
      </w:pPr>
    </w:p>
    <w:p w14:paraId="2E61105E" w14:textId="02A118C1" w:rsidR="00603026" w:rsidRPr="00A0431C" w:rsidRDefault="00603026" w:rsidP="00A0431C">
      <w:pPr>
        <w:rPr>
          <w:lang w:eastAsia="pt-BR"/>
        </w:rPr>
      </w:pPr>
      <w:r>
        <w:rPr>
          <w:lang w:eastAsia="pt-BR"/>
        </w:rPr>
        <w:t xml:space="preserve">Já a </w:t>
      </w:r>
      <w:r>
        <w:rPr>
          <w:lang w:eastAsia="pt-BR"/>
        </w:rPr>
        <w:fldChar w:fldCharType="begin"/>
      </w:r>
      <w:r>
        <w:rPr>
          <w:lang w:eastAsia="pt-BR"/>
        </w:rPr>
        <w:instrText xml:space="preserve"> REF _Ref191478455 \h </w:instrText>
      </w:r>
      <w:r>
        <w:rPr>
          <w:lang w:eastAsia="pt-BR"/>
        </w:rPr>
      </w:r>
      <w:r>
        <w:rPr>
          <w:lang w:eastAsia="pt-BR"/>
        </w:rPr>
        <w:fldChar w:fldCharType="separate"/>
      </w:r>
      <w:r>
        <w:t xml:space="preserve">Figura </w:t>
      </w:r>
      <w:r>
        <w:rPr>
          <w:noProof/>
        </w:rPr>
        <w:t>9</w:t>
      </w:r>
      <w:r>
        <w:rPr>
          <w:lang w:eastAsia="pt-BR"/>
        </w:rPr>
        <w:fldChar w:fldCharType="end"/>
      </w:r>
      <w:r>
        <w:rPr>
          <w:lang w:eastAsia="pt-BR"/>
        </w:rPr>
        <w:t xml:space="preserve"> </w:t>
      </w:r>
      <w:r w:rsidR="000B458E" w:rsidRPr="000B458E">
        <w:rPr>
          <w:lang w:eastAsia="pt-BR"/>
        </w:rPr>
        <w:t xml:space="preserve">apresenta uma das possíveis formas de conexão entre o CT/CIATA e o CTM. Nessa proposta, as classes do CIATA continuam sendo do tipo convencional, e a chave </w:t>
      </w:r>
      <w:r w:rsidR="000B458E">
        <w:rPr>
          <w:lang w:eastAsia="pt-BR"/>
        </w:rPr>
        <w:t>“</w:t>
      </w:r>
      <w:r w:rsidR="000B458E" w:rsidRPr="000B458E">
        <w:rPr>
          <w:lang w:eastAsia="pt-BR"/>
        </w:rPr>
        <w:t>InscriçãoCadastral</w:t>
      </w:r>
      <w:r w:rsidR="000B458E">
        <w:rPr>
          <w:lang w:eastAsia="pt-BR"/>
        </w:rPr>
        <w:t>”</w:t>
      </w:r>
      <w:r w:rsidR="000B458E" w:rsidRPr="000B458E">
        <w:rPr>
          <w:lang w:eastAsia="pt-BR"/>
        </w:rPr>
        <w:t xml:space="preserve"> do “BoletimCadastroImobiliario” é adicionada à classe “CTM”, que é uma classe georreferenciada. A partir dessa classe, é possível incluir novos temas georreferenciados, que se conectarão ao restante do CTM exclusivamente por meio de suas coordenadas geográficas.</w:t>
      </w:r>
    </w:p>
    <w:p w14:paraId="078A0CD5" w14:textId="32EA2D8A" w:rsidR="00F734C8" w:rsidRDefault="00F734C8" w:rsidP="006E2B26">
      <w:pPr>
        <w:pStyle w:val="Legenda"/>
      </w:pPr>
      <w:bookmarkStart w:id="64" w:name="_Ref191478455"/>
      <w:r>
        <w:t xml:space="preserve">Figura </w:t>
      </w:r>
      <w:r w:rsidR="00603026">
        <w:fldChar w:fldCharType="begin"/>
      </w:r>
      <w:r w:rsidR="00603026">
        <w:instrText xml:space="preserve"> SEQ Figura \* ARABIC </w:instrText>
      </w:r>
      <w:r w:rsidR="00603026">
        <w:fldChar w:fldCharType="separate"/>
      </w:r>
      <w:r w:rsidR="00603026">
        <w:rPr>
          <w:noProof/>
        </w:rPr>
        <w:t>9</w:t>
      </w:r>
      <w:r w:rsidR="00603026">
        <w:rPr>
          <w:noProof/>
        </w:rPr>
        <w:fldChar w:fldCharType="end"/>
      </w:r>
      <w:bookmarkEnd w:id="64"/>
      <w:r>
        <w:t>:</w:t>
      </w:r>
      <w:r w:rsidRPr="00A27D0C">
        <w:t>: Modelagem de dados CIATA</w:t>
      </w:r>
      <w:r w:rsidR="00EC70E6">
        <w:t xml:space="preserve"> x CTM</w:t>
      </w:r>
    </w:p>
    <w:tbl>
      <w:tblPr>
        <w:tblStyle w:val="Tabelacomgrade"/>
        <w:tblW w:w="9287" w:type="dxa"/>
        <w:tblLook w:val="04A0" w:firstRow="1" w:lastRow="0" w:firstColumn="1" w:lastColumn="0" w:noHBand="0" w:noVBand="1"/>
      </w:tblPr>
      <w:tblGrid>
        <w:gridCol w:w="9287"/>
      </w:tblGrid>
      <w:tr w:rsidR="00A0431C" w14:paraId="47DF5BB2" w14:textId="77777777" w:rsidTr="00F734C8">
        <w:trPr>
          <w:trHeight w:val="6132"/>
        </w:trPr>
        <w:tc>
          <w:tcPr>
            <w:tcW w:w="9287" w:type="dxa"/>
          </w:tcPr>
          <w:p w14:paraId="1A72F9A1" w14:textId="6718F736" w:rsidR="00A0431C" w:rsidRDefault="005D28B4" w:rsidP="00AF175A">
            <w:pPr>
              <w:ind w:firstLine="0"/>
              <w:rPr>
                <w:lang w:eastAsia="pt-BR"/>
              </w:rPr>
            </w:pPr>
            <w:r w:rsidRPr="00EC70E6">
              <w:rPr>
                <w:noProof/>
                <w:lang w:eastAsia="pt-BR"/>
              </w:rPr>
              <w:lastRenderedPageBreak/>
              <w:drawing>
                <wp:inline distT="0" distB="0" distL="0" distR="0" wp14:anchorId="43D0C27C" wp14:editId="3AC1F028">
                  <wp:extent cx="5760085" cy="5506720"/>
                  <wp:effectExtent l="0" t="0" r="0" b="0"/>
                  <wp:docPr id="15005349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34966" name=""/>
                          <pic:cNvPicPr/>
                        </pic:nvPicPr>
                        <pic:blipFill>
                          <a:blip r:embed="rId20"/>
                          <a:stretch>
                            <a:fillRect/>
                          </a:stretch>
                        </pic:blipFill>
                        <pic:spPr>
                          <a:xfrm>
                            <a:off x="0" y="0"/>
                            <a:ext cx="5760085" cy="5506720"/>
                          </a:xfrm>
                          <a:prstGeom prst="rect">
                            <a:avLst/>
                          </a:prstGeom>
                        </pic:spPr>
                      </pic:pic>
                    </a:graphicData>
                  </a:graphic>
                </wp:inline>
              </w:drawing>
            </w:r>
          </w:p>
        </w:tc>
      </w:tr>
    </w:tbl>
    <w:p w14:paraId="0BF02BAF" w14:textId="77777777" w:rsidR="00F117C6" w:rsidRDefault="00F117C6" w:rsidP="000B458E">
      <w:pPr>
        <w:pStyle w:val="Ttulo3"/>
      </w:pPr>
      <w:bookmarkStart w:id="65" w:name="_Toc191669457"/>
      <w:r>
        <w:t xml:space="preserve">Presença do CIATA nos </w:t>
      </w:r>
      <w:r w:rsidRPr="000B458E">
        <w:t>cadastros</w:t>
      </w:r>
      <w:r>
        <w:t xml:space="preserve"> imobiliários</w:t>
      </w:r>
      <w:bookmarkEnd w:id="65"/>
    </w:p>
    <w:p w14:paraId="63114555" w14:textId="28CE6DA1" w:rsidR="00DC25F4" w:rsidRDefault="00D41B29" w:rsidP="00C31571">
      <w:r>
        <w:t xml:space="preserve">Foi preciso </w:t>
      </w:r>
      <w:r w:rsidR="00F52B34">
        <w:t xml:space="preserve">verificar se as </w:t>
      </w:r>
      <w:r>
        <w:t xml:space="preserve">prefeituras ainda </w:t>
      </w:r>
      <w:r w:rsidR="00EB3AD9">
        <w:t>usam aplicações de cadastro baseadas no padrão CIATA.</w:t>
      </w:r>
      <w:r>
        <w:t xml:space="preserve"> </w:t>
      </w:r>
    </w:p>
    <w:p w14:paraId="275BB2B0" w14:textId="7F7E1C78" w:rsidR="00C31571" w:rsidRDefault="00EB3AD9" w:rsidP="00C31571">
      <w:r>
        <w:t xml:space="preserve">Para isso foram </w:t>
      </w:r>
      <w:r w:rsidR="00C13961">
        <w:t xml:space="preserve">feitas quatro </w:t>
      </w:r>
      <w:r w:rsidR="00867DC2">
        <w:t>pesquisas diferentes:</w:t>
      </w:r>
      <w:r w:rsidR="00D565F3">
        <w:t xml:space="preserve"> </w:t>
      </w:r>
    </w:p>
    <w:p w14:paraId="03E2D146" w14:textId="16944B54" w:rsidR="00C31571" w:rsidRDefault="00C31571" w:rsidP="00C31571">
      <w:r>
        <w:t>- Visita à treze prefeituras;</w:t>
      </w:r>
    </w:p>
    <w:p w14:paraId="2F831AE9" w14:textId="77777777" w:rsidR="00C31571" w:rsidRDefault="00C31571" w:rsidP="00C31571">
      <w:r>
        <w:t>- Análise visual de cinquenta e sete imagens de carnês de IPTU disponíveis na Internet;</w:t>
      </w:r>
    </w:p>
    <w:p w14:paraId="13AD608F" w14:textId="411B1BF6" w:rsidR="00867DC2" w:rsidRDefault="00867DC2" w:rsidP="00C31571">
      <w:r>
        <w:t xml:space="preserve">- Consulta </w:t>
      </w:r>
      <w:r w:rsidR="00AC07DD">
        <w:t xml:space="preserve">às bases de dados do </w:t>
      </w:r>
      <w:r w:rsidR="00AC07DD" w:rsidRPr="00BD4B02">
        <w:rPr>
          <w:i/>
        </w:rPr>
        <w:t>CadUrb</w:t>
      </w:r>
      <w:r w:rsidR="00AC07DD">
        <w:t>;</w:t>
      </w:r>
    </w:p>
    <w:p w14:paraId="53AC2420" w14:textId="77777777" w:rsidR="00C31571" w:rsidRDefault="00C31571" w:rsidP="00C31571">
      <w:r>
        <w:t xml:space="preserve">- Consultas na Internet através do </w:t>
      </w:r>
      <w:r w:rsidRPr="000C5B05">
        <w:rPr>
          <w:i/>
          <w:iCs/>
        </w:rPr>
        <w:t>Google Custom Search</w:t>
      </w:r>
      <w:r>
        <w:t xml:space="preserve"> (GCS) buscando os termos "IPTU", “SETOR”, "QUADRA" e "LOTE" nos 5570 municípios do Brasil.</w:t>
      </w:r>
    </w:p>
    <w:p w14:paraId="0DF2C468" w14:textId="5CC1457C" w:rsidR="00C31571" w:rsidRDefault="00C31571" w:rsidP="00C31571">
      <w:r>
        <w:t xml:space="preserve">As </w:t>
      </w:r>
      <w:r w:rsidR="00D365A3">
        <w:t xml:space="preserve">três </w:t>
      </w:r>
      <w:r>
        <w:t xml:space="preserve">primeiras pesquisas visavam obter informações para validar a pesquisa </w:t>
      </w:r>
      <w:r w:rsidR="00D365A3">
        <w:t xml:space="preserve">com o </w:t>
      </w:r>
      <w:r w:rsidR="00D565F3" w:rsidRPr="00BD4B02">
        <w:rPr>
          <w:i/>
        </w:rPr>
        <w:t xml:space="preserve">Google </w:t>
      </w:r>
      <w:r w:rsidR="00D365A3" w:rsidRPr="00BD4B02">
        <w:rPr>
          <w:i/>
        </w:rPr>
        <w:t>Custon Search</w:t>
      </w:r>
      <w:r>
        <w:t>.</w:t>
      </w:r>
    </w:p>
    <w:p w14:paraId="7870232D" w14:textId="35658906" w:rsidR="00C31571" w:rsidRDefault="00C31571" w:rsidP="00C31571">
      <w:r>
        <w:lastRenderedPageBreak/>
        <w:t>Foi surpreendente encontrar em cinco das treze prefeituras sistemas que emulam integralmente o projeto CIATA, inclusive em suas falhas mais importantes. Com sistemas tão limitados é praticamente impossível que a prefeitura ofereça, por exemplo, um serviço on-line de geração de carnês de IPTU. De fato, esses municípios não retornaram páginas na pesquisa de termos do GCS.</w:t>
      </w:r>
    </w:p>
    <w:p w14:paraId="55D3870E" w14:textId="727AA496" w:rsidR="006A7550" w:rsidRPr="00C31571" w:rsidRDefault="006A7550" w:rsidP="00C31571">
      <w:r>
        <w:t xml:space="preserve">No caso da pesquisa do GCS deve-se destacar que </w:t>
      </w:r>
      <w:r w:rsidR="007066A6">
        <w:t xml:space="preserve">municípios que não possuem página na Internet ou não disponibilizam carnês do IPTU </w:t>
      </w:r>
      <w:r w:rsidR="00CA1C71">
        <w:t xml:space="preserve">nesse canal </w:t>
      </w:r>
      <w:r w:rsidR="003D1D8E">
        <w:t xml:space="preserve">resultaram </w:t>
      </w:r>
      <w:r w:rsidR="00956D1B">
        <w:t xml:space="preserve">negativo para </w:t>
      </w:r>
      <w:r w:rsidR="00DE0F70">
        <w:t>‘</w:t>
      </w:r>
      <w:r w:rsidR="00956D1B">
        <w:t>Padrão Ciata</w:t>
      </w:r>
      <w:r w:rsidR="00DE0F70">
        <w:t>’</w:t>
      </w:r>
      <w:r w:rsidR="00956D1B">
        <w:t xml:space="preserve">. Assim, é muito provável que </w:t>
      </w:r>
      <w:r w:rsidR="00710CEE">
        <w:t>os resultados positivos estejam subdimensionados.</w:t>
      </w:r>
    </w:p>
    <w:p w14:paraId="30FBF234" w14:textId="58C9DCD0" w:rsidR="00F117C6" w:rsidRDefault="001F0707" w:rsidP="006E2B26">
      <w:pPr>
        <w:pStyle w:val="Legenda"/>
      </w:pPr>
      <w:r>
        <w:t xml:space="preserve">Tabela </w:t>
      </w:r>
      <w:r w:rsidR="00442B37">
        <w:fldChar w:fldCharType="begin"/>
      </w:r>
      <w:r w:rsidR="00442B37">
        <w:instrText xml:space="preserve"> SEQ Tabela \* ARABIC </w:instrText>
      </w:r>
      <w:r w:rsidR="00442B37">
        <w:fldChar w:fldCharType="separate"/>
      </w:r>
      <w:r w:rsidR="00442B37">
        <w:rPr>
          <w:noProof/>
        </w:rPr>
        <w:t>4</w:t>
      </w:r>
      <w:r w:rsidR="00442B37">
        <w:rPr>
          <w:noProof/>
        </w:rPr>
        <w:fldChar w:fldCharType="end"/>
      </w:r>
      <w:r>
        <w:t xml:space="preserve">: </w:t>
      </w:r>
      <w:r w:rsidRPr="00F56246">
        <w:t>Resultados das pesquisas de ad</w:t>
      </w:r>
      <w:r>
        <w:t>e</w:t>
      </w:r>
      <w:r w:rsidRPr="00F56246">
        <w:t>rência ao CIATA</w:t>
      </w:r>
    </w:p>
    <w:tbl>
      <w:tblPr>
        <w:tblStyle w:val="TabeladeGrade5Escura-nfase11"/>
        <w:tblW w:w="7913" w:type="dxa"/>
        <w:jc w:val="center"/>
        <w:tblLook w:val="04A0" w:firstRow="1" w:lastRow="0" w:firstColumn="1" w:lastColumn="0" w:noHBand="0" w:noVBand="1"/>
      </w:tblPr>
      <w:tblGrid>
        <w:gridCol w:w="2830"/>
        <w:gridCol w:w="763"/>
        <w:gridCol w:w="748"/>
        <w:gridCol w:w="1252"/>
        <w:gridCol w:w="1097"/>
        <w:gridCol w:w="1223"/>
      </w:tblGrid>
      <w:tr w:rsidR="00F117C6" w:rsidRPr="00E8682C" w14:paraId="55320807" w14:textId="77777777" w:rsidTr="0016006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4C879480" w14:textId="77777777" w:rsidR="00F117C6" w:rsidRPr="00E8682C" w:rsidRDefault="00F117C6" w:rsidP="00160061">
            <w:pPr>
              <w:ind w:firstLine="0"/>
              <w:jc w:val="left"/>
              <w:rPr>
                <w:rFonts w:ascii="Times New Roman" w:eastAsia="Times New Roman" w:hAnsi="Times New Roman" w:cs="Times New Roman"/>
                <w:sz w:val="20"/>
                <w:szCs w:val="24"/>
                <w:lang w:eastAsia="pt-BR"/>
              </w:rPr>
            </w:pPr>
          </w:p>
        </w:tc>
        <w:tc>
          <w:tcPr>
            <w:tcW w:w="763" w:type="dxa"/>
            <w:noWrap/>
            <w:hideMark/>
          </w:tcPr>
          <w:p w14:paraId="0858DAA7" w14:textId="77777777" w:rsidR="00F117C6" w:rsidRPr="00E8682C" w:rsidRDefault="00F117C6" w:rsidP="00160061">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Total</w:t>
            </w:r>
          </w:p>
        </w:tc>
        <w:tc>
          <w:tcPr>
            <w:tcW w:w="2000" w:type="dxa"/>
            <w:gridSpan w:val="2"/>
            <w:noWrap/>
            <w:hideMark/>
          </w:tcPr>
          <w:p w14:paraId="53C8FE93" w14:textId="77777777" w:rsidR="00F117C6" w:rsidRPr="00E8682C" w:rsidRDefault="00F117C6" w:rsidP="00160061">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Com Geo</w:t>
            </w:r>
          </w:p>
        </w:tc>
        <w:tc>
          <w:tcPr>
            <w:tcW w:w="2320" w:type="dxa"/>
            <w:gridSpan w:val="2"/>
            <w:noWrap/>
            <w:hideMark/>
          </w:tcPr>
          <w:p w14:paraId="60DB394C" w14:textId="77777777" w:rsidR="00F117C6" w:rsidRPr="00E8682C" w:rsidRDefault="00F117C6" w:rsidP="00160061">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Padrão CIATA</w:t>
            </w:r>
          </w:p>
        </w:tc>
      </w:tr>
      <w:tr w:rsidR="00F117C6" w:rsidRPr="00E8682C" w14:paraId="5D9DEF10" w14:textId="77777777" w:rsidTr="001600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7B6AD233" w14:textId="77777777" w:rsidR="00F117C6" w:rsidRPr="00E8682C" w:rsidRDefault="00F117C6" w:rsidP="00160061">
            <w:pPr>
              <w:ind w:firstLine="0"/>
              <w:jc w:val="left"/>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Pesquisa Prefeituras</w:t>
            </w:r>
          </w:p>
        </w:tc>
        <w:tc>
          <w:tcPr>
            <w:tcW w:w="763" w:type="dxa"/>
            <w:noWrap/>
            <w:hideMark/>
          </w:tcPr>
          <w:p w14:paraId="4C0EF0AD"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13</w:t>
            </w:r>
          </w:p>
        </w:tc>
        <w:tc>
          <w:tcPr>
            <w:tcW w:w="748" w:type="dxa"/>
            <w:noWrap/>
            <w:hideMark/>
          </w:tcPr>
          <w:p w14:paraId="74340A51"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2</w:t>
            </w:r>
          </w:p>
        </w:tc>
        <w:tc>
          <w:tcPr>
            <w:tcW w:w="1252" w:type="dxa"/>
            <w:noWrap/>
            <w:hideMark/>
          </w:tcPr>
          <w:p w14:paraId="0B7CADBB"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15%</w:t>
            </w:r>
          </w:p>
        </w:tc>
        <w:tc>
          <w:tcPr>
            <w:tcW w:w="1097" w:type="dxa"/>
            <w:noWrap/>
            <w:hideMark/>
          </w:tcPr>
          <w:p w14:paraId="49218C6A"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13</w:t>
            </w:r>
          </w:p>
        </w:tc>
        <w:tc>
          <w:tcPr>
            <w:tcW w:w="1223" w:type="dxa"/>
            <w:noWrap/>
            <w:hideMark/>
          </w:tcPr>
          <w:p w14:paraId="2714A22A"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100%</w:t>
            </w:r>
          </w:p>
        </w:tc>
      </w:tr>
      <w:tr w:rsidR="00F117C6" w:rsidRPr="00E8682C" w14:paraId="180443EA" w14:textId="77777777" w:rsidTr="00160061">
        <w:trPr>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0EE90F6F" w14:textId="77777777" w:rsidR="00F117C6" w:rsidRPr="00E8682C" w:rsidRDefault="00F117C6" w:rsidP="00160061">
            <w:pPr>
              <w:ind w:firstLine="0"/>
              <w:jc w:val="left"/>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Imagens de carnês</w:t>
            </w:r>
          </w:p>
        </w:tc>
        <w:tc>
          <w:tcPr>
            <w:tcW w:w="763" w:type="dxa"/>
            <w:noWrap/>
            <w:hideMark/>
          </w:tcPr>
          <w:p w14:paraId="1E01C7E7" w14:textId="08FF6495" w:rsidR="00F117C6" w:rsidRPr="00E8682C" w:rsidRDefault="00867DC2"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Pr>
                <w:rFonts w:ascii="Aptos Narrow" w:eastAsia="Times New Roman" w:hAnsi="Aptos Narrow" w:cs="Times New Roman"/>
                <w:color w:val="000000"/>
                <w:sz w:val="22"/>
                <w:lang w:eastAsia="pt-BR"/>
              </w:rPr>
              <w:t>57</w:t>
            </w:r>
          </w:p>
        </w:tc>
        <w:tc>
          <w:tcPr>
            <w:tcW w:w="748" w:type="dxa"/>
            <w:noWrap/>
            <w:hideMark/>
          </w:tcPr>
          <w:p w14:paraId="455EB3B2"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252" w:type="dxa"/>
            <w:noWrap/>
            <w:hideMark/>
          </w:tcPr>
          <w:p w14:paraId="5D209824"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097" w:type="dxa"/>
            <w:noWrap/>
            <w:hideMark/>
          </w:tcPr>
          <w:p w14:paraId="46798D2C" w14:textId="55DA06DA" w:rsidR="00F117C6" w:rsidRPr="00E8682C" w:rsidRDefault="00867DC2"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Pr>
                <w:rFonts w:ascii="Aptos Narrow" w:eastAsia="Times New Roman" w:hAnsi="Aptos Narrow" w:cs="Times New Roman"/>
                <w:color w:val="000000"/>
                <w:sz w:val="22"/>
                <w:lang w:eastAsia="pt-BR"/>
              </w:rPr>
              <w:t>57</w:t>
            </w:r>
          </w:p>
        </w:tc>
        <w:tc>
          <w:tcPr>
            <w:tcW w:w="1223" w:type="dxa"/>
            <w:noWrap/>
            <w:hideMark/>
          </w:tcPr>
          <w:p w14:paraId="4029A0A2"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100%</w:t>
            </w:r>
          </w:p>
        </w:tc>
      </w:tr>
      <w:tr w:rsidR="00F117C6" w:rsidRPr="00E8682C" w14:paraId="6F62269E" w14:textId="77777777" w:rsidTr="0016006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76AE3269" w14:textId="77777777" w:rsidR="00F117C6" w:rsidRPr="00E8682C" w:rsidRDefault="00F117C6" w:rsidP="00160061">
            <w:pPr>
              <w:ind w:firstLine="0"/>
              <w:jc w:val="left"/>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CadUrb</w:t>
            </w:r>
          </w:p>
        </w:tc>
        <w:tc>
          <w:tcPr>
            <w:tcW w:w="763" w:type="dxa"/>
            <w:noWrap/>
            <w:hideMark/>
          </w:tcPr>
          <w:p w14:paraId="13D0CE26"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9</w:t>
            </w:r>
          </w:p>
        </w:tc>
        <w:tc>
          <w:tcPr>
            <w:tcW w:w="748" w:type="dxa"/>
            <w:noWrap/>
            <w:hideMark/>
          </w:tcPr>
          <w:p w14:paraId="4C813FC7"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9</w:t>
            </w:r>
          </w:p>
        </w:tc>
        <w:tc>
          <w:tcPr>
            <w:tcW w:w="1252" w:type="dxa"/>
            <w:noWrap/>
            <w:hideMark/>
          </w:tcPr>
          <w:p w14:paraId="15788312"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100%</w:t>
            </w:r>
          </w:p>
        </w:tc>
        <w:tc>
          <w:tcPr>
            <w:tcW w:w="1097" w:type="dxa"/>
            <w:noWrap/>
            <w:hideMark/>
          </w:tcPr>
          <w:p w14:paraId="4B4911D8"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6</w:t>
            </w:r>
          </w:p>
        </w:tc>
        <w:tc>
          <w:tcPr>
            <w:tcW w:w="1223" w:type="dxa"/>
            <w:noWrap/>
            <w:hideMark/>
          </w:tcPr>
          <w:p w14:paraId="4D3E702C" w14:textId="77777777" w:rsidR="00F117C6" w:rsidRPr="00E8682C" w:rsidRDefault="00F117C6" w:rsidP="00160061">
            <w:pPr>
              <w:ind w:firstLine="0"/>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67%</w:t>
            </w:r>
          </w:p>
        </w:tc>
      </w:tr>
      <w:tr w:rsidR="00F117C6" w:rsidRPr="00E8682C" w14:paraId="4EA4D19B" w14:textId="77777777" w:rsidTr="00160061">
        <w:trPr>
          <w:trHeight w:val="300"/>
          <w:jc w:val="center"/>
        </w:trPr>
        <w:tc>
          <w:tcPr>
            <w:cnfStyle w:val="001000000000" w:firstRow="0" w:lastRow="0" w:firstColumn="1" w:lastColumn="0" w:oddVBand="0" w:evenVBand="0" w:oddHBand="0" w:evenHBand="0" w:firstRowFirstColumn="0" w:firstRowLastColumn="0" w:lastRowFirstColumn="0" w:lastRowLastColumn="0"/>
            <w:tcW w:w="2830" w:type="dxa"/>
            <w:noWrap/>
            <w:hideMark/>
          </w:tcPr>
          <w:p w14:paraId="2370650D" w14:textId="77777777" w:rsidR="00F117C6" w:rsidRPr="00E8682C" w:rsidRDefault="00F117C6" w:rsidP="00160061">
            <w:pPr>
              <w:ind w:firstLine="0"/>
              <w:jc w:val="left"/>
              <w:rPr>
                <w:rFonts w:ascii="Times New Roman" w:eastAsia="Times New Roman" w:hAnsi="Times New Roman" w:cs="Times New Roman"/>
                <w:szCs w:val="24"/>
                <w:lang w:eastAsia="pt-BR"/>
              </w:rPr>
            </w:pPr>
            <w:r w:rsidRPr="00E8682C">
              <w:rPr>
                <w:rFonts w:ascii="Times New Roman" w:eastAsia="Times New Roman" w:hAnsi="Times New Roman" w:cs="Times New Roman"/>
                <w:szCs w:val="24"/>
                <w:lang w:eastAsia="pt-BR"/>
              </w:rPr>
              <w:t xml:space="preserve">Google </w:t>
            </w:r>
          </w:p>
        </w:tc>
        <w:tc>
          <w:tcPr>
            <w:tcW w:w="763" w:type="dxa"/>
            <w:noWrap/>
            <w:hideMark/>
          </w:tcPr>
          <w:p w14:paraId="29E15BB2"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5570</w:t>
            </w:r>
          </w:p>
        </w:tc>
        <w:tc>
          <w:tcPr>
            <w:tcW w:w="748" w:type="dxa"/>
            <w:noWrap/>
            <w:hideMark/>
          </w:tcPr>
          <w:p w14:paraId="45878971"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252" w:type="dxa"/>
            <w:noWrap/>
            <w:hideMark/>
          </w:tcPr>
          <w:p w14:paraId="7BB07C5A"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n/a</w:t>
            </w:r>
          </w:p>
        </w:tc>
        <w:tc>
          <w:tcPr>
            <w:tcW w:w="1097" w:type="dxa"/>
            <w:noWrap/>
            <w:hideMark/>
          </w:tcPr>
          <w:p w14:paraId="3C9F93C3"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2967</w:t>
            </w:r>
          </w:p>
        </w:tc>
        <w:tc>
          <w:tcPr>
            <w:tcW w:w="1223" w:type="dxa"/>
            <w:noWrap/>
            <w:hideMark/>
          </w:tcPr>
          <w:p w14:paraId="50F47E79" w14:textId="77777777" w:rsidR="00F117C6" w:rsidRPr="00E8682C" w:rsidRDefault="00F117C6" w:rsidP="00160061">
            <w:pPr>
              <w:ind w:firstLine="0"/>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pt-BR"/>
              </w:rPr>
            </w:pPr>
            <w:r w:rsidRPr="00E8682C">
              <w:rPr>
                <w:rFonts w:ascii="Aptos Narrow" w:eastAsia="Times New Roman" w:hAnsi="Aptos Narrow" w:cs="Times New Roman"/>
                <w:color w:val="000000"/>
                <w:sz w:val="22"/>
                <w:lang w:eastAsia="pt-BR"/>
              </w:rPr>
              <w:t>53%</w:t>
            </w:r>
          </w:p>
        </w:tc>
      </w:tr>
    </w:tbl>
    <w:p w14:paraId="6B85ED5E" w14:textId="77777777" w:rsidR="00F117C6" w:rsidRDefault="00F117C6" w:rsidP="006D7421">
      <w:pPr>
        <w:rPr>
          <w:lang w:eastAsia="pt-BR"/>
        </w:rPr>
      </w:pPr>
    </w:p>
    <w:p w14:paraId="101EDE79" w14:textId="77777777" w:rsidR="00722588" w:rsidRDefault="00722588" w:rsidP="000B458E">
      <w:pPr>
        <w:pStyle w:val="Ttulo3"/>
        <w:rPr>
          <w:lang w:eastAsia="pt-BR"/>
        </w:rPr>
      </w:pPr>
      <w:bookmarkStart w:id="66" w:name="_Toc183090308"/>
      <w:bookmarkStart w:id="67" w:name="_Toc191669458"/>
      <w:r w:rsidRPr="00B322C5">
        <w:rPr>
          <w:lang w:eastAsia="pt-BR"/>
        </w:rPr>
        <w:t>CIATA e imageamento</w:t>
      </w:r>
      <w:bookmarkEnd w:id="66"/>
      <w:bookmarkEnd w:id="67"/>
      <w:r w:rsidRPr="00B322C5">
        <w:rPr>
          <w:lang w:eastAsia="pt-BR"/>
        </w:rPr>
        <w:t xml:space="preserve"> </w:t>
      </w:r>
    </w:p>
    <w:p w14:paraId="0B497BE3" w14:textId="1EDBE58A" w:rsidR="00722588" w:rsidRDefault="00722588" w:rsidP="00722588">
      <w:pPr>
        <w:rPr>
          <w:lang w:eastAsia="pt-BR"/>
        </w:rPr>
      </w:pPr>
      <w:r>
        <w:rPr>
          <w:lang w:eastAsia="pt-BR"/>
        </w:rPr>
        <w:t xml:space="preserve">Apesar de não prever nenhum tipo de imageamento ou georreferenciamento, o CIATA contava com a existência de plantas urbanas para auxiliar na coleta de dados dos imóveis. Prova disso é que a Etapa 1 do Manual do Cadastro Imobiliário explica que se deve: </w:t>
      </w:r>
      <w:r w:rsidR="00782F3C">
        <w:rPr>
          <w:lang w:eastAsia="pt-BR"/>
        </w:rPr>
        <w:fldChar w:fldCharType="begin"/>
      </w:r>
      <w:r w:rsidR="00782F3C">
        <w:rPr>
          <w:lang w:eastAsia="pt-BR"/>
        </w:rPr>
        <w:instrText xml:space="preserve"> ADDIN ZOTERO_ITEM CSL_CITATION {"citationID":"gwVOlB2c","properties":{"formattedCitation":"(MF-CIATA, 1979)","plainCitation":"(MF-CIATA, 1979)","noteIndex":0},"citationItems":[{"id":43,"uris":["http://zotero.org/users/local/P1GuXq80/items/ENRA29BF","http://zotero.org/users/15531986/items/ENRA29BF"],"itemData":{"id":43,"type":"document","title":"Manual do Cadastro Imobiliário - CIATA","title-short":"MCI - CIATA","author":[{"literal":"MF-CIATA"}],"issued":{"date-parts":[["1979"]]}}}],"schema":"https://github.com/citation-style-language/schema/raw/master/csl-citation.json"} </w:instrText>
      </w:r>
      <w:r w:rsidR="00782F3C">
        <w:rPr>
          <w:lang w:eastAsia="pt-BR"/>
        </w:rPr>
        <w:fldChar w:fldCharType="separate"/>
      </w:r>
      <w:r w:rsidR="00782F3C" w:rsidRPr="00782F3C">
        <w:rPr>
          <w:rFonts w:cs="Arial"/>
        </w:rPr>
        <w:t>(MF-CIATA, 1979)</w:t>
      </w:r>
      <w:r w:rsidR="00782F3C">
        <w:rPr>
          <w:lang w:eastAsia="pt-BR"/>
        </w:rPr>
        <w:fldChar w:fldCharType="end"/>
      </w:r>
    </w:p>
    <w:p w14:paraId="1D226239" w14:textId="77777777" w:rsidR="00722588" w:rsidRDefault="00722588" w:rsidP="00722588">
      <w:pPr>
        <w:ind w:left="851" w:firstLine="0"/>
      </w:pPr>
      <w:r>
        <w:rPr>
          <w:lang w:eastAsia="pt-BR"/>
        </w:rPr>
        <w:t>“</w:t>
      </w:r>
      <w:r>
        <w:t>Coletar, primeiramente, todas as plantas da área urbana do Município. Analisar todas as plantas encontradas e selecioná-las para as finalidades de: elaboração da PRC (planta de referência cadastral), PSU (planta de serviços urbanos) e PQ (planta quadra).”</w:t>
      </w:r>
    </w:p>
    <w:p w14:paraId="4B1EE55F" w14:textId="77777777" w:rsidR="00722588" w:rsidRDefault="00722588" w:rsidP="00722588">
      <w:pPr>
        <w:ind w:left="851" w:firstLine="0"/>
      </w:pPr>
      <w:r>
        <w:t>E que:</w:t>
      </w:r>
    </w:p>
    <w:p w14:paraId="7B523DFB" w14:textId="77777777" w:rsidR="00722588" w:rsidRDefault="00722588" w:rsidP="00722588">
      <w:pPr>
        <w:pStyle w:val="Citao"/>
      </w:pPr>
      <w:r>
        <w:t>“</w:t>
      </w:r>
      <w:r w:rsidRPr="005D4C41">
        <w:t>Caso não exista nenhuma planta da área urbana que sirva de base será necessário executar, a partir de um croqui à mão livre em campo, a planta da área urbana do Município.</w:t>
      </w:r>
      <w:r>
        <w:t>”</w:t>
      </w:r>
    </w:p>
    <w:p w14:paraId="1D20C989" w14:textId="77777777" w:rsidR="00722588" w:rsidRDefault="00722588" w:rsidP="00722588">
      <w:pPr>
        <w:rPr>
          <w:lang w:eastAsia="pt-BR"/>
        </w:rPr>
      </w:pPr>
      <w:r w:rsidRPr="00BB764E">
        <w:rPr>
          <w:lang w:eastAsia="pt-BR"/>
        </w:rPr>
        <w:t>Na busca por uma forma de gerenciar a distribuição das unidades imobiliárias urbanas, e sem poder contar com tecnologias sofisticadas de georreferenciamento, os desenvolvedores do CIATA elegeram a quadra como elemento base para a organização espacial, a coleta de dados, a elaboração de documentos cartográficos, o preenchimento de informações cadastrais e a determinação do valor dos imóveis.</w:t>
      </w:r>
    </w:p>
    <w:p w14:paraId="0DE05049" w14:textId="77777777" w:rsidR="00722588" w:rsidRDefault="00722588" w:rsidP="00722588">
      <w:pPr>
        <w:rPr>
          <w:lang w:eastAsia="pt-BR"/>
        </w:rPr>
      </w:pPr>
      <w:r>
        <w:rPr>
          <w:lang w:eastAsia="pt-BR"/>
        </w:rPr>
        <w:lastRenderedPageBreak/>
        <w:t>Como</w:t>
      </w:r>
      <w:r w:rsidRPr="0009165C">
        <w:rPr>
          <w:lang w:eastAsia="pt-BR"/>
        </w:rPr>
        <w:t xml:space="preserve"> a quadra geralmente </w:t>
      </w:r>
      <w:r>
        <w:rPr>
          <w:lang w:eastAsia="pt-BR"/>
        </w:rPr>
        <w:t xml:space="preserve">é </w:t>
      </w:r>
      <w:r w:rsidRPr="0009165C">
        <w:rPr>
          <w:lang w:eastAsia="pt-BR"/>
        </w:rPr>
        <w:t>delimitada por logradouros que formam área</w:t>
      </w:r>
      <w:r>
        <w:rPr>
          <w:lang w:eastAsia="pt-BR"/>
        </w:rPr>
        <w:t xml:space="preserve">s </w:t>
      </w:r>
      <w:r w:rsidRPr="0009165C">
        <w:rPr>
          <w:lang w:eastAsia="pt-BR"/>
        </w:rPr>
        <w:t>fechada</w:t>
      </w:r>
      <w:r>
        <w:rPr>
          <w:lang w:eastAsia="pt-BR"/>
        </w:rPr>
        <w:t>s</w:t>
      </w:r>
      <w:r w:rsidRPr="0009165C">
        <w:rPr>
          <w:lang w:eastAsia="pt-BR"/>
        </w:rPr>
        <w:t xml:space="preserve">, </w:t>
      </w:r>
      <w:r>
        <w:rPr>
          <w:lang w:eastAsia="pt-BR"/>
        </w:rPr>
        <w:t xml:space="preserve">ela </w:t>
      </w:r>
      <w:r w:rsidRPr="0009165C">
        <w:rPr>
          <w:lang w:eastAsia="pt-BR"/>
        </w:rPr>
        <w:t>é uma das estruturas urbanas mais facilmente identificáveis em imagens de satélite, o que torna natural sua escolha como a primeira opção para estabelecer uma interconexão entre os dados descritivos e as imagens de satélite ou de aerofotogrametria.</w:t>
      </w:r>
    </w:p>
    <w:p w14:paraId="233305F1" w14:textId="630F906B" w:rsidR="00722588" w:rsidRDefault="00722588" w:rsidP="00722588">
      <w:pPr>
        <w:rPr>
          <w:lang w:eastAsia="pt-BR"/>
        </w:rPr>
      </w:pPr>
      <w:r>
        <w:rPr>
          <w:lang w:eastAsia="pt-BR"/>
        </w:rPr>
        <w:t>Para que essa conexão possa ser feita é preciso que os logradouros que delimitam as quadras sejam identificados tanto no cadastro quanto nas imagens de satélite, caso contrário corre-se o risco de falsas correlações. E</w:t>
      </w:r>
      <w:r w:rsidRPr="00A03331">
        <w:rPr>
          <w:lang w:eastAsia="pt-BR"/>
        </w:rPr>
        <w:t>mbora fornecedores como Google e ESRI já identifiquem os logradouros em suas imagens</w:t>
      </w:r>
      <w:r>
        <w:rPr>
          <w:lang w:eastAsia="pt-BR"/>
        </w:rPr>
        <w:t>, o CIATA não previu uma classe específica para a quadra e ela é identificada tão somente por uma concatenação de campos (DISTRITO + SETOR + QUADRA). Portanto, para obter imageamento a partir dos dados descritivos, é necessário criar uma classe que agrupe os logradouros que formam a quadra</w:t>
      </w:r>
      <w:r w:rsidRPr="00161A04">
        <w:rPr>
          <w:lang w:eastAsia="pt-BR"/>
        </w:rPr>
        <w:t>, utilizando consultas aos bancos de dados e complementando as informações faltantes</w:t>
      </w:r>
      <w:r>
        <w:rPr>
          <w:lang w:eastAsia="pt-BR"/>
        </w:rPr>
        <w:t xml:space="preserve"> manualmente</w:t>
      </w:r>
      <w:r w:rsidRPr="00161A04">
        <w:rPr>
          <w:lang w:eastAsia="pt-BR"/>
        </w:rPr>
        <w:t>.</w:t>
      </w:r>
      <w:r>
        <w:rPr>
          <w:lang w:eastAsia="pt-BR"/>
        </w:rPr>
        <w:t xml:space="preserve"> </w:t>
      </w:r>
    </w:p>
    <w:p w14:paraId="7777C04B" w14:textId="274496D6" w:rsidR="00722588" w:rsidRDefault="00722588" w:rsidP="000B458E">
      <w:pPr>
        <w:pStyle w:val="Ttulo3"/>
        <w:rPr>
          <w:lang w:eastAsia="pt-BR"/>
        </w:rPr>
      </w:pPr>
      <w:bookmarkStart w:id="68" w:name="_Ref191278478"/>
      <w:bookmarkStart w:id="69" w:name="_Ref191278485"/>
      <w:bookmarkStart w:id="70" w:name="_Toc191669459"/>
      <w:r>
        <w:rPr>
          <w:lang w:eastAsia="pt-BR"/>
        </w:rPr>
        <w:t xml:space="preserve">CIATA </w:t>
      </w:r>
      <w:r w:rsidR="002B5096">
        <w:rPr>
          <w:lang w:eastAsia="pt-BR"/>
        </w:rPr>
        <w:t>e a Lei Geral de Proteção de Dados</w:t>
      </w:r>
      <w:r>
        <w:rPr>
          <w:lang w:eastAsia="pt-BR"/>
        </w:rPr>
        <w:t xml:space="preserve"> (LGPD)</w:t>
      </w:r>
      <w:bookmarkEnd w:id="68"/>
      <w:bookmarkEnd w:id="69"/>
      <w:bookmarkEnd w:id="70"/>
    </w:p>
    <w:p w14:paraId="39C58E90" w14:textId="6D79BA68" w:rsidR="00BA5EDD" w:rsidRDefault="00BA5EDD" w:rsidP="006B691A">
      <w:pPr>
        <w:rPr>
          <w:lang w:eastAsia="pt-BR"/>
        </w:rPr>
      </w:pPr>
      <w:r>
        <w:rPr>
          <w:lang w:eastAsia="pt-BR"/>
        </w:rPr>
        <w:t>É muito pro</w:t>
      </w:r>
      <w:r w:rsidR="000576C3">
        <w:rPr>
          <w:lang w:eastAsia="pt-BR"/>
        </w:rPr>
        <w:t xml:space="preserve">vável que as informações do cadastro textual estejam em um formato </w:t>
      </w:r>
      <w:r w:rsidR="00764928">
        <w:rPr>
          <w:lang w:eastAsia="pt-BR"/>
        </w:rPr>
        <w:t>específico para o aplicativo de cadastro</w:t>
      </w:r>
      <w:r w:rsidR="000576C3">
        <w:rPr>
          <w:lang w:eastAsia="pt-BR"/>
        </w:rPr>
        <w:t xml:space="preserve">, </w:t>
      </w:r>
      <w:r w:rsidR="00764928">
        <w:rPr>
          <w:lang w:eastAsia="pt-BR"/>
        </w:rPr>
        <w:t xml:space="preserve">o </w:t>
      </w:r>
      <w:r w:rsidR="000576C3">
        <w:rPr>
          <w:lang w:eastAsia="pt-BR"/>
        </w:rPr>
        <w:t xml:space="preserve">que não permite uma manipulação eficaz. </w:t>
      </w:r>
      <w:r w:rsidR="00877EA8">
        <w:rPr>
          <w:lang w:eastAsia="pt-BR"/>
        </w:rPr>
        <w:t xml:space="preserve">Assim, será necessário importar os dados para um gerenciador de banco de dados </w:t>
      </w:r>
      <w:r w:rsidR="0004028E">
        <w:rPr>
          <w:lang w:eastAsia="pt-BR"/>
        </w:rPr>
        <w:t>que possua ferramentas de consulta como SQL</w:t>
      </w:r>
      <w:r w:rsidR="000A4135">
        <w:rPr>
          <w:lang w:eastAsia="pt-BR"/>
        </w:rPr>
        <w:t xml:space="preserve"> </w:t>
      </w:r>
      <w:r w:rsidR="00764928">
        <w:rPr>
          <w:lang w:eastAsia="pt-BR"/>
        </w:rPr>
        <w:t xml:space="preserve">ou </w:t>
      </w:r>
      <w:r w:rsidR="00303A57">
        <w:rPr>
          <w:lang w:eastAsia="pt-BR"/>
        </w:rPr>
        <w:t>um</w:t>
      </w:r>
      <w:r w:rsidR="000A4135">
        <w:rPr>
          <w:lang w:eastAsia="pt-BR"/>
        </w:rPr>
        <w:t xml:space="preserve"> </w:t>
      </w:r>
      <w:r w:rsidR="00AC4EC8">
        <w:rPr>
          <w:lang w:eastAsia="pt-BR"/>
        </w:rPr>
        <w:t>visualizador gráfico</w:t>
      </w:r>
      <w:r w:rsidR="00001139">
        <w:rPr>
          <w:lang w:eastAsia="pt-BR"/>
        </w:rPr>
        <w:t>.</w:t>
      </w:r>
      <w:r w:rsidR="0004028E">
        <w:rPr>
          <w:lang w:eastAsia="pt-BR"/>
        </w:rPr>
        <w:t xml:space="preserve"> </w:t>
      </w:r>
    </w:p>
    <w:p w14:paraId="4C5F19BE" w14:textId="24D9F3AE" w:rsidR="0004028E" w:rsidRDefault="00303A57" w:rsidP="006B691A">
      <w:pPr>
        <w:rPr>
          <w:lang w:eastAsia="pt-BR"/>
        </w:rPr>
      </w:pPr>
      <w:r>
        <w:rPr>
          <w:lang w:eastAsia="pt-BR"/>
        </w:rPr>
        <w:t>Nesse caso, a</w:t>
      </w:r>
      <w:r w:rsidR="0004028E">
        <w:rPr>
          <w:lang w:eastAsia="pt-BR"/>
        </w:rPr>
        <w:t xml:space="preserve"> primeira pergunta a ser respondida</w:t>
      </w:r>
      <w:r w:rsidR="00C917BA">
        <w:rPr>
          <w:lang w:eastAsia="pt-BR"/>
        </w:rPr>
        <w:t xml:space="preserve"> é: “Quem é o proprietário dos dados do cadastro imobiliário?”.</w:t>
      </w:r>
    </w:p>
    <w:p w14:paraId="34995D80" w14:textId="470C3121" w:rsidR="006B691A" w:rsidRDefault="006B691A" w:rsidP="006B691A">
      <w:pPr>
        <w:rPr>
          <w:lang w:eastAsia="pt-BR"/>
        </w:rPr>
      </w:pPr>
      <w:r>
        <w:rPr>
          <w:lang w:eastAsia="pt-BR"/>
        </w:rPr>
        <w:t>Em tese, os dados cadastrais pertencem à pessoa física ou jurídica que detém os direitos legais sobre o imóvel específico. No entanto, a administração pública possui o poder (e o dever) de tributar e, para cumprir adequadamente essa função, necessita coletar informações que permitam calcular o valor devido.</w:t>
      </w:r>
    </w:p>
    <w:p w14:paraId="7AA4D695" w14:textId="4DFCDEF2" w:rsidR="006B691A" w:rsidRDefault="006B691A" w:rsidP="006B691A">
      <w:pPr>
        <w:rPr>
          <w:lang w:eastAsia="pt-BR"/>
        </w:rPr>
      </w:pPr>
      <w:r>
        <w:rPr>
          <w:lang w:eastAsia="pt-BR"/>
        </w:rPr>
        <w:t xml:space="preserve">É o que diz o </w:t>
      </w:r>
      <w:r w:rsidRPr="002C6DD5">
        <w:rPr>
          <w:i/>
          <w:lang w:eastAsia="pt-BR"/>
        </w:rPr>
        <w:t>Código Tributário Brasileiro</w:t>
      </w:r>
      <w:r w:rsidR="001E3702">
        <w:rPr>
          <w:lang w:eastAsia="pt-BR"/>
        </w:rPr>
        <w:t xml:space="preserve"> </w:t>
      </w:r>
      <w:r w:rsidR="001E3702">
        <w:rPr>
          <w:lang w:eastAsia="pt-BR"/>
        </w:rPr>
        <w:fldChar w:fldCharType="begin"/>
      </w:r>
      <w:r w:rsidR="001E3702">
        <w:rPr>
          <w:lang w:eastAsia="pt-BR"/>
        </w:rPr>
        <w:instrText xml:space="preserve"> ADDIN ZOTERO_ITEM CSL_CITATION {"citationID":"SHpTQhA6","properties":{"formattedCitation":"(CTN, 1966)","plainCitation":"(CTN, 1966)","noteIndex":0},"citationItems":[{"id":150,"uris":["http://zotero.org/users/15531986/items/27NMMM9J"],"itemData":{"id":150,"type":"bill","number":"5.172/1966","title":"CTN - Lei 5.172/1966","title-short":"CTN","URL":"https://www.camara.leg.br/proposicoesWeb/prop_mostrarintegra?codteor=290270","issued":{"date-parts":[["1966",10,25]]}}}],"schema":"https://github.com/citation-style-language/schema/raw/master/csl-citation.json"} </w:instrText>
      </w:r>
      <w:r w:rsidR="001E3702">
        <w:rPr>
          <w:lang w:eastAsia="pt-BR"/>
        </w:rPr>
        <w:fldChar w:fldCharType="separate"/>
      </w:r>
      <w:r w:rsidR="001E3702" w:rsidRPr="001E3702">
        <w:rPr>
          <w:rFonts w:cs="Arial"/>
        </w:rPr>
        <w:t>(CTN, 1966)</w:t>
      </w:r>
      <w:r w:rsidR="001E3702">
        <w:rPr>
          <w:lang w:eastAsia="pt-BR"/>
        </w:rPr>
        <w:fldChar w:fldCharType="end"/>
      </w:r>
      <w:r>
        <w:rPr>
          <w:lang w:eastAsia="pt-BR"/>
        </w:rPr>
        <w:t>, instituído pela Lei nº 5.172/1966, que regula a tributação e a relação jurídica entre o Estado e os contribuintes. Em relação à obtenção de dados dos contribuintes, ele estabelece bases legais para a administração tributária coletar, armazenar e utilizar informações necessárias à fiscalização, arrecadação e controle dos tributos.</w:t>
      </w:r>
    </w:p>
    <w:p w14:paraId="20C8FF3A" w14:textId="5526A1C3" w:rsidR="006B691A" w:rsidRDefault="006B691A" w:rsidP="006B691A">
      <w:pPr>
        <w:rPr>
          <w:lang w:eastAsia="pt-BR"/>
        </w:rPr>
      </w:pPr>
      <w:r>
        <w:rPr>
          <w:lang w:eastAsia="pt-BR"/>
        </w:rPr>
        <w:t>O Artigo 113, §2º</w:t>
      </w:r>
      <w:r w:rsidR="00E33F39">
        <w:rPr>
          <w:lang w:eastAsia="pt-BR"/>
        </w:rPr>
        <w:t xml:space="preserve"> do CTN</w:t>
      </w:r>
      <w:r>
        <w:rPr>
          <w:lang w:eastAsia="pt-BR"/>
        </w:rPr>
        <w:t xml:space="preserve">, por exemplo, prevê a possibilidade de o ente tributante exigir que os contribuintes prestem as informações patrimoniais, fiscais e contábeis necessárias ao cumprimento das normas tributárias. Além dos </w:t>
      </w:r>
      <w:r>
        <w:rPr>
          <w:lang w:eastAsia="pt-BR"/>
        </w:rPr>
        <w:lastRenderedPageBreak/>
        <w:t>contribuintes, a administração tributária pode obter dados de terceiros como bancos, cartórios e administradores de bens (Art. 197</w:t>
      </w:r>
      <w:r w:rsidR="00E33F39">
        <w:rPr>
          <w:lang w:eastAsia="pt-BR"/>
        </w:rPr>
        <w:t xml:space="preserve"> do CTN</w:t>
      </w:r>
      <w:r>
        <w:rPr>
          <w:lang w:eastAsia="pt-BR"/>
        </w:rPr>
        <w:t>).</w:t>
      </w:r>
    </w:p>
    <w:p w14:paraId="59F41987" w14:textId="77777777" w:rsidR="006B691A" w:rsidRDefault="006B691A" w:rsidP="006B691A">
      <w:pPr>
        <w:rPr>
          <w:lang w:eastAsia="pt-BR"/>
        </w:rPr>
      </w:pPr>
      <w:r>
        <w:rPr>
          <w:lang w:eastAsia="pt-BR"/>
        </w:rPr>
        <w:t>Fica claro, portanto, que a prefeitura tem direitos sobre os dados coletados e pode utilizá-los, dentro dos limites da lei, para fins de tributação e para definição de políticas públicas, já que, nesse último caso, o poder exercido é menos gravoso e tão ou mais justificável do que o de exigir tributos.</w:t>
      </w:r>
    </w:p>
    <w:p w14:paraId="0484387F" w14:textId="0E2D8373" w:rsidR="006B691A" w:rsidRDefault="006B691A" w:rsidP="006B691A">
      <w:pPr>
        <w:rPr>
          <w:lang w:eastAsia="pt-BR"/>
        </w:rPr>
      </w:pPr>
      <w:r>
        <w:rPr>
          <w:lang w:eastAsia="pt-BR"/>
        </w:rPr>
        <w:t>A Lei Geral de Proteção de Dados</w:t>
      </w:r>
      <w:r w:rsidR="00660690">
        <w:rPr>
          <w:lang w:eastAsia="pt-BR"/>
        </w:rPr>
        <w:t xml:space="preserve"> </w:t>
      </w:r>
      <w:r w:rsidR="00582C6F">
        <w:rPr>
          <w:lang w:eastAsia="pt-BR"/>
        </w:rPr>
        <w:fldChar w:fldCharType="begin"/>
      </w:r>
      <w:r w:rsidR="00582C6F">
        <w:rPr>
          <w:lang w:eastAsia="pt-BR"/>
        </w:rPr>
        <w:instrText xml:space="preserve"> ADDIN ZOTERO_ITEM CSL_CITATION {"citationID":"Sudv7JUW","properties":{"formattedCitation":"(LGPD, 2018)","plainCitation":"(LGPD, 2018)","noteIndex":0},"citationItems":[{"id":149,"uris":["http://zotero.org/users/15531986/items/ATANGA8F"],"itemData":{"id":149,"type":"bill","authority":"Congresso Nacional - Brasil","number":"13.709/2018","title":"LGPD - Lei nº 13.709/2018","title-short":"LGPD","URL":"https://www2.camara.leg.br/legin/fed/lei/2018/lei-13709-14-agosto-2018-787077-publicacaooriginal-156212-pl.html","issued":{"date-parts":[["2018",8,14]]}}}],"schema":"https://github.com/citation-style-language/schema/raw/master/csl-citation.json"} </w:instrText>
      </w:r>
      <w:r w:rsidR="00582C6F">
        <w:rPr>
          <w:lang w:eastAsia="pt-BR"/>
        </w:rPr>
        <w:fldChar w:fldCharType="separate"/>
      </w:r>
      <w:r w:rsidR="00582C6F" w:rsidRPr="00582C6F">
        <w:rPr>
          <w:rFonts w:cs="Arial"/>
        </w:rPr>
        <w:t>(LGPD, 2018)</w:t>
      </w:r>
      <w:r w:rsidR="00582C6F">
        <w:rPr>
          <w:lang w:eastAsia="pt-BR"/>
        </w:rPr>
        <w:fldChar w:fldCharType="end"/>
      </w:r>
      <w:r>
        <w:rPr>
          <w:lang w:eastAsia="pt-BR"/>
        </w:rPr>
        <w:t xml:space="preserve">, que regula o tratamento de dados pessoais no Brasil, também aborda questões importantes relacionadas ao uso desses dados, especialmente em casos de terceirização do processamento ou coleta de dados territoriais. </w:t>
      </w:r>
    </w:p>
    <w:p w14:paraId="5F781B8E" w14:textId="77777777" w:rsidR="006B691A" w:rsidRDefault="006B691A" w:rsidP="006B691A">
      <w:pPr>
        <w:rPr>
          <w:lang w:eastAsia="pt-BR"/>
        </w:rPr>
      </w:pPr>
      <w:r>
        <w:rPr>
          <w:lang w:eastAsia="pt-BR"/>
        </w:rPr>
        <w:t>Muitas prefeituras utilizam serviços ou aplicativos de produtoras de software para processar e armazenar os dados cadastrais. Essas produtoras podem utilizar tecnologias proprietárias que impedem o livre acesso aos dados, o que pode dificultar o trabalho dos administradores públicos na hora de buscar informações não definidas inicialmente.</w:t>
      </w:r>
    </w:p>
    <w:p w14:paraId="1DC5F200" w14:textId="77777777" w:rsidR="006B691A" w:rsidRDefault="006B691A" w:rsidP="006B691A">
      <w:pPr>
        <w:rPr>
          <w:lang w:eastAsia="pt-BR"/>
        </w:rPr>
      </w:pPr>
      <w:r>
        <w:rPr>
          <w:lang w:eastAsia="pt-BR"/>
        </w:rPr>
        <w:t>Em seu artigo 5º a LGPD define as figuras dos agentes de tratamento: o Controlador, aquele que decide como e por que os dados pessoais serão tratados; e o Operador, o que realiza o tratamento dos dados sob as instruções do controlador. No caso do cadastro urbano a prefeitura exerce o papel de controladora e pode determinar as operações a serem realizadas, inclusive a exportação das informações para formatos abertos.</w:t>
      </w:r>
    </w:p>
    <w:p w14:paraId="2895A670" w14:textId="4DE1B48E" w:rsidR="00722588" w:rsidRDefault="006B691A" w:rsidP="006B691A">
      <w:pPr>
        <w:rPr>
          <w:lang w:eastAsia="pt-BR"/>
        </w:rPr>
      </w:pPr>
      <w:r>
        <w:rPr>
          <w:lang w:eastAsia="pt-BR"/>
        </w:rPr>
        <w:t>Pelo exposto acima, se conclui que a obtenção dos dados cadastrais e o seu armazenamento, ainda que realizada por terceiros, decorre do poder-dever de tributar da prefeitura municipal, que é o sujeito ativo da relação tributária. Dessa forma, mesmo que a desenvolvedora de software contratada utilize tecnologias proprietárias para processar e armazenar os dados, ela está obrigada a fornecer esses dados no formato solicitado pela prefeitura, sendo devida apenas a justa indenização pelo trabalho necessário à conversão para o formato exigido.</w:t>
      </w:r>
    </w:p>
    <w:p w14:paraId="0A2F7BC1" w14:textId="45495100" w:rsidR="00040805" w:rsidRDefault="00040805" w:rsidP="00EF6908">
      <w:pPr>
        <w:pStyle w:val="Ttulo2"/>
      </w:pPr>
      <w:r w:rsidRPr="00040805">
        <w:rPr>
          <w:lang w:eastAsia="pt-BR"/>
        </w:rPr>
        <w:t xml:space="preserve">CNEFE </w:t>
      </w:r>
      <w:r>
        <w:rPr>
          <w:lang w:eastAsia="pt-BR"/>
        </w:rPr>
        <w:t xml:space="preserve">- </w:t>
      </w:r>
      <w:r w:rsidRPr="004500A5">
        <w:t>Cadastro Nacional de Endereços para Fins Estatísticos</w:t>
      </w:r>
      <w:r>
        <w:t xml:space="preserve"> </w:t>
      </w:r>
    </w:p>
    <w:p w14:paraId="073BBC88" w14:textId="382C91B7" w:rsidR="007C5FB6" w:rsidRPr="007C5FB6" w:rsidRDefault="007C5FB6" w:rsidP="007C5FB6">
      <w:r>
        <w:t xml:space="preserve">Segundo </w:t>
      </w:r>
      <w:r w:rsidR="00835242">
        <w:t>o sítio do IBGE na Internet:</w:t>
      </w:r>
    </w:p>
    <w:p w14:paraId="1113F49C" w14:textId="570B8FA9" w:rsidR="001D0A5A" w:rsidRDefault="00835242" w:rsidP="000C2D2D">
      <w:pPr>
        <w:rPr>
          <w:lang w:eastAsia="pt-BR"/>
        </w:rPr>
      </w:pPr>
      <w:r>
        <w:rPr>
          <w:lang w:eastAsia="pt-BR"/>
        </w:rPr>
        <w:lastRenderedPageBreak/>
        <w:t>“</w:t>
      </w:r>
      <w:r w:rsidR="000C2D2D">
        <w:rPr>
          <w:lang w:eastAsia="pt-BR"/>
        </w:rPr>
        <w:t>O Cadastro Nacional de Endereços para Fins Estatísticos - CNEFE é uma base de dados de abrangência nacional criada em 2005. Esse cadastro contempla endereços georreferenciados de domicílios e estabelecimentos de todo o país.</w:t>
      </w:r>
    </w:p>
    <w:p w14:paraId="1CCCF128" w14:textId="6B57743C" w:rsidR="000C2D2D" w:rsidRDefault="000C2D2D" w:rsidP="000C2D2D">
      <w:pPr>
        <w:rPr>
          <w:lang w:eastAsia="pt-BR"/>
        </w:rPr>
      </w:pPr>
      <w:r>
        <w:rPr>
          <w:lang w:eastAsia="pt-BR"/>
        </w:rPr>
        <w:t>A sua atualização é realizada continuamente. De forma integral, a cada censo demográfico, e de forma pontual, conforme demandas que surgem do próprio Cadastro ou das demais pesquisas do IBGE. Entre essas pesquisas estão a PNAD Contínua e a POF (respectivamente: Pesquisa Nacional por Amostra de Domicílios Contínua e a Pesquisa de Orçamentos Familiares).</w:t>
      </w:r>
    </w:p>
    <w:p w14:paraId="75D42AF3" w14:textId="530422A3" w:rsidR="000C2D2D" w:rsidRDefault="000C2D2D" w:rsidP="000C2D2D">
      <w:pPr>
        <w:rPr>
          <w:lang w:eastAsia="pt-BR"/>
        </w:rPr>
      </w:pPr>
      <w:r>
        <w:rPr>
          <w:lang w:eastAsia="pt-BR"/>
        </w:rPr>
        <w:t>Na atividade do CNEFE, endereços distribuídos por todo o território brasileiro são registrados tanto nas áreas urbanas quanto nas áreas rurais. Nessas áreas, o IBGE atualiza endereços localizados em áreas regulares e consolidadas, bem como em áreas de expansão urbana e de difícil acesso, onde o registro de endereços tende a ser frágil e não formalizado. Além do registro dos dados que localizam o endereço no país, o trabalho consiste em caracterizá-lo segundo a espécie, ou seja, em categorias variadas de domicílios ou estabelecimentos; segundo o tipo de edificação a que corresponde; entre outros aspectos.</w:t>
      </w:r>
    </w:p>
    <w:p w14:paraId="581CE37F" w14:textId="67D4F60A" w:rsidR="00040805" w:rsidRDefault="000C2D2D" w:rsidP="000C2D2D">
      <w:pPr>
        <w:rPr>
          <w:lang w:eastAsia="pt-BR"/>
        </w:rPr>
      </w:pPr>
      <w:r>
        <w:rPr>
          <w:lang w:eastAsia="pt-BR"/>
        </w:rPr>
        <w:t>Para o fim de divulgação, os dados do CNEFE seguem as diretrizes do IBGE para assegurar o sigilo da informação estatística. Dessa forma, não são divulgados elementos que possam identificar o informante ou caracterizar domicílios segundo o seu estado de ocupação.</w:t>
      </w:r>
      <w:r w:rsidR="00835242">
        <w:rPr>
          <w:lang w:eastAsia="pt-BR"/>
        </w:rPr>
        <w:t>”</w:t>
      </w:r>
    </w:p>
    <w:p w14:paraId="7F6167DD" w14:textId="7692CBF3" w:rsidR="000C2D2D" w:rsidRDefault="000C2D2D" w:rsidP="000C2D2D">
      <w:pPr>
        <w:rPr>
          <w:lang w:eastAsia="pt-BR"/>
        </w:rPr>
      </w:pPr>
      <w:r>
        <w:rPr>
          <w:lang w:eastAsia="pt-BR"/>
        </w:rPr>
        <w:t>Os dados são disponibilizados nos formatos</w:t>
      </w:r>
      <w:r w:rsidR="004010CC">
        <w:rPr>
          <w:lang w:eastAsia="pt-BR"/>
        </w:rPr>
        <w:t xml:space="preserve"> GeoJSON e CSV.</w:t>
      </w:r>
    </w:p>
    <w:p w14:paraId="435F3074" w14:textId="04E83C8E" w:rsidR="00210FE8" w:rsidRDefault="00210FE8" w:rsidP="009220CC">
      <w:pPr>
        <w:rPr>
          <w:lang w:eastAsia="pt-BR"/>
        </w:rPr>
      </w:pPr>
      <w:r>
        <w:rPr>
          <w:lang w:eastAsia="pt-BR"/>
        </w:rPr>
        <w:t xml:space="preserve">Já existem iniciativas para integrar endereços </w:t>
      </w:r>
      <w:r w:rsidR="00E55EC5">
        <w:rPr>
          <w:lang w:eastAsia="pt-BR"/>
        </w:rPr>
        <w:t>textuais com o</w:t>
      </w:r>
      <w:r w:rsidR="00C55497">
        <w:rPr>
          <w:lang w:eastAsia="pt-BR"/>
        </w:rPr>
        <w:t>s dados georreferenciados do CNEFE</w:t>
      </w:r>
      <w:r w:rsidR="0068738B">
        <w:rPr>
          <w:lang w:eastAsia="pt-BR"/>
        </w:rPr>
        <w:t xml:space="preserve">. O </w:t>
      </w:r>
      <w:r w:rsidR="008F745C">
        <w:rPr>
          <w:lang w:eastAsia="pt-BR"/>
        </w:rPr>
        <w:t xml:space="preserve">documento </w:t>
      </w:r>
      <w:r w:rsidR="009220CC">
        <w:rPr>
          <w:lang w:eastAsia="pt-BR"/>
        </w:rPr>
        <w:t>“</w:t>
      </w:r>
      <w:r w:rsidR="009220CC">
        <w:rPr>
          <w:lang w:eastAsia="pt-BR"/>
        </w:rPr>
        <w:t>Integração do Cadastro Único com</w:t>
      </w:r>
      <w:r w:rsidR="009220CC">
        <w:rPr>
          <w:lang w:eastAsia="pt-BR"/>
        </w:rPr>
        <w:t xml:space="preserve"> </w:t>
      </w:r>
      <w:r w:rsidR="009220CC">
        <w:rPr>
          <w:lang w:eastAsia="pt-BR"/>
        </w:rPr>
        <w:t>Cadastro Nacional de Endereços para</w:t>
      </w:r>
      <w:r w:rsidR="009220CC">
        <w:rPr>
          <w:lang w:eastAsia="pt-BR"/>
        </w:rPr>
        <w:t xml:space="preserve"> </w:t>
      </w:r>
      <w:r w:rsidR="009220CC">
        <w:rPr>
          <w:lang w:eastAsia="pt-BR"/>
        </w:rPr>
        <w:t>Fins Estatístico através da modelagem</w:t>
      </w:r>
      <w:r w:rsidR="009220CC">
        <w:rPr>
          <w:lang w:eastAsia="pt-BR"/>
        </w:rPr>
        <w:t xml:space="preserve"> </w:t>
      </w:r>
      <w:r w:rsidR="009220CC">
        <w:rPr>
          <w:lang w:eastAsia="pt-BR"/>
        </w:rPr>
        <w:t>de um banco de dados espacial</w:t>
      </w:r>
      <w:r w:rsidR="009220CC">
        <w:rPr>
          <w:lang w:eastAsia="pt-BR"/>
        </w:rPr>
        <w:t>”</w:t>
      </w:r>
      <w:r w:rsidR="00EB49E7">
        <w:rPr>
          <w:lang w:eastAsia="pt-BR"/>
        </w:rPr>
        <w:t xml:space="preserve"> </w:t>
      </w:r>
      <w:r w:rsidR="00EB49E7">
        <w:rPr>
          <w:lang w:eastAsia="pt-BR"/>
        </w:rPr>
        <w:fldChar w:fldCharType="begin"/>
      </w:r>
      <w:r w:rsidR="00EB49E7">
        <w:rPr>
          <w:lang w:eastAsia="pt-BR"/>
        </w:rPr>
        <w:instrText xml:space="preserve"> ADDIN ZOTERO_ITEM CSL_CITATION {"citationID":"YOwNkdiv","properties":{"formattedCitation":"(mds.gov.br, 2023)","plainCitation":"(mds.gov.br, 2023)","noteIndex":0},"citationItems":[{"id":161,"uris":["http://zotero.org/users/15531986/items/XS88PDSG"],"itemData":{"id":161,"type":"report","archive":"relatorio_270.pdf","publisher":"mds.gov.br","title":"Integração do Cadastro Único com Cadastro Nacional de Endereços para Fins Estatístico através da modelagem de um banco de dados espacial","title-short":"CadUnico x CNEFE","URL":"https://aplicacoes.mds.gov.br/sagi/pesquisas/documentos/relatorio/relatorio_270.pdf","author":[{"family":"mds.gov.br","given":""}],"accessed":{"date-parts":[["2025",3,3]]},"issued":{"date-parts":[["2023"]]}}}],"schema":"https://github.com/citation-style-language/schema/raw/master/csl-citation.json"} </w:instrText>
      </w:r>
      <w:r w:rsidR="00EB49E7">
        <w:rPr>
          <w:lang w:eastAsia="pt-BR"/>
        </w:rPr>
        <w:fldChar w:fldCharType="separate"/>
      </w:r>
      <w:r w:rsidR="00EB49E7" w:rsidRPr="00EB49E7">
        <w:rPr>
          <w:rFonts w:cs="Arial"/>
        </w:rPr>
        <w:t>(mds.gov.br, 2023)</w:t>
      </w:r>
      <w:r w:rsidR="00EB49E7">
        <w:rPr>
          <w:lang w:eastAsia="pt-BR"/>
        </w:rPr>
        <w:fldChar w:fldCharType="end"/>
      </w:r>
      <w:r w:rsidR="009220CC">
        <w:rPr>
          <w:lang w:eastAsia="pt-BR"/>
        </w:rPr>
        <w:t>,</w:t>
      </w:r>
      <w:r w:rsidR="00703679">
        <w:rPr>
          <w:lang w:eastAsia="pt-BR"/>
        </w:rPr>
        <w:t xml:space="preserve"> por exemplo,</w:t>
      </w:r>
      <w:r w:rsidR="009220CC">
        <w:rPr>
          <w:lang w:eastAsia="pt-BR"/>
        </w:rPr>
        <w:t xml:space="preserve"> oferece </w:t>
      </w:r>
      <w:r w:rsidR="00703679">
        <w:rPr>
          <w:lang w:eastAsia="pt-BR"/>
        </w:rPr>
        <w:t>um arcabouço técnico bastante completo</w:t>
      </w:r>
      <w:r w:rsidR="00EB49E7">
        <w:rPr>
          <w:lang w:eastAsia="pt-BR"/>
        </w:rPr>
        <w:t xml:space="preserve"> sobre </w:t>
      </w:r>
      <w:r w:rsidR="00807D66">
        <w:rPr>
          <w:lang w:eastAsia="pt-BR"/>
        </w:rPr>
        <w:t>como conectar as informações</w:t>
      </w:r>
      <w:r w:rsidR="00D26E30">
        <w:rPr>
          <w:lang w:eastAsia="pt-BR"/>
        </w:rPr>
        <w:t xml:space="preserve"> de diferentes bancos de dados</w:t>
      </w:r>
      <w:r w:rsidR="00703679">
        <w:rPr>
          <w:lang w:eastAsia="pt-BR"/>
        </w:rPr>
        <w:t>.</w:t>
      </w:r>
    </w:p>
    <w:p w14:paraId="7830DD5B" w14:textId="35230D2C" w:rsidR="001E24F2" w:rsidRPr="001E24F2" w:rsidRDefault="001E24F2" w:rsidP="000B085C">
      <w:pPr>
        <w:pStyle w:val="Ttulo2"/>
        <w:rPr>
          <w:rFonts w:eastAsia="Times New Roman"/>
          <w:lang w:eastAsia="pt-BR"/>
        </w:rPr>
      </w:pPr>
      <w:bookmarkStart w:id="71" w:name="_Toc191669460"/>
      <w:r w:rsidRPr="001E24F2">
        <w:rPr>
          <w:rFonts w:eastAsia="Times New Roman"/>
          <w:lang w:eastAsia="pt-BR"/>
        </w:rPr>
        <w:t xml:space="preserve">BANCOS DE DADOS </w:t>
      </w:r>
      <w:r w:rsidR="009136FD">
        <w:rPr>
          <w:rFonts w:eastAsia="Times New Roman"/>
          <w:lang w:eastAsia="pt-BR"/>
        </w:rPr>
        <w:t xml:space="preserve">CONVENCIONAIS </w:t>
      </w:r>
      <w:r w:rsidR="002E2CD6">
        <w:rPr>
          <w:rFonts w:eastAsia="Times New Roman"/>
          <w:lang w:eastAsia="pt-BR"/>
        </w:rPr>
        <w:t>E BANCOS DE DADOS GEO</w:t>
      </w:r>
      <w:r w:rsidR="009136FD">
        <w:rPr>
          <w:rFonts w:eastAsia="Times New Roman"/>
          <w:lang w:eastAsia="pt-BR"/>
        </w:rPr>
        <w:t>GRÁFICOS</w:t>
      </w:r>
      <w:bookmarkEnd w:id="71"/>
    </w:p>
    <w:p w14:paraId="05A8DA82" w14:textId="1946C449" w:rsidR="001E24F2" w:rsidRPr="001E24F2" w:rsidRDefault="001E24F2" w:rsidP="001E24F2">
      <w:pPr>
        <w:rPr>
          <w:lang w:eastAsia="pt-BR"/>
        </w:rPr>
      </w:pPr>
      <w:r w:rsidRPr="001E24F2">
        <w:rPr>
          <w:lang w:eastAsia="pt-BR"/>
        </w:rPr>
        <w:t xml:space="preserve">A rigor, todas as informações, sejam texto, imagens, sons ou </w:t>
      </w:r>
      <w:r w:rsidRPr="00D262DD">
        <w:rPr>
          <w:lang w:eastAsia="pt-BR"/>
        </w:rPr>
        <w:t>dados geo</w:t>
      </w:r>
      <w:r w:rsidR="00D262DD" w:rsidRPr="00D262DD">
        <w:rPr>
          <w:lang w:eastAsia="pt-BR"/>
        </w:rPr>
        <w:t>gráficos</w:t>
      </w:r>
      <w:r w:rsidRPr="00D262DD">
        <w:rPr>
          <w:lang w:eastAsia="pt-BR"/>
        </w:rPr>
        <w:t xml:space="preserve"> são armazenadas nos SGBDs de uma forma única: uma sequên</w:t>
      </w:r>
      <w:r w:rsidRPr="001E24F2">
        <w:rPr>
          <w:lang w:eastAsia="pt-BR"/>
        </w:rPr>
        <w:t>cia de bits. O que muda é a capacidade que a ferramenta possui de realizar operações sobre os dados armazenados e converter para um formato legível.</w:t>
      </w:r>
    </w:p>
    <w:p w14:paraId="369FD108" w14:textId="41EC58F6" w:rsidR="00AF175A" w:rsidRDefault="001E24F2" w:rsidP="001E24F2">
      <w:pPr>
        <w:rPr>
          <w:lang w:eastAsia="pt-BR"/>
        </w:rPr>
      </w:pPr>
      <w:r w:rsidRPr="001E24F2">
        <w:rPr>
          <w:lang w:eastAsia="pt-BR"/>
        </w:rPr>
        <w:lastRenderedPageBreak/>
        <w:t xml:space="preserve">É possível, por exemplo, armazenar </w:t>
      </w:r>
      <w:r w:rsidRPr="00D262DD">
        <w:rPr>
          <w:lang w:eastAsia="pt-BR"/>
        </w:rPr>
        <w:t>dados geo</w:t>
      </w:r>
      <w:r w:rsidR="00D262DD" w:rsidRPr="00D262DD">
        <w:rPr>
          <w:lang w:eastAsia="pt-BR"/>
        </w:rPr>
        <w:t>gráficos</w:t>
      </w:r>
      <w:r w:rsidRPr="001E24F2">
        <w:rPr>
          <w:lang w:eastAsia="pt-BR"/>
        </w:rPr>
        <w:t xml:space="preserve"> em qualquer SGBD textual. Basta que eles sejam codificados em um formato como o GeoJSON A diferença é que uma ferramenta SIG, tratará as informações nativamente e oferecerá ferramentas mais adequadas para o seu processamento. Um sistema SIG interpretará como um ponto, uma linha ou um polígono enquanto para um sistema textual será apenas uma sequência de letras, números e símbolos.</w:t>
      </w:r>
    </w:p>
    <w:p w14:paraId="532C76A4" w14:textId="688BBB05" w:rsidR="002E2CD6" w:rsidRDefault="002E2CD6" w:rsidP="000B085C">
      <w:pPr>
        <w:pStyle w:val="Ttulo2"/>
      </w:pPr>
      <w:bookmarkStart w:id="72" w:name="_Toc191669461"/>
      <w:r w:rsidRPr="007C7115">
        <w:t>Sistemas de Informação Geográfica (SIG).</w:t>
      </w:r>
      <w:bookmarkEnd w:id="72"/>
      <w:r w:rsidRPr="007C7115">
        <w:t xml:space="preserve"> </w:t>
      </w:r>
      <w:r w:rsidR="00FC7968">
        <w:tab/>
      </w:r>
    </w:p>
    <w:p w14:paraId="6BD04A37" w14:textId="77777777" w:rsidR="002E2CD6" w:rsidRPr="007C7115" w:rsidRDefault="002E2CD6" w:rsidP="000B085C">
      <w:pPr>
        <w:pStyle w:val="Ttulo2"/>
      </w:pPr>
      <w:bookmarkStart w:id="73" w:name="_Toc191669462"/>
      <w:r w:rsidRPr="007C7115">
        <w:t>Cadastro Imobiliário e Georreferenciamento.</w:t>
      </w:r>
      <w:bookmarkEnd w:id="73"/>
      <w:r w:rsidRPr="007C7115">
        <w:t xml:space="preserve"> </w:t>
      </w:r>
    </w:p>
    <w:p w14:paraId="10A4BE9C" w14:textId="79111357" w:rsidR="001D772A" w:rsidRPr="007C7115" w:rsidRDefault="00406037" w:rsidP="000B085C">
      <w:pPr>
        <w:pStyle w:val="Ttulo1"/>
      </w:pPr>
      <w:bookmarkStart w:id="74" w:name="_Toc191669463"/>
      <w:r>
        <w:t>M</w:t>
      </w:r>
      <w:r w:rsidR="001D772A" w:rsidRPr="007C7115">
        <w:t>etodologia</w:t>
      </w:r>
      <w:r w:rsidR="005E6C0C">
        <w:t xml:space="preserve"> da pesquisa</w:t>
      </w:r>
      <w:bookmarkEnd w:id="74"/>
    </w:p>
    <w:p w14:paraId="2B0DFEDA" w14:textId="14A9C911" w:rsidR="000C3264" w:rsidRDefault="000C3264" w:rsidP="000B085C">
      <w:pPr>
        <w:pStyle w:val="Ttulo2"/>
      </w:pPr>
      <w:bookmarkStart w:id="75" w:name="_Toc191669464"/>
      <w:r>
        <w:t>Etapas</w:t>
      </w:r>
      <w:bookmarkEnd w:id="75"/>
      <w:r w:rsidR="00AE7CE0" w:rsidRPr="00AE7CE0">
        <w:t xml:space="preserve"> </w:t>
      </w:r>
    </w:p>
    <w:p w14:paraId="07F0D598" w14:textId="7921ACA7" w:rsidR="00AE7CE0" w:rsidRDefault="004705B8" w:rsidP="000B458E">
      <w:pPr>
        <w:pStyle w:val="Ttulo3"/>
      </w:pPr>
      <w:bookmarkStart w:id="76" w:name="_Toc191669465"/>
      <w:r>
        <w:t>Obter</w:t>
      </w:r>
      <w:r w:rsidR="00AE7CE0" w:rsidRPr="007C7115">
        <w:t xml:space="preserve"> </w:t>
      </w:r>
      <w:r w:rsidR="00886862">
        <w:t xml:space="preserve">dados </w:t>
      </w:r>
      <w:r w:rsidR="001C7536">
        <w:t xml:space="preserve">dos lotes </w:t>
      </w:r>
      <w:r w:rsidR="00AE7CE0" w:rsidRPr="007C7115">
        <w:t>d</w:t>
      </w:r>
      <w:r w:rsidR="000652FD">
        <w:t>e</w:t>
      </w:r>
      <w:r w:rsidR="00AE7CE0" w:rsidRPr="007C7115">
        <w:t xml:space="preserve"> municípios</w:t>
      </w:r>
      <w:r w:rsidR="00FE4605">
        <w:t xml:space="preserve"> </w:t>
      </w:r>
      <w:r w:rsidR="00BF25F9">
        <w:t>parceiros</w:t>
      </w:r>
      <w:r w:rsidR="00194975">
        <w:t xml:space="preserve">: identificação do lote e da quadra, logradouro, número, </w:t>
      </w:r>
      <w:r w:rsidR="00AD78D8">
        <w:t xml:space="preserve">largura do lote (testada) e outras dimensões </w:t>
      </w:r>
      <w:r w:rsidR="000E79A9">
        <w:t>disponíveis</w:t>
      </w:r>
      <w:bookmarkEnd w:id="76"/>
      <w:r w:rsidR="00AE7CE0" w:rsidRPr="007C7115">
        <w:t xml:space="preserve"> </w:t>
      </w:r>
    </w:p>
    <w:p w14:paraId="56BF484A" w14:textId="77777777" w:rsidR="00A0431C" w:rsidRDefault="00A0431C" w:rsidP="00A0431C">
      <w:r>
        <w:t xml:space="preserve">Atualmente os aplicativos de cadastro costumam utilizar uma estrutura de dados composta por várias classes ou tabelas. Para este trabalho, no entanto, a estrutura ideal para importação é uma única tabela contendo apenas os dados necessários à criação dos objetos geométricos, conforme o esquema da </w:t>
      </w:r>
      <w:r>
        <w:fldChar w:fldCharType="begin"/>
      </w:r>
      <w:r>
        <w:instrText xml:space="preserve"> REF _Ref191279887 \h </w:instrText>
      </w:r>
      <w:r>
        <w:fldChar w:fldCharType="separate"/>
      </w:r>
      <w:r>
        <w:t xml:space="preserve">Tabela </w:t>
      </w:r>
      <w:r>
        <w:rPr>
          <w:noProof/>
        </w:rPr>
        <w:t>4</w:t>
      </w:r>
      <w:r>
        <w:fldChar w:fldCharType="end"/>
      </w:r>
      <w:r>
        <w:t>.</w:t>
      </w:r>
    </w:p>
    <w:p w14:paraId="6028D2BC" w14:textId="596C468C" w:rsidR="00A54FA2" w:rsidRDefault="00E14A2B" w:rsidP="00A54FA2">
      <w:r>
        <w:t xml:space="preserve">Considerando o que foi discutido no </w:t>
      </w:r>
      <w:r w:rsidR="003A40E7">
        <w:t xml:space="preserve">item </w:t>
      </w:r>
      <w:r w:rsidR="00572BC5">
        <w:fldChar w:fldCharType="begin"/>
      </w:r>
      <w:r w:rsidR="00572BC5">
        <w:instrText xml:space="preserve"> REF _Ref191278478 \r \h </w:instrText>
      </w:r>
      <w:r w:rsidR="00572BC5">
        <w:fldChar w:fldCharType="separate"/>
      </w:r>
      <w:r w:rsidR="00572BC5">
        <w:t>2.1.8</w:t>
      </w:r>
      <w:r w:rsidR="00572BC5">
        <w:fldChar w:fldCharType="end"/>
      </w:r>
      <w:r w:rsidR="00572BC5">
        <w:t xml:space="preserve"> </w:t>
      </w:r>
      <w:r w:rsidR="00572BC5">
        <w:fldChar w:fldCharType="begin"/>
      </w:r>
      <w:r w:rsidR="00572BC5">
        <w:instrText xml:space="preserve"> REF _Ref191278485 \h </w:instrText>
      </w:r>
      <w:r w:rsidR="00572BC5">
        <w:fldChar w:fldCharType="separate"/>
      </w:r>
      <w:r w:rsidR="00572BC5">
        <w:rPr>
          <w:lang w:eastAsia="pt-BR"/>
        </w:rPr>
        <w:t>CIATA e a Lei Geral de Proteção de Dados (LGPD)</w:t>
      </w:r>
      <w:r w:rsidR="00572BC5">
        <w:fldChar w:fldCharType="end"/>
      </w:r>
      <w:r w:rsidR="009E5815">
        <w:t xml:space="preserve"> </w:t>
      </w:r>
      <w:r w:rsidR="008A366A">
        <w:t xml:space="preserve">a prefeitura pode obter os dados do sistema de cadastro </w:t>
      </w:r>
      <w:r w:rsidR="00F923D2">
        <w:t>em um formato</w:t>
      </w:r>
      <w:r w:rsidR="00DD2140">
        <w:t xml:space="preserve"> de arquivo</w:t>
      </w:r>
      <w:r w:rsidR="00F923D2">
        <w:t xml:space="preserve"> não-proprietário</w:t>
      </w:r>
      <w:r w:rsidR="00DD2140">
        <w:t>,</w:t>
      </w:r>
      <w:r w:rsidR="00F923D2">
        <w:t xml:space="preserve"> como XML, JSON ou CSV</w:t>
      </w:r>
      <w:r w:rsidR="00FD4278">
        <w:rPr>
          <w:rStyle w:val="Refdenotaderodap"/>
        </w:rPr>
        <w:footnoteReference w:id="10"/>
      </w:r>
      <w:r w:rsidR="00496560">
        <w:t xml:space="preserve">. </w:t>
      </w:r>
      <w:r w:rsidR="008826C5">
        <w:t>Para importação em um banco de dados a preferência é por arquivos CSV</w:t>
      </w:r>
      <w:r w:rsidR="004D09B3">
        <w:t>.</w:t>
      </w:r>
    </w:p>
    <w:p w14:paraId="611A2F70" w14:textId="7E0B3742" w:rsidR="00252158" w:rsidRDefault="00252158" w:rsidP="006E2B26">
      <w:pPr>
        <w:pStyle w:val="Legenda"/>
      </w:pPr>
      <w:bookmarkStart w:id="77" w:name="_Ref191279887"/>
      <w:r>
        <w:t xml:space="preserve">Tabela </w:t>
      </w:r>
      <w:r w:rsidR="002D6A21">
        <w:fldChar w:fldCharType="begin"/>
      </w:r>
      <w:r w:rsidR="002D6A21">
        <w:instrText xml:space="preserve"> SEQ Tabela \* ARABIC </w:instrText>
      </w:r>
      <w:r w:rsidR="002D6A21">
        <w:fldChar w:fldCharType="separate"/>
      </w:r>
      <w:r w:rsidR="002D6A21">
        <w:rPr>
          <w:noProof/>
        </w:rPr>
        <w:t>5</w:t>
      </w:r>
      <w:r w:rsidR="002D6A21">
        <w:rPr>
          <w:noProof/>
        </w:rPr>
        <w:fldChar w:fldCharType="end"/>
      </w:r>
      <w:bookmarkEnd w:id="77"/>
      <w:r>
        <w:t xml:space="preserve">: </w:t>
      </w:r>
      <w:r w:rsidRPr="00E7440E">
        <w:t xml:space="preserve">Estrutura de dados para criação dos objetos </w:t>
      </w:r>
      <w:r>
        <w:t>geométricos</w:t>
      </w:r>
    </w:p>
    <w:tbl>
      <w:tblPr>
        <w:tblStyle w:val="Tabelacomgrade"/>
        <w:tblW w:w="0" w:type="auto"/>
        <w:tblLook w:val="04A0" w:firstRow="1" w:lastRow="0" w:firstColumn="1" w:lastColumn="0" w:noHBand="0" w:noVBand="1"/>
      </w:tblPr>
      <w:tblGrid>
        <w:gridCol w:w="9061"/>
      </w:tblGrid>
      <w:tr w:rsidR="00CB19AB" w14:paraId="6E0A0525" w14:textId="77777777" w:rsidTr="00CB19AB">
        <w:tc>
          <w:tcPr>
            <w:tcW w:w="9061" w:type="dxa"/>
          </w:tcPr>
          <w:p w14:paraId="4E5A01F5" w14:textId="77777777" w:rsidR="00CB19AB" w:rsidRDefault="00CB19AB" w:rsidP="00A54FA2">
            <w:pPr>
              <w:ind w:firstLine="0"/>
            </w:pPr>
          </w:p>
        </w:tc>
      </w:tr>
    </w:tbl>
    <w:p w14:paraId="2ED5F907" w14:textId="77777777" w:rsidR="00CB19AB" w:rsidRDefault="00CB19AB" w:rsidP="00A54FA2"/>
    <w:p w14:paraId="010C77DD" w14:textId="77777777" w:rsidR="004D09B3" w:rsidRPr="00A54FA2" w:rsidRDefault="004D09B3" w:rsidP="00A54FA2"/>
    <w:p w14:paraId="6BF633E9" w14:textId="77777777" w:rsidR="00A54FA2" w:rsidRDefault="00A54FA2" w:rsidP="007363BF">
      <w:pPr>
        <w:pStyle w:val="PargrafodaLista"/>
        <w:ind w:left="1571" w:firstLine="0"/>
      </w:pPr>
    </w:p>
    <w:p w14:paraId="1628CA7A" w14:textId="050B3A55" w:rsidR="003809CD" w:rsidRPr="007C7115" w:rsidRDefault="00A05F79" w:rsidP="007363BF">
      <w:pPr>
        <w:pStyle w:val="Ttulo3"/>
      </w:pPr>
      <w:bookmarkStart w:id="78" w:name="_Toc191669466"/>
      <w:r>
        <w:lastRenderedPageBreak/>
        <w:t xml:space="preserve">Definir e povoar um banco de dados relacional </w:t>
      </w:r>
      <w:r w:rsidR="00591CEC">
        <w:t>com os dados dos imóveis</w:t>
      </w:r>
      <w:bookmarkEnd w:id="78"/>
    </w:p>
    <w:p w14:paraId="3D3ECF8E" w14:textId="1BE09876" w:rsidR="00AE7CE0" w:rsidRDefault="00591CEC" w:rsidP="007363BF">
      <w:pPr>
        <w:pStyle w:val="Ttulo3"/>
      </w:pPr>
      <w:bookmarkStart w:id="79" w:name="_Toc191669467"/>
      <w:r>
        <w:t>Selecionar</w:t>
      </w:r>
      <w:r w:rsidR="006F0CA0">
        <w:t xml:space="preserve"> um conjunto ótimo de informações </w:t>
      </w:r>
      <w:r w:rsidR="00AE7CE0" w:rsidRPr="007C7115">
        <w:t>cadastrais</w:t>
      </w:r>
      <w:r w:rsidR="006F0CA0">
        <w:t xml:space="preserve"> contendo quadras retangulares </w:t>
      </w:r>
      <w:r w:rsidR="00770B33">
        <w:t>com pelo menos um endereço em cada logradouro</w:t>
      </w:r>
      <w:r w:rsidR="007A407B">
        <w:t xml:space="preserve"> (Retangópolis)</w:t>
      </w:r>
      <w:r w:rsidR="00770B33">
        <w:t>.</w:t>
      </w:r>
      <w:bookmarkEnd w:id="79"/>
      <w:r w:rsidR="00AE7CE0" w:rsidRPr="007C7115">
        <w:t xml:space="preserve"> </w:t>
      </w:r>
    </w:p>
    <w:p w14:paraId="3192C377" w14:textId="2C69E73C" w:rsidR="00175A94" w:rsidRDefault="00CB1BB2" w:rsidP="00710CEE">
      <w:pPr>
        <w:pStyle w:val="PargrafodaLista"/>
        <w:numPr>
          <w:ilvl w:val="0"/>
          <w:numId w:val="6"/>
        </w:numPr>
      </w:pPr>
      <w:r>
        <w:t xml:space="preserve">Extrair dos dados </w:t>
      </w:r>
      <w:r w:rsidR="0069391A">
        <w:t xml:space="preserve">textuais os logradouros que compõem cada quadra e a ordem </w:t>
      </w:r>
      <w:r w:rsidR="003809CD">
        <w:t>deles.</w:t>
      </w:r>
    </w:p>
    <w:p w14:paraId="4D2170C3" w14:textId="16EFD111" w:rsidR="00D34F38" w:rsidRDefault="00D34F38" w:rsidP="00710CEE">
      <w:pPr>
        <w:pStyle w:val="PargrafodaLista"/>
        <w:numPr>
          <w:ilvl w:val="0"/>
          <w:numId w:val="6"/>
        </w:numPr>
      </w:pPr>
      <w:r w:rsidRPr="007C7115">
        <w:t>Desenvolv</w:t>
      </w:r>
      <w:r>
        <w:t>er um protótipo para testes</w:t>
      </w:r>
      <w:r w:rsidRPr="007C7115">
        <w:t>.</w:t>
      </w:r>
    </w:p>
    <w:p w14:paraId="12955B46" w14:textId="2C60BBED" w:rsidR="007A407B" w:rsidRPr="007C7115" w:rsidRDefault="007A407B" w:rsidP="00710CEE">
      <w:pPr>
        <w:pStyle w:val="PargrafodaLista"/>
        <w:numPr>
          <w:ilvl w:val="0"/>
          <w:numId w:val="6"/>
        </w:numPr>
      </w:pPr>
      <w:r>
        <w:t>Testar protótipo com dados se</w:t>
      </w:r>
      <w:r w:rsidR="00E715E4">
        <w:t xml:space="preserve">lecionados </w:t>
      </w:r>
      <w:r w:rsidR="00F31A68">
        <w:t>(</w:t>
      </w:r>
      <w:r w:rsidR="00E715E4">
        <w:t>Retangópolis).</w:t>
      </w:r>
    </w:p>
    <w:p w14:paraId="2DAD624A" w14:textId="237213E5" w:rsidR="00AE7CE0" w:rsidRPr="007C7115" w:rsidRDefault="00770B33" w:rsidP="00710CEE">
      <w:pPr>
        <w:pStyle w:val="PargrafodaLista"/>
        <w:numPr>
          <w:ilvl w:val="0"/>
          <w:numId w:val="6"/>
        </w:numPr>
      </w:pPr>
      <w:r>
        <w:t xml:space="preserve">Gerar </w:t>
      </w:r>
      <w:r w:rsidR="00093203">
        <w:t xml:space="preserve">imagem das quadras com </w:t>
      </w:r>
      <w:r w:rsidR="00175A94">
        <w:t>lados</w:t>
      </w:r>
      <w:r w:rsidR="00093203">
        <w:t xml:space="preserve"> proporcionais ao</w:t>
      </w:r>
      <w:r w:rsidR="009A5D39">
        <w:t xml:space="preserve"> </w:t>
      </w:r>
      <w:r w:rsidR="00175A94">
        <w:t>tamanho dos</w:t>
      </w:r>
      <w:r w:rsidR="009A5D39">
        <w:t xml:space="preserve"> </w:t>
      </w:r>
      <w:r w:rsidR="00093203">
        <w:t>imóveis cadastrados</w:t>
      </w:r>
      <w:r w:rsidR="00AE7CE0" w:rsidRPr="007C7115">
        <w:t xml:space="preserve">. </w:t>
      </w:r>
    </w:p>
    <w:p w14:paraId="6FA07357" w14:textId="7E9B5D5E" w:rsidR="00AE7CE0" w:rsidRPr="007C7115" w:rsidRDefault="00C74867" w:rsidP="00710CEE">
      <w:pPr>
        <w:pStyle w:val="PargrafodaLista"/>
        <w:numPr>
          <w:ilvl w:val="0"/>
          <w:numId w:val="6"/>
        </w:numPr>
      </w:pPr>
      <w:r>
        <w:t>Identificar e corrigir falhas do</w:t>
      </w:r>
      <w:r w:rsidR="00D97A6F">
        <w:t>s dados textuais no banco de dados.</w:t>
      </w:r>
    </w:p>
    <w:p w14:paraId="3881FF64" w14:textId="517A8EA6" w:rsidR="00AE7CE0" w:rsidRPr="007C7115" w:rsidRDefault="007C0C77" w:rsidP="00710CEE">
      <w:pPr>
        <w:pStyle w:val="PargrafodaLista"/>
        <w:numPr>
          <w:ilvl w:val="0"/>
          <w:numId w:val="6"/>
        </w:numPr>
      </w:pPr>
      <w:r>
        <w:t xml:space="preserve">Testar o protótipo </w:t>
      </w:r>
      <w:r w:rsidR="009B766F">
        <w:t>com dados completos do BD</w:t>
      </w:r>
      <w:r w:rsidR="00AE7CE0" w:rsidRPr="007C7115">
        <w:t xml:space="preserve">. </w:t>
      </w:r>
    </w:p>
    <w:p w14:paraId="6E2F79C4" w14:textId="128AC376" w:rsidR="00AE7CE0" w:rsidRPr="007C7115" w:rsidRDefault="001F26C1" w:rsidP="00710CEE">
      <w:pPr>
        <w:pStyle w:val="PargrafodaLista"/>
        <w:numPr>
          <w:ilvl w:val="0"/>
          <w:numId w:val="6"/>
        </w:numPr>
      </w:pPr>
      <w:r>
        <w:t>Associar as quadras com imagens georreferenciadas</w:t>
      </w:r>
      <w:r w:rsidR="00681316">
        <w:t xml:space="preserve"> (</w:t>
      </w:r>
      <w:r w:rsidR="006864D1">
        <w:t>registrar imagens das quadras)</w:t>
      </w:r>
      <w:r w:rsidR="00AE7CE0" w:rsidRPr="007C7115">
        <w:t xml:space="preserve">. </w:t>
      </w:r>
    </w:p>
    <w:p w14:paraId="2E5F3742" w14:textId="56617478" w:rsidR="00AE7CE0" w:rsidRPr="007C7115" w:rsidRDefault="001F26C1" w:rsidP="00710CEE">
      <w:pPr>
        <w:pStyle w:val="PargrafodaLista"/>
        <w:numPr>
          <w:ilvl w:val="0"/>
          <w:numId w:val="6"/>
        </w:numPr>
      </w:pPr>
      <w:r>
        <w:t xml:space="preserve">Disponibilizar </w:t>
      </w:r>
      <w:r w:rsidR="00AA1ABB">
        <w:t xml:space="preserve">o aplicativo na Internet para </w:t>
      </w:r>
      <w:r w:rsidR="00F5054C">
        <w:t xml:space="preserve">testes e </w:t>
      </w:r>
      <w:r w:rsidR="00AA1ABB">
        <w:t xml:space="preserve">validação </w:t>
      </w:r>
      <w:r w:rsidR="00F5054C">
        <w:t>por prefeituras</w:t>
      </w:r>
      <w:r w:rsidR="00AE7CE0" w:rsidRPr="007C7115">
        <w:t>.</w:t>
      </w:r>
    </w:p>
    <w:p w14:paraId="44DEFFD3" w14:textId="0FDE0FDC" w:rsidR="001D772A" w:rsidRDefault="00AE7CE0" w:rsidP="000B085C">
      <w:pPr>
        <w:pStyle w:val="Ttulo2"/>
      </w:pPr>
      <w:bookmarkStart w:id="80" w:name="_Toc191669468"/>
      <w:r>
        <w:t>cronograma</w:t>
      </w:r>
      <w:bookmarkEnd w:id="80"/>
      <w:r w:rsidR="001D772A" w:rsidRPr="007C7115">
        <w:t xml:space="preserve"> </w:t>
      </w:r>
    </w:p>
    <w:tbl>
      <w:tblPr>
        <w:tblStyle w:val="Tabelacomgrade"/>
        <w:tblW w:w="0" w:type="auto"/>
        <w:tblLook w:val="04A0" w:firstRow="1" w:lastRow="0" w:firstColumn="1" w:lastColumn="0" w:noHBand="0" w:noVBand="1"/>
      </w:tblPr>
      <w:tblGrid>
        <w:gridCol w:w="2405"/>
        <w:gridCol w:w="6656"/>
      </w:tblGrid>
      <w:tr w:rsidR="00905276" w14:paraId="30A1D606" w14:textId="77777777" w:rsidTr="001467D8">
        <w:tc>
          <w:tcPr>
            <w:tcW w:w="2405" w:type="dxa"/>
          </w:tcPr>
          <w:p w14:paraId="53EEBB61" w14:textId="028EBF95" w:rsidR="00905276" w:rsidRDefault="00531D9D" w:rsidP="00287745">
            <w:pPr>
              <w:ind w:firstLine="0"/>
            </w:pPr>
            <w:r>
              <w:t>Abril/2025</w:t>
            </w:r>
          </w:p>
        </w:tc>
        <w:tc>
          <w:tcPr>
            <w:tcW w:w="6656" w:type="dxa"/>
          </w:tcPr>
          <w:p w14:paraId="36DB463D" w14:textId="77777777" w:rsidR="00C360B0" w:rsidRDefault="008F1FAE" w:rsidP="00287745">
            <w:pPr>
              <w:ind w:firstLine="0"/>
            </w:pPr>
            <w:r>
              <w:t xml:space="preserve">Apresentação do projeto de pesquisa com </w:t>
            </w:r>
            <w:r w:rsidR="00F20C8C">
              <w:t>resultados do estudo</w:t>
            </w:r>
            <w:r>
              <w:t xml:space="preserve"> sobre </w:t>
            </w:r>
            <w:r w:rsidR="001467D8">
              <w:t>a influência do CIATA nos cadastros urbanos municipais atuais</w:t>
            </w:r>
            <w:r w:rsidR="00F20C8C">
              <w:t>.</w:t>
            </w:r>
            <w:r w:rsidR="00A92CBE">
              <w:t xml:space="preserve"> </w:t>
            </w:r>
          </w:p>
          <w:p w14:paraId="089754EE" w14:textId="142A53BD" w:rsidR="00905276" w:rsidRDefault="00A92CBE" w:rsidP="00287745">
            <w:pPr>
              <w:ind w:firstLine="0"/>
            </w:pPr>
            <w:r>
              <w:t>Textualização dos manuais do CIATA.</w:t>
            </w:r>
          </w:p>
        </w:tc>
      </w:tr>
      <w:tr w:rsidR="00905276" w14:paraId="2E44550D" w14:textId="77777777" w:rsidTr="001467D8">
        <w:tc>
          <w:tcPr>
            <w:tcW w:w="2405" w:type="dxa"/>
          </w:tcPr>
          <w:p w14:paraId="4B9C7A6C" w14:textId="00A97435" w:rsidR="00905276" w:rsidRDefault="000F24C2" w:rsidP="00287745">
            <w:pPr>
              <w:ind w:firstLine="0"/>
            </w:pPr>
            <w:r>
              <w:t>Maio/2025</w:t>
            </w:r>
          </w:p>
        </w:tc>
        <w:tc>
          <w:tcPr>
            <w:tcW w:w="6656" w:type="dxa"/>
          </w:tcPr>
          <w:p w14:paraId="50D222FE" w14:textId="198E5B95" w:rsidR="00306949" w:rsidRDefault="007D08EF" w:rsidP="00287745">
            <w:pPr>
              <w:ind w:firstLine="0"/>
            </w:pPr>
            <w:r>
              <w:t>Obte</w:t>
            </w:r>
            <w:r w:rsidR="0049204F">
              <w:t>nção de uma</w:t>
            </w:r>
            <w:r>
              <w:t xml:space="preserve"> amostra </w:t>
            </w:r>
            <w:r w:rsidR="009E560D">
              <w:t>de um cadastro municipal.</w:t>
            </w:r>
          </w:p>
          <w:p w14:paraId="4D115DB2" w14:textId="7E2F8382" w:rsidR="00905276" w:rsidRDefault="00A97489" w:rsidP="00287745">
            <w:pPr>
              <w:ind w:firstLine="0"/>
            </w:pPr>
            <w:r>
              <w:t>Desenvolvimento e teste do protótipo</w:t>
            </w:r>
            <w:r w:rsidR="00297C1F">
              <w:t>.</w:t>
            </w:r>
          </w:p>
        </w:tc>
      </w:tr>
      <w:tr w:rsidR="00905276" w14:paraId="2301C020" w14:textId="77777777" w:rsidTr="001467D8">
        <w:tc>
          <w:tcPr>
            <w:tcW w:w="2405" w:type="dxa"/>
          </w:tcPr>
          <w:p w14:paraId="201CA7FB" w14:textId="77777777" w:rsidR="00905276" w:rsidRDefault="00643AB2" w:rsidP="00287745">
            <w:pPr>
              <w:ind w:firstLine="0"/>
            </w:pPr>
            <w:r>
              <w:t>Junho/2025</w:t>
            </w:r>
          </w:p>
          <w:p w14:paraId="0E7F8FF8" w14:textId="198229FC" w:rsidR="00A16C5F" w:rsidRDefault="00A16C5F" w:rsidP="00287745">
            <w:pPr>
              <w:ind w:firstLine="0"/>
            </w:pPr>
            <w:r>
              <w:t>Julho/2025</w:t>
            </w:r>
          </w:p>
        </w:tc>
        <w:tc>
          <w:tcPr>
            <w:tcW w:w="6656" w:type="dxa"/>
          </w:tcPr>
          <w:p w14:paraId="0B7B3BD7" w14:textId="5E2F89FC" w:rsidR="00CE2888" w:rsidRDefault="00CE2888" w:rsidP="00287745">
            <w:pPr>
              <w:ind w:firstLine="0"/>
            </w:pPr>
            <w:r>
              <w:t xml:space="preserve">Obtenção de dados </w:t>
            </w:r>
            <w:r w:rsidR="00297C1F">
              <w:t>de cadastro de pelo menos dois municípios pequenos.</w:t>
            </w:r>
          </w:p>
          <w:p w14:paraId="4EC2D211" w14:textId="60CD5EDD" w:rsidR="00905276" w:rsidRDefault="005C72FB" w:rsidP="00287745">
            <w:pPr>
              <w:ind w:firstLine="0"/>
            </w:pPr>
            <w:r>
              <w:t>Teste com dados reais de cadastro</w:t>
            </w:r>
            <w:r w:rsidR="00297C1F">
              <w:t>.</w:t>
            </w:r>
          </w:p>
        </w:tc>
      </w:tr>
      <w:tr w:rsidR="00905276" w14:paraId="5F1C2745" w14:textId="77777777" w:rsidTr="001467D8">
        <w:tc>
          <w:tcPr>
            <w:tcW w:w="2405" w:type="dxa"/>
          </w:tcPr>
          <w:p w14:paraId="49869559" w14:textId="77777777" w:rsidR="00905276" w:rsidRDefault="00643AB2" w:rsidP="00287745">
            <w:pPr>
              <w:ind w:firstLine="0"/>
            </w:pPr>
            <w:r>
              <w:t>Agosto/2025</w:t>
            </w:r>
          </w:p>
          <w:p w14:paraId="24E5FE74" w14:textId="77777777" w:rsidR="00E97414" w:rsidRDefault="00E97414" w:rsidP="00287745">
            <w:pPr>
              <w:ind w:firstLine="0"/>
            </w:pPr>
            <w:r>
              <w:t>Setembro/2025</w:t>
            </w:r>
          </w:p>
          <w:p w14:paraId="15345F53" w14:textId="1F6C0D02" w:rsidR="00E97414" w:rsidRDefault="00E97414" w:rsidP="00287745">
            <w:pPr>
              <w:ind w:firstLine="0"/>
            </w:pPr>
            <w:r>
              <w:t>Outubro/2025</w:t>
            </w:r>
          </w:p>
        </w:tc>
        <w:tc>
          <w:tcPr>
            <w:tcW w:w="6656" w:type="dxa"/>
          </w:tcPr>
          <w:p w14:paraId="6D04BD62" w14:textId="25E12624" w:rsidR="00F762DA" w:rsidRDefault="00D6433A" w:rsidP="00287745">
            <w:pPr>
              <w:ind w:firstLine="0"/>
            </w:pPr>
            <w:r>
              <w:t>Melhorias e adaptações no aplicativo.</w:t>
            </w:r>
          </w:p>
          <w:p w14:paraId="505884B6" w14:textId="4125DA66" w:rsidR="00BB7D10" w:rsidRDefault="005878B5" w:rsidP="00287745">
            <w:pPr>
              <w:ind w:firstLine="0"/>
            </w:pPr>
            <w:r>
              <w:t>Desenvolvimento de uma v</w:t>
            </w:r>
            <w:r w:rsidR="00827B7D">
              <w:t>ersão</w:t>
            </w:r>
            <w:r w:rsidR="00BB7D10">
              <w:t xml:space="preserve"> do aplicativo</w:t>
            </w:r>
            <w:r w:rsidR="00827B7D">
              <w:t xml:space="preserve"> </w:t>
            </w:r>
            <w:r w:rsidR="00CE2888">
              <w:t>com</w:t>
            </w:r>
            <w:r w:rsidR="00827B7D">
              <w:t xml:space="preserve"> acesso aberto na Internet</w:t>
            </w:r>
            <w:r w:rsidR="00297C1F">
              <w:t>.</w:t>
            </w:r>
          </w:p>
          <w:p w14:paraId="1539A283" w14:textId="63A01745" w:rsidR="00E97414" w:rsidRDefault="00BB7D10" w:rsidP="00287745">
            <w:pPr>
              <w:ind w:firstLine="0"/>
            </w:pPr>
            <w:r>
              <w:t xml:space="preserve">Redação e revisão </w:t>
            </w:r>
            <w:r w:rsidR="000210F2">
              <w:t>do TCC.</w:t>
            </w:r>
          </w:p>
        </w:tc>
      </w:tr>
      <w:tr w:rsidR="00905276" w14:paraId="7681D9D7" w14:textId="77777777" w:rsidTr="001467D8">
        <w:tc>
          <w:tcPr>
            <w:tcW w:w="2405" w:type="dxa"/>
          </w:tcPr>
          <w:p w14:paraId="561B7E4C" w14:textId="10BA154D" w:rsidR="00905276" w:rsidRDefault="00BE1E91" w:rsidP="00287745">
            <w:pPr>
              <w:ind w:firstLine="0"/>
            </w:pPr>
            <w:r>
              <w:t>Novembro/2025</w:t>
            </w:r>
          </w:p>
        </w:tc>
        <w:tc>
          <w:tcPr>
            <w:tcW w:w="6656" w:type="dxa"/>
          </w:tcPr>
          <w:p w14:paraId="77C90997" w14:textId="0E936703" w:rsidR="00905276" w:rsidRDefault="00BE1E91" w:rsidP="00287745">
            <w:pPr>
              <w:ind w:firstLine="0"/>
            </w:pPr>
            <w:r>
              <w:t>Entrega do TCC</w:t>
            </w:r>
          </w:p>
        </w:tc>
      </w:tr>
    </w:tbl>
    <w:p w14:paraId="3523A409" w14:textId="77777777" w:rsidR="001D772A" w:rsidRDefault="001D772A" w:rsidP="000B085C">
      <w:pPr>
        <w:pStyle w:val="Ttulo1"/>
      </w:pPr>
      <w:bookmarkStart w:id="81" w:name="_Toc191669469"/>
      <w:r w:rsidRPr="007C7115">
        <w:t xml:space="preserve">Desenvolvimento do </w:t>
      </w:r>
      <w:r w:rsidRPr="000B085C">
        <w:t>Protótipo</w:t>
      </w:r>
      <w:r w:rsidRPr="007C7115">
        <w:t>:</w:t>
      </w:r>
      <w:bookmarkEnd w:id="81"/>
      <w:r w:rsidRPr="007C7115">
        <w:t xml:space="preserve"> </w:t>
      </w:r>
    </w:p>
    <w:p w14:paraId="5C693511" w14:textId="7BC32545" w:rsidR="00CF388B" w:rsidRPr="00CF388B" w:rsidRDefault="00277ADC" w:rsidP="00CF388B">
      <w:pPr>
        <w:rPr>
          <w:rFonts w:eastAsiaTheme="majorEastAsia" w:cstheme="majorBidi"/>
          <w:caps/>
          <w:szCs w:val="26"/>
        </w:rPr>
      </w:pPr>
      <w:r w:rsidRPr="00277ADC">
        <w:t xml:space="preserve">Sempre é complicado listar tecnologias de informática em um trabalho acadêmico, pois surgem novas ferramentas constantemente. No entanto, neste trabalho serão utilizadas algumas ferramentas gratuitas </w:t>
      </w:r>
      <w:r w:rsidR="00A93B06" w:rsidRPr="00277ADC">
        <w:t>bem-conceituadas</w:t>
      </w:r>
      <w:r w:rsidRPr="00277ADC">
        <w:t xml:space="preserve"> entre técnicos e desenvolvedores.</w:t>
      </w:r>
    </w:p>
    <w:p w14:paraId="3358C769" w14:textId="3B70408D" w:rsidR="001D772A" w:rsidRDefault="001D772A" w:rsidP="000B085C">
      <w:pPr>
        <w:pStyle w:val="Ttulo2"/>
      </w:pPr>
      <w:bookmarkStart w:id="82" w:name="_Toc191669470"/>
      <w:r w:rsidRPr="007C7115">
        <w:lastRenderedPageBreak/>
        <w:t>Arquitetura do sistema.</w:t>
      </w:r>
      <w:bookmarkEnd w:id="82"/>
    </w:p>
    <w:p w14:paraId="05B738F2" w14:textId="1F8D5F90" w:rsidR="00BF25F9" w:rsidRDefault="00E83ABE" w:rsidP="00BF25F9">
      <w:r>
        <w:t>Banco de dados MySQL</w:t>
      </w:r>
    </w:p>
    <w:p w14:paraId="16FA4EA3" w14:textId="4AC44B40" w:rsidR="00E83ABE" w:rsidRDefault="00B323B6" w:rsidP="00BF25F9">
      <w:r>
        <w:t>Código em Javascript.</w:t>
      </w:r>
    </w:p>
    <w:p w14:paraId="5D8EFC1A" w14:textId="3E500360" w:rsidR="00B323B6" w:rsidRDefault="00B323B6" w:rsidP="00BF25F9">
      <w:r>
        <w:t>Visualização com Leaflet e Javascript</w:t>
      </w:r>
      <w:r w:rsidR="002C4311">
        <w:t>.</w:t>
      </w:r>
    </w:p>
    <w:p w14:paraId="0F6FF373" w14:textId="7DAF0497" w:rsidR="00B323B6" w:rsidRPr="00BF25F9" w:rsidRDefault="002C4311" w:rsidP="00BF25F9">
      <w:r>
        <w:t>Registro das imagens das quadras com QGIS.</w:t>
      </w:r>
    </w:p>
    <w:p w14:paraId="6FE6CE53" w14:textId="77777777" w:rsidR="001D772A" w:rsidRDefault="001D772A" w:rsidP="000B085C">
      <w:pPr>
        <w:pStyle w:val="Ttulo2"/>
      </w:pPr>
      <w:bookmarkStart w:id="83" w:name="_Toc191669471"/>
      <w:r w:rsidRPr="007C7115">
        <w:t>Implementação do Banco de Dados Textual.</w:t>
      </w:r>
      <w:bookmarkEnd w:id="83"/>
      <w:r w:rsidRPr="007C7115">
        <w:t xml:space="preserve"> </w:t>
      </w:r>
    </w:p>
    <w:p w14:paraId="4E17EC89" w14:textId="63403D82" w:rsidR="004B79CA" w:rsidRPr="004B79CA" w:rsidRDefault="004B79CA" w:rsidP="004B79CA">
      <w:r>
        <w:t>Definição dos atributos básicos</w:t>
      </w:r>
    </w:p>
    <w:p w14:paraId="3A8B6A53" w14:textId="59BA4C3C" w:rsidR="002C4311" w:rsidRPr="002C4311" w:rsidRDefault="00EB4273" w:rsidP="002C4311">
      <w:r>
        <w:t xml:space="preserve">Importação de </w:t>
      </w:r>
      <w:r w:rsidR="00183ED8">
        <w:t xml:space="preserve">arquivo </w:t>
      </w:r>
      <w:r w:rsidR="002C4311">
        <w:t xml:space="preserve">CSV </w:t>
      </w:r>
    </w:p>
    <w:p w14:paraId="0486356D" w14:textId="77777777" w:rsidR="001D772A" w:rsidRDefault="001D772A" w:rsidP="000B085C">
      <w:pPr>
        <w:pStyle w:val="Ttulo2"/>
      </w:pPr>
      <w:bookmarkStart w:id="84" w:name="_Toc191669472"/>
      <w:r w:rsidRPr="007C7115">
        <w:t>Desenvolvimento da Interface de usuário.</w:t>
      </w:r>
      <w:bookmarkEnd w:id="84"/>
    </w:p>
    <w:p w14:paraId="2060BE4A" w14:textId="44413264" w:rsidR="004B79CA" w:rsidRPr="004B79CA" w:rsidRDefault="00183ED8" w:rsidP="004B79CA">
      <w:r>
        <w:t>A interface será desenvolvida em Javascript e Leaflet</w:t>
      </w:r>
    </w:p>
    <w:p w14:paraId="2BBC4009" w14:textId="633C9F71" w:rsidR="001D772A" w:rsidRDefault="001D772A" w:rsidP="000B085C">
      <w:pPr>
        <w:pStyle w:val="Ttulo2"/>
      </w:pPr>
      <w:bookmarkStart w:id="85" w:name="_Toc191669473"/>
      <w:r w:rsidRPr="007C7115">
        <w:t>Integração com sistemas de georreferenc</w:t>
      </w:r>
      <w:r w:rsidR="00B51B86">
        <w:t>I</w:t>
      </w:r>
      <w:r w:rsidRPr="007C7115">
        <w:t>amento.</w:t>
      </w:r>
      <w:bookmarkEnd w:id="85"/>
    </w:p>
    <w:p w14:paraId="4745CAB3" w14:textId="3EF42832" w:rsidR="00CD3764" w:rsidRPr="00CD3764" w:rsidRDefault="00CD3764" w:rsidP="00CD3764">
      <w:r>
        <w:t>O objetivo é que todas as tarefas de georreferenciamento sejam feitas na versão web.</w:t>
      </w:r>
    </w:p>
    <w:p w14:paraId="6FF15DE7" w14:textId="77777777" w:rsidR="001D772A" w:rsidRPr="007C7115" w:rsidRDefault="001D772A" w:rsidP="000B085C">
      <w:pPr>
        <w:pStyle w:val="Ttulo2"/>
      </w:pPr>
      <w:bookmarkStart w:id="86" w:name="_Toc191669474"/>
      <w:r w:rsidRPr="007C7115">
        <w:t>Resultados e Discussão:</w:t>
      </w:r>
      <w:bookmarkEnd w:id="86"/>
    </w:p>
    <w:p w14:paraId="19AC4F72" w14:textId="77777777" w:rsidR="001D772A" w:rsidRPr="007C7115" w:rsidRDefault="001D772A" w:rsidP="001D772A">
      <w:pPr>
        <w:rPr>
          <w:rFonts w:cs="Arial"/>
          <w:szCs w:val="24"/>
        </w:rPr>
      </w:pPr>
      <w:r w:rsidRPr="007C7115">
        <w:rPr>
          <w:rFonts w:cs="Arial"/>
          <w:szCs w:val="24"/>
        </w:rPr>
        <w:t>Apresentação do protótipo.</w:t>
      </w:r>
    </w:p>
    <w:p w14:paraId="02708AE1" w14:textId="77777777" w:rsidR="001D772A" w:rsidRPr="007C7115" w:rsidRDefault="001D772A" w:rsidP="00710CEE">
      <w:pPr>
        <w:numPr>
          <w:ilvl w:val="1"/>
          <w:numId w:val="5"/>
        </w:numPr>
        <w:rPr>
          <w:rFonts w:cs="Arial"/>
          <w:szCs w:val="24"/>
        </w:rPr>
      </w:pPr>
      <w:r w:rsidRPr="007C7115">
        <w:rPr>
          <w:rFonts w:cs="Arial"/>
          <w:szCs w:val="24"/>
        </w:rPr>
        <w:t>Análise da eficácia na geração de imagens dos municípios.</w:t>
      </w:r>
    </w:p>
    <w:p w14:paraId="55BBE106" w14:textId="3CF9A031" w:rsidR="001D772A" w:rsidRDefault="001D772A" w:rsidP="00710CEE">
      <w:pPr>
        <w:numPr>
          <w:ilvl w:val="1"/>
          <w:numId w:val="5"/>
        </w:numPr>
        <w:rPr>
          <w:rFonts w:cs="Arial"/>
          <w:szCs w:val="24"/>
        </w:rPr>
      </w:pPr>
      <w:r w:rsidRPr="007C7115">
        <w:rPr>
          <w:rFonts w:cs="Arial"/>
          <w:szCs w:val="24"/>
        </w:rPr>
        <w:t xml:space="preserve">Comparação com métodos tradicionais de </w:t>
      </w:r>
      <w:r w:rsidR="00695BA5">
        <w:rPr>
          <w:rFonts w:cs="Arial"/>
          <w:szCs w:val="24"/>
        </w:rPr>
        <w:t>georreferenciamento</w:t>
      </w:r>
      <w:r w:rsidR="004A7645">
        <w:rPr>
          <w:rFonts w:cs="Arial"/>
          <w:szCs w:val="24"/>
        </w:rPr>
        <w:t>.</w:t>
      </w:r>
    </w:p>
    <w:p w14:paraId="7DD11BE0" w14:textId="5031CF97" w:rsidR="004A7645" w:rsidRDefault="004A7645" w:rsidP="00710CEE">
      <w:pPr>
        <w:numPr>
          <w:ilvl w:val="1"/>
          <w:numId w:val="5"/>
        </w:numPr>
        <w:rPr>
          <w:rFonts w:cs="Arial"/>
          <w:szCs w:val="24"/>
        </w:rPr>
      </w:pPr>
      <w:r>
        <w:rPr>
          <w:rFonts w:cs="Arial"/>
          <w:szCs w:val="24"/>
        </w:rPr>
        <w:t xml:space="preserve">Integração com o </w:t>
      </w:r>
      <w:r w:rsidR="008763C6">
        <w:rPr>
          <w:rFonts w:cs="Arial"/>
          <w:szCs w:val="24"/>
        </w:rPr>
        <w:t>cadastro urbano existente.</w:t>
      </w:r>
    </w:p>
    <w:p w14:paraId="4E6C61F2" w14:textId="77777777" w:rsidR="00184C1F" w:rsidRPr="007C7115" w:rsidRDefault="00184C1F" w:rsidP="00710CEE">
      <w:pPr>
        <w:numPr>
          <w:ilvl w:val="1"/>
          <w:numId w:val="5"/>
        </w:numPr>
        <w:rPr>
          <w:rFonts w:cs="Arial"/>
          <w:szCs w:val="24"/>
        </w:rPr>
      </w:pPr>
    </w:p>
    <w:p w14:paraId="22C2B700" w14:textId="77777777" w:rsidR="001D772A" w:rsidRDefault="001D772A" w:rsidP="000B085C">
      <w:pPr>
        <w:pStyle w:val="Ttulo1"/>
      </w:pPr>
      <w:bookmarkStart w:id="87" w:name="_Toc191669475"/>
      <w:r>
        <w:t>bibliografia</w:t>
      </w:r>
      <w:bookmarkEnd w:id="87"/>
    </w:p>
    <w:p w14:paraId="0BFDA045" w14:textId="77777777" w:rsidR="00EB49E7" w:rsidRPr="00EB49E7" w:rsidRDefault="001D772A" w:rsidP="00EB49E7">
      <w:pPr>
        <w:pStyle w:val="Bibliografia"/>
        <w:rPr>
          <w:rFonts w:cs="Arial"/>
          <w:lang w:val="en-US"/>
        </w:rPr>
      </w:pPr>
      <w:r>
        <w:rPr>
          <w:rFonts w:cs="Arial"/>
          <w:szCs w:val="24"/>
        </w:rPr>
        <w:fldChar w:fldCharType="begin"/>
      </w:r>
      <w:r>
        <w:rPr>
          <w:rFonts w:cs="Arial"/>
          <w:szCs w:val="24"/>
        </w:rPr>
        <w:instrText xml:space="preserve"> ADDIN ZOTERO_BIBL {"uncited":[],"omitted":[],"custom":[]} CSL_BIBLIOGRAPHY </w:instrText>
      </w:r>
      <w:r>
        <w:rPr>
          <w:rFonts w:cs="Arial"/>
          <w:szCs w:val="24"/>
        </w:rPr>
        <w:fldChar w:fldCharType="separate"/>
      </w:r>
      <w:r w:rsidR="00EB49E7" w:rsidRPr="00EB49E7">
        <w:rPr>
          <w:rFonts w:cs="Arial"/>
        </w:rPr>
        <w:t xml:space="preserve">AMORIM, A. Cadastro e gestão territorial: uma visão luso-brasileira para a implementação de sistemas de informação cadastral nos municípios. </w:t>
      </w:r>
      <w:r w:rsidR="00EB49E7" w:rsidRPr="00EB49E7">
        <w:rPr>
          <w:rFonts w:cs="Arial"/>
          <w:lang w:val="en-US"/>
        </w:rPr>
        <w:t>[</w:t>
      </w:r>
      <w:r w:rsidR="00EB49E7" w:rsidRPr="00EB49E7">
        <w:rPr>
          <w:rFonts w:cs="Arial"/>
          <w:i/>
          <w:iCs/>
          <w:lang w:val="en-US"/>
        </w:rPr>
        <w:t>S. l.</w:t>
      </w:r>
      <w:r w:rsidR="00EB49E7" w:rsidRPr="00EB49E7">
        <w:rPr>
          <w:rFonts w:cs="Arial"/>
          <w:lang w:val="en-US"/>
        </w:rPr>
        <w:t xml:space="preserve">]: Editora UNESP Digital, 2018. </w:t>
      </w:r>
    </w:p>
    <w:p w14:paraId="1BFA2812" w14:textId="77777777" w:rsidR="00EB49E7" w:rsidRPr="00EB49E7" w:rsidRDefault="00EB49E7" w:rsidP="00EB49E7">
      <w:pPr>
        <w:pStyle w:val="Bibliografia"/>
        <w:rPr>
          <w:rFonts w:cs="Arial"/>
          <w:lang w:val="en-US"/>
        </w:rPr>
      </w:pPr>
      <w:r w:rsidRPr="00EB49E7">
        <w:rPr>
          <w:rFonts w:cs="Arial"/>
          <w:lang w:val="en-US"/>
        </w:rPr>
        <w:t xml:space="preserve">CERUZZI, P. E. A history of modern computing. 2nd eded. London, Eng. ; Cambridge, Mass: MIT Press, 2003. </w:t>
      </w:r>
    </w:p>
    <w:p w14:paraId="66E00C6F" w14:textId="77777777" w:rsidR="00EB49E7" w:rsidRPr="00EB49E7" w:rsidRDefault="00EB49E7" w:rsidP="00EB49E7">
      <w:pPr>
        <w:pStyle w:val="Bibliografia"/>
        <w:rPr>
          <w:rFonts w:cs="Arial"/>
        </w:rPr>
      </w:pPr>
      <w:r w:rsidRPr="00EB49E7">
        <w:rPr>
          <w:rFonts w:cs="Arial"/>
        </w:rPr>
        <w:t>CNM. Crise fiscal nos Municípios brasileiros. [</w:t>
      </w:r>
      <w:r w:rsidRPr="00EB49E7">
        <w:rPr>
          <w:rFonts w:cs="Arial"/>
          <w:i/>
          <w:iCs/>
        </w:rPr>
        <w:t>S. l.</w:t>
      </w:r>
      <w:r w:rsidRPr="00EB49E7">
        <w:rPr>
          <w:rFonts w:cs="Arial"/>
        </w:rPr>
        <w:t>]: CNM, 2024. Estudo Técnico. Disponível em: https://cnm.org.br/storage/biblioteca/2024/Estudos_tecnicos/202405_ET_CrisenosMunicipios_2023.pdf. Acesso em: 28 fev. 2025.</w:t>
      </w:r>
    </w:p>
    <w:p w14:paraId="3C49EC9F" w14:textId="77777777" w:rsidR="00EB49E7" w:rsidRPr="00EB49E7" w:rsidRDefault="00EB49E7" w:rsidP="00EB49E7">
      <w:pPr>
        <w:pStyle w:val="Bibliografia"/>
        <w:rPr>
          <w:rFonts w:cs="Arial"/>
        </w:rPr>
      </w:pPr>
      <w:r w:rsidRPr="00EB49E7">
        <w:rPr>
          <w:rFonts w:cs="Arial"/>
        </w:rPr>
        <w:t xml:space="preserve">CTN - LEI 5.172/1966. 25 out. 1966. Disponível em: https://www.camara.leg.br/proposicoesWeb/prop_mostrarintegra?codteor=290270. </w:t>
      </w:r>
    </w:p>
    <w:p w14:paraId="7B07519F" w14:textId="77777777" w:rsidR="00EB49E7" w:rsidRPr="00EB49E7" w:rsidRDefault="00EB49E7" w:rsidP="00EB49E7">
      <w:pPr>
        <w:pStyle w:val="Bibliografia"/>
        <w:rPr>
          <w:rFonts w:cs="Arial"/>
        </w:rPr>
      </w:pPr>
      <w:r w:rsidRPr="00EB49E7">
        <w:rPr>
          <w:rFonts w:cs="Arial"/>
        </w:rPr>
        <w:lastRenderedPageBreak/>
        <w:t xml:space="preserve">CUNHA, E. </w:t>
      </w:r>
      <w:r w:rsidRPr="00EB49E7">
        <w:rPr>
          <w:rFonts w:cs="Arial"/>
          <w:i/>
          <w:iCs/>
        </w:rPr>
        <w:t>et al.</w:t>
      </w:r>
      <w:r w:rsidRPr="00EB49E7">
        <w:rPr>
          <w:rFonts w:cs="Arial"/>
        </w:rPr>
        <w:t xml:space="preserve"> O cadastro urbano no Brasil: histórico e evolução. Revista de Geografia e Ordenamento do Território, [</w:t>
      </w:r>
      <w:r w:rsidRPr="00EB49E7">
        <w:rPr>
          <w:rFonts w:cs="Arial"/>
          <w:i/>
          <w:iCs/>
        </w:rPr>
        <w:t>s. l.</w:t>
      </w:r>
      <w:r w:rsidRPr="00EB49E7">
        <w:rPr>
          <w:rFonts w:cs="Arial"/>
        </w:rPr>
        <w:t xml:space="preserve">], v. 0, n. 17, p. 55–74, 2019. </w:t>
      </w:r>
    </w:p>
    <w:p w14:paraId="62D33400" w14:textId="77777777" w:rsidR="00EB49E7" w:rsidRPr="00EB49E7" w:rsidRDefault="00EB49E7" w:rsidP="00EB49E7">
      <w:pPr>
        <w:pStyle w:val="Bibliografia"/>
        <w:rPr>
          <w:rFonts w:cs="Arial"/>
        </w:rPr>
      </w:pPr>
      <w:r w:rsidRPr="00EB49E7">
        <w:rPr>
          <w:rFonts w:cs="Arial"/>
        </w:rPr>
        <w:t xml:space="preserve">DATE, C. J. Introdução a sistemas de bancos de dados. 8. eded. Rio de Janeiro: Campus, 2004. </w:t>
      </w:r>
    </w:p>
    <w:p w14:paraId="5B7ECBED" w14:textId="77777777" w:rsidR="00EB49E7" w:rsidRPr="00EB49E7" w:rsidRDefault="00EB49E7" w:rsidP="00EB49E7">
      <w:pPr>
        <w:pStyle w:val="Bibliografia"/>
        <w:rPr>
          <w:rFonts w:cs="Arial"/>
        </w:rPr>
      </w:pPr>
      <w:r w:rsidRPr="00EB49E7">
        <w:rPr>
          <w:rFonts w:cs="Arial"/>
          <w:lang w:val="en-US"/>
        </w:rPr>
        <w:t xml:space="preserve">ENEMARK, S.; MCLAREN, R.; LEMMEN, C. Fit-for-Purpose Land Administration—Providing Secure Land Rights at Scale. </w:t>
      </w:r>
      <w:r w:rsidRPr="00EB49E7">
        <w:rPr>
          <w:rFonts w:cs="Arial"/>
        </w:rPr>
        <w:t>Land, [</w:t>
      </w:r>
      <w:r w:rsidRPr="00EB49E7">
        <w:rPr>
          <w:rFonts w:cs="Arial"/>
          <w:i/>
          <w:iCs/>
        </w:rPr>
        <w:t>s. l.</w:t>
      </w:r>
      <w:r w:rsidRPr="00EB49E7">
        <w:rPr>
          <w:rFonts w:cs="Arial"/>
        </w:rPr>
        <w:t xml:space="preserve">], v. 10, n. 9, p. 972, 2021. </w:t>
      </w:r>
    </w:p>
    <w:p w14:paraId="2A621A77" w14:textId="77777777" w:rsidR="00EB49E7" w:rsidRPr="00EB49E7" w:rsidRDefault="00EB49E7" w:rsidP="00EB49E7">
      <w:pPr>
        <w:pStyle w:val="Bibliografia"/>
        <w:rPr>
          <w:rFonts w:cs="Arial"/>
          <w:lang w:val="en-US"/>
        </w:rPr>
      </w:pPr>
      <w:r w:rsidRPr="00EB49E7">
        <w:rPr>
          <w:rFonts w:cs="Arial"/>
        </w:rPr>
        <w:t xml:space="preserve">IBGE. Censo 2022. , 2022. Disponível em: https://www.ibge.gov.br/estatisticas/downloads-estatisticas.html?caminho=Censos/Censo_Demografico_2022/. </w:t>
      </w:r>
      <w:r w:rsidRPr="00EB49E7">
        <w:rPr>
          <w:rFonts w:cs="Arial"/>
          <w:lang w:val="en-US"/>
        </w:rPr>
        <w:t>Acesso em: 2 mar. 2025.</w:t>
      </w:r>
    </w:p>
    <w:p w14:paraId="109E1921" w14:textId="77777777" w:rsidR="00EB49E7" w:rsidRPr="00EB49E7" w:rsidRDefault="00EB49E7" w:rsidP="00EB49E7">
      <w:pPr>
        <w:pStyle w:val="Bibliografia"/>
        <w:rPr>
          <w:rFonts w:cs="Arial"/>
          <w:lang w:val="en-US"/>
        </w:rPr>
      </w:pPr>
      <w:r w:rsidRPr="00EB49E7">
        <w:rPr>
          <w:rFonts w:cs="Arial"/>
          <w:lang w:val="en-US"/>
        </w:rPr>
        <w:t>RATIONAL SOFTWARE ARCHITECT STANDARD EDITION 7.5.5. [</w:t>
      </w:r>
      <w:r w:rsidRPr="00EB49E7">
        <w:rPr>
          <w:rFonts w:cs="Arial"/>
          <w:i/>
          <w:iCs/>
          <w:lang w:val="en-US"/>
        </w:rPr>
        <w:t>S. l.</w:t>
      </w:r>
      <w:r w:rsidRPr="00EB49E7">
        <w:rPr>
          <w:rFonts w:cs="Arial"/>
          <w:lang w:val="en-US"/>
        </w:rPr>
        <w:t xml:space="preserve">], 2021. </w:t>
      </w:r>
      <w:r w:rsidRPr="00EB49E7">
        <w:rPr>
          <w:rFonts w:cs="Arial"/>
        </w:rPr>
        <w:t xml:space="preserve">Disponível em: https://www.ibm.com/docs/pt-br/rsas/7.5.0?topic=diagrams-relationships-in-class. </w:t>
      </w:r>
      <w:r w:rsidRPr="00EB49E7">
        <w:rPr>
          <w:rFonts w:cs="Arial"/>
          <w:lang w:val="en-US"/>
        </w:rPr>
        <w:t xml:space="preserve">Acesso em: 6 dez. 2024. </w:t>
      </w:r>
    </w:p>
    <w:p w14:paraId="1C36CEEC" w14:textId="77777777" w:rsidR="00EB49E7" w:rsidRPr="00EB49E7" w:rsidRDefault="00EB49E7" w:rsidP="00EB49E7">
      <w:pPr>
        <w:pStyle w:val="Bibliografia"/>
        <w:rPr>
          <w:rFonts w:cs="Arial"/>
        </w:rPr>
      </w:pPr>
      <w:r w:rsidRPr="00EB49E7">
        <w:rPr>
          <w:rFonts w:cs="Arial"/>
          <w:lang w:val="en-US"/>
        </w:rPr>
        <w:t xml:space="preserve">ISO 19152:2012(EN), GEOGRAPHIC INFORMATION — LAND ADMINISTRATION DOMAIN MODEL (LADM). </w:t>
      </w:r>
      <w:r w:rsidRPr="00EB49E7">
        <w:rPr>
          <w:rFonts w:cs="Arial"/>
        </w:rPr>
        <w:t>[</w:t>
      </w:r>
      <w:r w:rsidRPr="00EB49E7">
        <w:rPr>
          <w:rFonts w:cs="Arial"/>
          <w:i/>
          <w:iCs/>
        </w:rPr>
        <w:t>S. l.</w:t>
      </w:r>
      <w:r w:rsidRPr="00EB49E7">
        <w:rPr>
          <w:rFonts w:cs="Arial"/>
        </w:rPr>
        <w:t xml:space="preserve">], 2012. Disponível em: https://www.iso.org/obp/ui/en/#iso:std:iso:19152:ed-1:v1:en. Acesso em: 6 dez. 2024. </w:t>
      </w:r>
    </w:p>
    <w:p w14:paraId="7DACF598" w14:textId="77777777" w:rsidR="00EB49E7" w:rsidRPr="00EB49E7" w:rsidRDefault="00EB49E7" w:rsidP="00EB49E7">
      <w:pPr>
        <w:pStyle w:val="Bibliografia"/>
        <w:rPr>
          <w:rFonts w:cs="Arial"/>
        </w:rPr>
      </w:pPr>
      <w:r w:rsidRPr="00EB49E7">
        <w:rPr>
          <w:rFonts w:cs="Arial"/>
        </w:rPr>
        <w:t>LGPD - LEI N</w:t>
      </w:r>
      <w:r w:rsidRPr="00EB49E7">
        <w:rPr>
          <w:rFonts w:cs="Arial"/>
          <w:vertAlign w:val="superscript"/>
        </w:rPr>
        <w:t>o</w:t>
      </w:r>
      <w:r w:rsidRPr="00EB49E7">
        <w:rPr>
          <w:rFonts w:cs="Arial"/>
        </w:rPr>
        <w:t xml:space="preserve"> 13.709/2018. Congresso Nacional - Brasil. 14 ago. 2018. Disponível em: https://www2.camara.leg.br/legin/fed/lei/2018/lei-13709-14-agosto-2018-787077-publicacaooriginal-156212-pl.html. </w:t>
      </w:r>
    </w:p>
    <w:p w14:paraId="6F56BB75" w14:textId="77777777" w:rsidR="00EB49E7" w:rsidRPr="00EB49E7" w:rsidRDefault="00EB49E7" w:rsidP="00EB49E7">
      <w:pPr>
        <w:pStyle w:val="Bibliografia"/>
        <w:rPr>
          <w:rFonts w:cs="Arial"/>
        </w:rPr>
      </w:pPr>
      <w:r w:rsidRPr="00EB49E7">
        <w:rPr>
          <w:rFonts w:cs="Arial"/>
        </w:rPr>
        <w:t>MDS.GOV.BR. Integração do Cadastro Único com Cadastro Nacional de Endereços para Fins Estatístico através da modelagem de um banco de dados espacial. [</w:t>
      </w:r>
      <w:r w:rsidRPr="00EB49E7">
        <w:rPr>
          <w:rFonts w:cs="Arial"/>
          <w:i/>
          <w:iCs/>
        </w:rPr>
        <w:t>S. l.</w:t>
      </w:r>
      <w:r w:rsidRPr="00EB49E7">
        <w:rPr>
          <w:rFonts w:cs="Arial"/>
        </w:rPr>
        <w:t>]: mds.gov.br, 2023. Disponível em: https://aplicacoes.mds.gov.br/sagi/pesquisas/documentos/relatorio/relatorio_270.pdf. Acesso em: 3 mar. 2025.</w:t>
      </w:r>
    </w:p>
    <w:p w14:paraId="6D625F6D" w14:textId="77777777" w:rsidR="00EB49E7" w:rsidRPr="00EB49E7" w:rsidRDefault="00EB49E7" w:rsidP="00EB49E7">
      <w:pPr>
        <w:pStyle w:val="Bibliografia"/>
        <w:rPr>
          <w:rFonts w:cs="Arial"/>
        </w:rPr>
      </w:pPr>
      <w:r w:rsidRPr="00EB49E7">
        <w:rPr>
          <w:rFonts w:cs="Arial"/>
        </w:rPr>
        <w:t>MF-CIATA. Manual do Cadastro Imobiliário - CIATA. [</w:t>
      </w:r>
      <w:r w:rsidRPr="00EB49E7">
        <w:rPr>
          <w:rFonts w:cs="Arial"/>
          <w:i/>
          <w:iCs/>
        </w:rPr>
        <w:t>S. l.: s. n.</w:t>
      </w:r>
      <w:r w:rsidRPr="00EB49E7">
        <w:rPr>
          <w:rFonts w:cs="Arial"/>
        </w:rPr>
        <w:t xml:space="preserve">], 1979. </w:t>
      </w:r>
    </w:p>
    <w:p w14:paraId="71F3D666" w14:textId="77777777" w:rsidR="00EB49E7" w:rsidRPr="00EB49E7" w:rsidRDefault="00EB49E7" w:rsidP="00EB49E7">
      <w:pPr>
        <w:pStyle w:val="Bibliografia"/>
        <w:rPr>
          <w:rFonts w:cs="Arial"/>
        </w:rPr>
      </w:pPr>
      <w:r w:rsidRPr="00EB49E7">
        <w:rPr>
          <w:rFonts w:cs="Arial"/>
        </w:rPr>
        <w:t>PANCHINIAK, T. Discussão sobre modelos conceituais relacionados ao cadastro territorial: estudo de caso de Joinville. [</w:t>
      </w:r>
      <w:r w:rsidRPr="00EB49E7">
        <w:rPr>
          <w:rFonts w:cs="Arial"/>
          <w:i/>
          <w:iCs/>
        </w:rPr>
        <w:t>S. l.</w:t>
      </w:r>
      <w:r w:rsidRPr="00EB49E7">
        <w:rPr>
          <w:rFonts w:cs="Arial"/>
        </w:rPr>
        <w:t xml:space="preserve">], 2017. Disponível em: https://repositorio.ufsc.br/handle/123456789/189319. Acesso em: 2 dez. 2024. </w:t>
      </w:r>
    </w:p>
    <w:p w14:paraId="3275065C" w14:textId="77777777" w:rsidR="00EB49E7" w:rsidRPr="00EB49E7" w:rsidRDefault="00EB49E7" w:rsidP="00EB49E7">
      <w:pPr>
        <w:pStyle w:val="Bibliografia"/>
        <w:rPr>
          <w:rFonts w:cs="Arial"/>
        </w:rPr>
      </w:pPr>
      <w:r w:rsidRPr="00EB49E7">
        <w:rPr>
          <w:rFonts w:cs="Arial"/>
        </w:rPr>
        <w:t>PORTAL NACIONAL DE CONTRATAÇÕES PÚBLICAS - PNCP. [</w:t>
      </w:r>
      <w:r w:rsidRPr="00EB49E7">
        <w:rPr>
          <w:rFonts w:cs="Arial"/>
          <w:i/>
          <w:iCs/>
        </w:rPr>
        <w:t>S. l.</w:t>
      </w:r>
      <w:r w:rsidRPr="00EB49E7">
        <w:rPr>
          <w:rFonts w:cs="Arial"/>
        </w:rPr>
        <w:t xml:space="preserve">], 2025. Disponível em: https://www.gov.br/pncp/pt-br. Acesso em: 21 fev. 2025. </w:t>
      </w:r>
    </w:p>
    <w:p w14:paraId="4E81C246" w14:textId="77777777" w:rsidR="00EB49E7" w:rsidRPr="00EB49E7" w:rsidRDefault="00EB49E7" w:rsidP="00EB49E7">
      <w:pPr>
        <w:pStyle w:val="Bibliografia"/>
        <w:rPr>
          <w:rFonts w:cs="Arial"/>
        </w:rPr>
      </w:pPr>
      <w:r w:rsidRPr="00EB49E7">
        <w:rPr>
          <w:rFonts w:cs="Arial"/>
        </w:rPr>
        <w:t xml:space="preserve">SILVA, E. da. Cadastro Territorial Multifinalitário aplicado à gestão municipal. Florianópolis, SC: Ufsc, 2023. </w:t>
      </w:r>
    </w:p>
    <w:p w14:paraId="6306E2E0" w14:textId="77777777" w:rsidR="00EB49E7" w:rsidRPr="00EB49E7" w:rsidRDefault="00EB49E7" w:rsidP="00EB49E7">
      <w:pPr>
        <w:pStyle w:val="Bibliografia"/>
        <w:rPr>
          <w:rFonts w:cs="Arial"/>
        </w:rPr>
      </w:pPr>
      <w:r w:rsidRPr="00EB49E7">
        <w:rPr>
          <w:rFonts w:cs="Arial"/>
        </w:rPr>
        <w:t>SISCONFI/STN. siconfi. , 2023. Disponível em: https://siconfi.tesouro.gov.br/siconfi/pages/public/sti/iframe_sti.jsf. Acesso em: 28 fev. 2025.</w:t>
      </w:r>
    </w:p>
    <w:p w14:paraId="6BDF6AFC" w14:textId="57B9D999" w:rsidR="001D772A" w:rsidRPr="00B03A18" w:rsidRDefault="001D772A" w:rsidP="001D772A">
      <w:pPr>
        <w:rPr>
          <w:rFonts w:cs="Arial"/>
          <w:szCs w:val="24"/>
        </w:rPr>
      </w:pPr>
      <w:r>
        <w:rPr>
          <w:rFonts w:cs="Arial"/>
          <w:szCs w:val="24"/>
        </w:rPr>
        <w:fldChar w:fldCharType="end"/>
      </w:r>
    </w:p>
    <w:p w14:paraId="405395A3" w14:textId="6941CD25" w:rsidR="006C3575" w:rsidRDefault="006C3575" w:rsidP="001D772A"/>
    <w:p w14:paraId="7B0375EF" w14:textId="4ED05519" w:rsidR="00812982" w:rsidRDefault="00812982">
      <w:r>
        <w:br w:type="page"/>
      </w:r>
    </w:p>
    <w:p w14:paraId="295D82EA" w14:textId="2F2773BF" w:rsidR="00812982" w:rsidRPr="001D772A" w:rsidRDefault="00812982" w:rsidP="001D772A">
      <w:r w:rsidRPr="000119E8">
        <w:rPr>
          <w:noProof/>
          <w:lang w:eastAsia="pt-BR"/>
        </w:rPr>
        <w:lastRenderedPageBreak/>
        <w:drawing>
          <wp:inline distT="0" distB="0" distL="0" distR="0" wp14:anchorId="1752260E" wp14:editId="068D7DBE">
            <wp:extent cx="5760085" cy="8170034"/>
            <wp:effectExtent l="0" t="4762" r="7302" b="7303"/>
            <wp:docPr id="867331828" name="Imagem 1"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31828" name="Imagem 1" descr="Uma imagem contendo Tabela&#10;&#10;Descrição gerada automaticamente"/>
                    <pic:cNvPicPr/>
                  </pic:nvPicPr>
                  <pic:blipFill>
                    <a:blip/>
                    <a:stretch>
                      <a:fillRect/>
                    </a:stretch>
                  </pic:blipFill>
                  <pic:spPr>
                    <a:xfrm rot="5400000">
                      <a:off x="0" y="0"/>
                      <a:ext cx="5760085" cy="8170034"/>
                    </a:xfrm>
                    <a:prstGeom prst="rect">
                      <a:avLst/>
                    </a:prstGeom>
                  </pic:spPr>
                </pic:pic>
              </a:graphicData>
            </a:graphic>
          </wp:inline>
        </w:drawing>
      </w:r>
    </w:p>
    <w:sectPr w:rsidR="00812982" w:rsidRPr="001D772A" w:rsidSect="00E473BB">
      <w:headerReference w:type="default" r:id="rId21"/>
      <w:pgSz w:w="11906" w:h="16838" w:code="9"/>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arlos" w:date="2025-02-20T15:36:00Z" w:initials="C">
    <w:p w14:paraId="1D704FE1" w14:textId="0D3F2111" w:rsidR="00160061" w:rsidRDefault="00160061">
      <w:pPr>
        <w:pStyle w:val="Textodecomentrio"/>
      </w:pPr>
      <w:r>
        <w:rPr>
          <w:rStyle w:val="Refdecomentrio"/>
        </w:rPr>
        <w:annotationRef/>
      </w:r>
      <w:r>
        <w:t>CTM, etc.</w:t>
      </w:r>
    </w:p>
    <w:p w14:paraId="49E4311D" w14:textId="77777777" w:rsidR="00160061" w:rsidRDefault="00160061">
      <w:pPr>
        <w:pStyle w:val="Textodecomentrio"/>
      </w:pPr>
    </w:p>
  </w:comment>
  <w:comment w:id="4" w:author="Carlos" w:date="2025-02-20T15:37:00Z" w:initials="C">
    <w:p w14:paraId="4B4A6E30" w14:textId="602BB284" w:rsidR="00160061" w:rsidRDefault="00160061">
      <w:pPr>
        <w:pStyle w:val="Textodecomentrio"/>
      </w:pPr>
      <w:r>
        <w:rPr>
          <w:rStyle w:val="Refdecomentrio"/>
        </w:rPr>
        <w:annotationRef/>
      </w:r>
      <w:r>
        <w:t>Cuidado...</w:t>
      </w:r>
    </w:p>
  </w:comment>
  <w:comment w:id="5" w:author="Marco Aurélio Barbiero" w:date="2025-02-13T14:32:00Z" w:initials="MB">
    <w:p w14:paraId="4A967B82" w14:textId="77777777" w:rsidR="00160061" w:rsidRDefault="00160061" w:rsidP="001D772A">
      <w:pPr>
        <w:pStyle w:val="Textodecomentrio"/>
        <w:ind w:firstLine="0"/>
        <w:jc w:val="left"/>
      </w:pPr>
      <w:r>
        <w:rPr>
          <w:rStyle w:val="Refdecomentrio"/>
        </w:rPr>
        <w:annotationRef/>
      </w:r>
      <w:r>
        <w:t>Citar algumas normas mais exigentes.</w:t>
      </w:r>
    </w:p>
  </w:comment>
  <w:comment w:id="6" w:author="Marco Aurélio Barbiero" w:date="2025-02-21T12:31:00Z" w:initials="MB">
    <w:p w14:paraId="2C80E3E6" w14:textId="77777777" w:rsidR="006E3855" w:rsidRDefault="006E3855" w:rsidP="006E3855">
      <w:pPr>
        <w:pStyle w:val="Textodecomentrio"/>
        <w:ind w:firstLine="0"/>
        <w:jc w:val="left"/>
      </w:pPr>
      <w:r>
        <w:rPr>
          <w:rStyle w:val="Refdecomentrio"/>
        </w:rPr>
        <w:annotationRef/>
      </w:r>
      <w:r>
        <w:t xml:space="preserve">Trabalhos que envolvem </w:t>
      </w:r>
      <w:r>
        <w:rPr>
          <w:b/>
          <w:bCs/>
        </w:rPr>
        <w:t>Registro de Imóveis</w:t>
      </w:r>
      <w:r>
        <w:t xml:space="preserve"> geralmente seguem a </w:t>
      </w:r>
      <w:r>
        <w:rPr>
          <w:b/>
          <w:bCs/>
        </w:rPr>
        <w:t>Norma Técnica para Georreferenciamento de Imóveis Urbanos da ABNT (NBR 14.166:2020)</w:t>
      </w:r>
      <w:r>
        <w:t>.</w:t>
      </w:r>
    </w:p>
    <w:p w14:paraId="6779A2B3" w14:textId="77777777" w:rsidR="006E3855" w:rsidRDefault="006E3855" w:rsidP="006E3855">
      <w:pPr>
        <w:pStyle w:val="Textodecomentrio"/>
        <w:ind w:firstLine="0"/>
        <w:jc w:val="left"/>
      </w:pPr>
      <w:r>
        <w:t xml:space="preserve">Para levantamentos planimétricos e cadastrais urbanos, a precisão posicional pode ser de </w:t>
      </w:r>
      <w:r>
        <w:rPr>
          <w:b/>
          <w:bCs/>
        </w:rPr>
        <w:t>10 cm a 50 cm</w:t>
      </w:r>
      <w:r>
        <w:t>, dependendo da metodologia adotada.</w:t>
      </w:r>
    </w:p>
  </w:comment>
  <w:comment w:id="7" w:author="Carlos" w:date="2025-02-20T15:40:00Z" w:initials="C">
    <w:p w14:paraId="13F532D7" w14:textId="73E58159" w:rsidR="00160061" w:rsidRDefault="00160061">
      <w:pPr>
        <w:pStyle w:val="Textodecomentrio"/>
      </w:pPr>
      <w:r>
        <w:rPr>
          <w:rStyle w:val="Refdecomentrio"/>
        </w:rPr>
        <w:annotationRef/>
      </w:r>
      <w:r>
        <w:t>Acho que poderia se aprofundar um pouco mais na caracterização do problema, e apresentar sua hipótese de pesquisa ou a “brecha” de pesquisa, antes do objetivo geral.</w:t>
      </w:r>
    </w:p>
  </w:comment>
  <w:comment w:id="8" w:author="Carlos" w:date="2025-02-28T10:02:00Z" w:initials="C">
    <w:p w14:paraId="4EE4CD17" w14:textId="7ADB85DA" w:rsidR="002C6DD5" w:rsidRDefault="002C6DD5">
      <w:pPr>
        <w:pStyle w:val="Textodecomentrio"/>
      </w:pPr>
      <w:r>
        <w:rPr>
          <w:rStyle w:val="Refdecomentrio"/>
        </w:rPr>
        <w:annotationRef/>
      </w:r>
      <w:r>
        <w:t>Reforço a necessidade de aprofundar nessa caracterização do problema? Quais as dificuldades das prefeituras implantarem o CTM? Pessoal qualificado? Qual seria a limitação do CIATA? Quais as alternativas mais modernas (LADM)?</w:t>
      </w:r>
    </w:p>
  </w:comment>
  <w:comment w:id="20" w:author="Carlos" w:date="2025-02-20T15:51:00Z" w:initials="C">
    <w:p w14:paraId="3B0C85D2" w14:textId="58E8E601" w:rsidR="007E2FD5" w:rsidRDefault="007E2FD5">
      <w:pPr>
        <w:pStyle w:val="Textodecomentrio"/>
      </w:pPr>
      <w:r>
        <w:rPr>
          <w:rStyle w:val="Refdecomentrio"/>
        </w:rPr>
        <w:annotationRef/>
      </w:r>
      <w:r>
        <w:t>Em formato analógico?</w:t>
      </w:r>
    </w:p>
  </w:comment>
  <w:comment w:id="21" w:author="Marco Aurélio Barbiero" w:date="2025-02-21T14:59:00Z" w:initials="MB">
    <w:p w14:paraId="4896C33B" w14:textId="77777777" w:rsidR="00EE77B5" w:rsidRDefault="00EE77B5" w:rsidP="00EE77B5">
      <w:pPr>
        <w:pStyle w:val="Textodecomentrio"/>
        <w:ind w:firstLine="0"/>
        <w:jc w:val="left"/>
      </w:pPr>
      <w:r>
        <w:rPr>
          <w:rStyle w:val="Refdecomentrio"/>
        </w:rPr>
        <w:annotationRef/>
      </w:r>
      <w:r>
        <w:t>Acredito que "fichas e livros" é mais espcífico.</w:t>
      </w:r>
    </w:p>
  </w:comment>
  <w:comment w:id="30" w:author="Carlos" w:date="2025-02-20T15:55:00Z" w:initials="C">
    <w:p w14:paraId="096E7927" w14:textId="76A1AB26" w:rsidR="00B44974" w:rsidRDefault="00B44974">
      <w:pPr>
        <w:pStyle w:val="Textodecomentrio"/>
      </w:pPr>
      <w:r>
        <w:rPr>
          <w:rStyle w:val="Refdecomentrio"/>
        </w:rPr>
        <w:annotationRef/>
      </w:r>
      <w:r>
        <w:t>As Figuras devem ser explicadas no texto, pois não são auto-explicativas.</w:t>
      </w:r>
    </w:p>
    <w:p w14:paraId="6F6E677C" w14:textId="5F743DAA" w:rsidR="00B44974" w:rsidRDefault="00B44974">
      <w:pPr>
        <w:pStyle w:val="Textodecomentrio"/>
      </w:pPr>
    </w:p>
  </w:comment>
  <w:comment w:id="46" w:author="Carlos" w:date="2025-02-20T16:02:00Z" w:initials="C">
    <w:p w14:paraId="0828BE3D" w14:textId="4410BC7B" w:rsidR="00B44974" w:rsidRDefault="00B44974">
      <w:pPr>
        <w:pStyle w:val="Textodecomentrio"/>
      </w:pPr>
      <w:r>
        <w:rPr>
          <w:rStyle w:val="Refdecomentrio"/>
        </w:rPr>
        <w:annotationRef/>
      </w:r>
      <w:r>
        <w:t>Referenciar corretamente.</w:t>
      </w:r>
    </w:p>
  </w:comment>
  <w:comment w:id="48" w:author="Carlos" w:date="2025-02-20T16:03:00Z" w:initials="C">
    <w:p w14:paraId="02F84D5B" w14:textId="716717D7" w:rsidR="009136FD" w:rsidRDefault="009136FD">
      <w:pPr>
        <w:pStyle w:val="Textodecomentrio"/>
      </w:pPr>
      <w:r>
        <w:rPr>
          <w:rStyle w:val="Refdecomentrio"/>
        </w:rPr>
        <w:annotationRef/>
      </w:r>
      <w:r>
        <w:t>Explicar no texto as figuras.</w:t>
      </w:r>
    </w:p>
  </w:comment>
  <w:comment w:id="49" w:author="Carlos" w:date="2025-02-20T16:04:00Z" w:initials="C">
    <w:p w14:paraId="5247167C" w14:textId="6CF981E7" w:rsidR="009136FD" w:rsidRDefault="009136FD">
      <w:pPr>
        <w:pStyle w:val="Textodecomentrio"/>
      </w:pPr>
      <w:r>
        <w:rPr>
          <w:rStyle w:val="Refdecomentrio"/>
        </w:rPr>
        <w:annotationRef/>
      </w:r>
      <w:r>
        <w:t>Referenciar corretamente.</w:t>
      </w:r>
    </w:p>
  </w:comment>
  <w:comment w:id="52" w:author="Carlos" w:date="2025-02-20T16:05:00Z" w:initials="C">
    <w:p w14:paraId="604F4E32" w14:textId="0C7E3624" w:rsidR="009136FD" w:rsidRDefault="009136FD">
      <w:pPr>
        <w:pStyle w:val="Textodecomentrio"/>
      </w:pPr>
      <w:r>
        <w:rPr>
          <w:rStyle w:val="Refdecomentrio"/>
        </w:rPr>
        <w:annotationRef/>
      </w:r>
      <w:r>
        <w:t>Tabelas também precisam ser explicadas no texto.</w:t>
      </w:r>
    </w:p>
  </w:comment>
  <w:comment w:id="60" w:author="Marco Aurelio Barbiero" w:date="2025-02-26T14:52:00Z" w:initials="MA">
    <w:p w14:paraId="1F705905" w14:textId="77777777" w:rsidR="0058095A" w:rsidRDefault="0058095A" w:rsidP="0058095A">
      <w:pPr>
        <w:pStyle w:val="Textodecomentrio"/>
        <w:ind w:firstLine="0"/>
        <w:jc w:val="left"/>
      </w:pPr>
      <w:r>
        <w:rPr>
          <w:rStyle w:val="Refdecomentrio"/>
        </w:rPr>
        <w:annotationRef/>
      </w:r>
      <w:r>
        <w:t>Essa afirmação está correta?</w:t>
      </w:r>
    </w:p>
  </w:comment>
  <w:comment w:id="61" w:author="Carlos" w:date="2025-02-28T10:07:00Z" w:initials="C">
    <w:p w14:paraId="14F5A802" w14:textId="2E08B93C" w:rsidR="002C6DD5" w:rsidRDefault="002C6DD5">
      <w:pPr>
        <w:pStyle w:val="Textodecomentrio"/>
      </w:pPr>
      <w:r>
        <w:rPr>
          <w:rStyle w:val="Refdecomentrio"/>
        </w:rPr>
        <w:annotationRef/>
      </w:r>
      <w:r>
        <w:t>A parcela ou lote é a unidade de interligação dos cadastros, utilizando um referencial geodésico/cartográfico único.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9E4311D" w15:done="1"/>
  <w15:commentEx w15:paraId="4B4A6E30" w15:done="1"/>
  <w15:commentEx w15:paraId="4A967B82" w15:done="1"/>
  <w15:commentEx w15:paraId="6779A2B3" w15:paraIdParent="4A967B82" w15:done="1"/>
  <w15:commentEx w15:paraId="13F532D7" w15:done="0"/>
  <w15:commentEx w15:paraId="4EE4CD17" w15:paraIdParent="13F532D7" w15:done="0"/>
  <w15:commentEx w15:paraId="3B0C85D2" w15:done="0"/>
  <w15:commentEx w15:paraId="4896C33B" w15:paraIdParent="3B0C85D2" w15:done="0"/>
  <w15:commentEx w15:paraId="6F6E677C" w15:done="0"/>
  <w15:commentEx w15:paraId="0828BE3D" w15:done="0"/>
  <w15:commentEx w15:paraId="02F84D5B" w15:done="0"/>
  <w15:commentEx w15:paraId="5247167C" w15:done="0"/>
  <w15:commentEx w15:paraId="604F4E32" w15:done="0"/>
  <w15:commentEx w15:paraId="1F705905" w15:done="0"/>
  <w15:commentEx w15:paraId="14F5A802" w15:paraIdParent="1F7059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9E4311D">
    <w16cex:extLst>
      <w16:ext w16:uri="{CE6994B0-6A32-4C9F-8C6B-6E91EDA988CE}">
        <cr:reactions xmlns:cr="http://schemas.microsoft.com/office/comments/2020/reactions">
          <cr:reaction reactionType="1">
            <cr:reactionInfo dateUtc="2025-02-21T10:24:52Z">
              <cr:user userId="f6f68d678cfe6957" userProvider="Windows Live" userName="Marco Aurélio Barbiero"/>
            </cr:reactionInfo>
          </cr:reaction>
        </cr:reactions>
      </w16:ext>
    </w16cex:extLst>
  </w16cex:commentExtensible>
  <w16cex:commentExtensible w16cex:durableId="4B4A6E30">
    <w16cex:extLst>
      <w16:ext w16:uri="{CE6994B0-6A32-4C9F-8C6B-6E91EDA988CE}">
        <cr:reactions xmlns:cr="http://schemas.microsoft.com/office/comments/2020/reactions">
          <cr:reaction reactionType="1">
            <cr:reactionInfo dateUtc="2025-02-21T00:04:38Z">
              <cr:user userId="f6f68d678cfe6957" userProvider="Windows Live" userName="Marco Aurélio Barbiero"/>
            </cr:reactionInfo>
          </cr:reaction>
        </cr:reactions>
      </w16:ext>
    </w16cex:extLst>
  </w16cex:commentExtensible>
  <w16cex:commentExtensible w16cex:durableId="01512E30" w16cex:dateUtc="2025-02-13T17:32:00Z"/>
  <w16cex:commentExtensible w16cex:durableId="49077F6F" w16cex:dateUtc="2025-02-21T15:31:00Z"/>
  <w16cex:commentExtensible w16cex:durableId="6745CDB3" w16cex:dateUtc="2025-02-21T17:59:00Z"/>
  <w16cex:commentExtensible w16cex:durableId="3885ED6D" w16cex:dateUtc="2025-02-26T17: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9E4311D" w16cid:durableId="49E4311D"/>
  <w16cid:commentId w16cid:paraId="4B4A6E30" w16cid:durableId="4B4A6E30"/>
  <w16cid:commentId w16cid:paraId="4A967B82" w16cid:durableId="01512E30"/>
  <w16cid:commentId w16cid:paraId="6779A2B3" w16cid:durableId="49077F6F"/>
  <w16cid:commentId w16cid:paraId="13F532D7" w16cid:durableId="13F532D7"/>
  <w16cid:commentId w16cid:paraId="4EE4CD17" w16cid:durableId="4EE4CD17"/>
  <w16cid:commentId w16cid:paraId="3B0C85D2" w16cid:durableId="3B0C85D2"/>
  <w16cid:commentId w16cid:paraId="4896C33B" w16cid:durableId="6745CDB3"/>
  <w16cid:commentId w16cid:paraId="6F6E677C" w16cid:durableId="6F6E677C"/>
  <w16cid:commentId w16cid:paraId="0828BE3D" w16cid:durableId="0828BE3D"/>
  <w16cid:commentId w16cid:paraId="02F84D5B" w16cid:durableId="02F84D5B"/>
  <w16cid:commentId w16cid:paraId="5247167C" w16cid:durableId="5247167C"/>
  <w16cid:commentId w16cid:paraId="604F4E32" w16cid:durableId="604F4E32"/>
  <w16cid:commentId w16cid:paraId="1F705905" w16cid:durableId="3885ED6D"/>
  <w16cid:commentId w16cid:paraId="14F5A802" w16cid:durableId="14F5A8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8771BE" w14:textId="77777777" w:rsidR="00FB6535" w:rsidRPr="00B322C5" w:rsidRDefault="00FB6535" w:rsidP="00362BEC">
      <w:pPr>
        <w:spacing w:line="240" w:lineRule="auto"/>
      </w:pPr>
      <w:r w:rsidRPr="00B322C5">
        <w:separator/>
      </w:r>
    </w:p>
  </w:endnote>
  <w:endnote w:type="continuationSeparator" w:id="0">
    <w:p w14:paraId="138DD47F" w14:textId="77777777" w:rsidR="00FB6535" w:rsidRPr="00B322C5" w:rsidRDefault="00FB6535" w:rsidP="00362BEC">
      <w:pPr>
        <w:spacing w:line="240" w:lineRule="auto"/>
      </w:pPr>
      <w:r w:rsidRPr="00B322C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Narrow">
    <w:altName w:val="Arial"/>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299319" w14:textId="77777777" w:rsidR="00FB6535" w:rsidRPr="00B322C5" w:rsidRDefault="00FB6535" w:rsidP="00802B3F">
      <w:pPr>
        <w:spacing w:line="240" w:lineRule="auto"/>
        <w:ind w:firstLine="0"/>
      </w:pPr>
      <w:r w:rsidRPr="00B322C5">
        <w:separator/>
      </w:r>
    </w:p>
  </w:footnote>
  <w:footnote w:type="continuationSeparator" w:id="0">
    <w:p w14:paraId="7D316198" w14:textId="77777777" w:rsidR="00FB6535" w:rsidRPr="00B322C5" w:rsidRDefault="00FB6535" w:rsidP="00362BEC">
      <w:pPr>
        <w:spacing w:line="240" w:lineRule="auto"/>
      </w:pPr>
      <w:r w:rsidRPr="00B322C5">
        <w:continuationSeparator/>
      </w:r>
    </w:p>
  </w:footnote>
  <w:footnote w:id="1">
    <w:p w14:paraId="40CE76F3" w14:textId="77777777" w:rsidR="00160061" w:rsidRDefault="00160061" w:rsidP="006E2B26">
      <w:pPr>
        <w:pStyle w:val="Legenda"/>
      </w:pPr>
      <w:r>
        <w:rPr>
          <w:rStyle w:val="Refdenotaderodap"/>
        </w:rPr>
        <w:footnoteRef/>
      </w:r>
      <w:r>
        <w:t xml:space="preserve"> Segundo pesquisa do IBGE, 79% dos municípios não possuem </w:t>
      </w:r>
      <w:r w:rsidRPr="000B61CB">
        <w:t>cadastros</w:t>
      </w:r>
      <w:r>
        <w:t xml:space="preserve"> imobiliários georreferenciados </w:t>
      </w:r>
      <w:r w:rsidRPr="00B02F41">
        <w:rPr>
          <w:sz w:val="16"/>
          <w:szCs w:val="14"/>
        </w:rPr>
        <w:t>(</w:t>
      </w:r>
      <w:r w:rsidRPr="00A26284">
        <w:rPr>
          <w:rStyle w:val="refernciaChar"/>
          <w:sz w:val="16"/>
          <w:szCs w:val="16"/>
        </w:rPr>
        <w:t>https://ftp.ibge.gov.br/Perfil_Municipios/2019/Base_de_Dados/Base_MUNIC_2019_20210817.xlsx</w:t>
      </w:r>
      <w:r>
        <w:rPr>
          <w:rStyle w:val="refernciaChar"/>
          <w:sz w:val="16"/>
          <w:szCs w:val="16"/>
        </w:rPr>
        <w:t>)</w:t>
      </w:r>
    </w:p>
  </w:footnote>
  <w:footnote w:id="2">
    <w:p w14:paraId="0369AA3C" w14:textId="3CDBCE17" w:rsidR="0039291D" w:rsidRDefault="0039291D" w:rsidP="00E64558">
      <w:pPr>
        <w:pStyle w:val="Textodenotaderodap"/>
        <w:ind w:firstLine="0"/>
      </w:pPr>
      <w:r>
        <w:rPr>
          <w:rStyle w:val="Refdenotaderodap"/>
        </w:rPr>
        <w:footnoteRef/>
      </w:r>
      <w:r>
        <w:t xml:space="preserve"> </w:t>
      </w:r>
      <w:r w:rsidR="00FF48E8">
        <w:t xml:space="preserve">Segundo classificação da CNM, </w:t>
      </w:r>
      <w:r w:rsidR="001B7E7B">
        <w:t>municípios com menos de 50 mil habitantes são considerados pequenos.</w:t>
      </w:r>
    </w:p>
  </w:footnote>
  <w:footnote w:id="3">
    <w:p w14:paraId="0573AA72" w14:textId="54A147BA" w:rsidR="00803B92" w:rsidRDefault="00803B92" w:rsidP="00C92709">
      <w:pPr>
        <w:pStyle w:val="Textodenotaderodap"/>
        <w:ind w:firstLine="0"/>
      </w:pPr>
      <w:r>
        <w:rPr>
          <w:rStyle w:val="Refdenotaderodap"/>
        </w:rPr>
        <w:footnoteRef/>
      </w:r>
      <w:r>
        <w:t xml:space="preserve"> </w:t>
      </w:r>
      <w:r w:rsidR="00431679">
        <w:t>1</w:t>
      </w:r>
      <w:r>
        <w:t xml:space="preserve">30 municípios não tinham </w:t>
      </w:r>
      <w:r w:rsidR="00431679">
        <w:t>uma conta para o IPTU em sua contabilidade em 2023.</w:t>
      </w:r>
    </w:p>
  </w:footnote>
  <w:footnote w:id="4">
    <w:p w14:paraId="09CE67CA" w14:textId="4F399F0E" w:rsidR="007B3110" w:rsidRDefault="007B3110" w:rsidP="00C92709">
      <w:pPr>
        <w:pStyle w:val="Textodenotaderodap"/>
        <w:ind w:firstLine="0"/>
      </w:pPr>
      <w:r>
        <w:rPr>
          <w:rStyle w:val="Refdenotaderodap"/>
        </w:rPr>
        <w:footnoteRef/>
      </w:r>
      <w:r>
        <w:t xml:space="preserve"> Miraselva - PR</w:t>
      </w:r>
    </w:p>
  </w:footnote>
  <w:footnote w:id="5">
    <w:p w14:paraId="70123002" w14:textId="27B2CE7A" w:rsidR="009A44DA" w:rsidRDefault="009A44DA" w:rsidP="00C92709">
      <w:pPr>
        <w:pStyle w:val="Textodenotaderodap"/>
        <w:ind w:firstLine="0"/>
      </w:pPr>
      <w:r>
        <w:rPr>
          <w:rStyle w:val="Refdenotaderodap"/>
        </w:rPr>
        <w:footnoteRef/>
      </w:r>
      <w:r>
        <w:t xml:space="preserve"> Parazinho - RN</w:t>
      </w:r>
    </w:p>
  </w:footnote>
  <w:footnote w:id="6">
    <w:p w14:paraId="0FBB0985" w14:textId="0C5D9D88" w:rsidR="001C1381" w:rsidRDefault="001C1381" w:rsidP="00C92709">
      <w:pPr>
        <w:pStyle w:val="Textodenotaderodap"/>
        <w:ind w:firstLine="0"/>
      </w:pPr>
      <w:r>
        <w:rPr>
          <w:rStyle w:val="Refdenotaderodap"/>
        </w:rPr>
        <w:footnoteRef/>
      </w:r>
      <w:r>
        <w:t xml:space="preserve"> Serra da Saudade - MG</w:t>
      </w:r>
    </w:p>
  </w:footnote>
  <w:footnote w:id="7">
    <w:p w14:paraId="6FC7DE4B" w14:textId="4B3F4C96" w:rsidR="00054D32" w:rsidRDefault="00054D32" w:rsidP="00C92709">
      <w:pPr>
        <w:pStyle w:val="Textodenotaderodap"/>
        <w:ind w:firstLine="0"/>
      </w:pPr>
      <w:r>
        <w:rPr>
          <w:rStyle w:val="Refdenotaderodap"/>
        </w:rPr>
        <w:footnoteRef/>
      </w:r>
      <w:r>
        <w:t xml:space="preserve"> Can</w:t>
      </w:r>
      <w:r w:rsidR="00E008E3">
        <w:t>a</w:t>
      </w:r>
      <w:r>
        <w:t>ã dos Carajás - PA</w:t>
      </w:r>
    </w:p>
  </w:footnote>
  <w:footnote w:id="8">
    <w:p w14:paraId="6B9A6A76" w14:textId="745BCF2E" w:rsidR="00E85E4C" w:rsidRDefault="00E85E4C" w:rsidP="00C92709">
      <w:pPr>
        <w:pStyle w:val="Textodenotaderodap"/>
        <w:ind w:firstLine="0"/>
      </w:pPr>
      <w:r>
        <w:rPr>
          <w:rStyle w:val="Refdenotaderodap"/>
        </w:rPr>
        <w:footnoteRef/>
      </w:r>
      <w:r>
        <w:t xml:space="preserve"> </w:t>
      </w:r>
      <w:r w:rsidR="004935E4">
        <w:t>Xangri-lá - RS</w:t>
      </w:r>
    </w:p>
  </w:footnote>
  <w:footnote w:id="9">
    <w:p w14:paraId="2C3F6C62" w14:textId="3BC54911" w:rsidR="001C1381" w:rsidRDefault="001C1381" w:rsidP="00C92709">
      <w:pPr>
        <w:pStyle w:val="Textodenotaderodap"/>
        <w:ind w:firstLine="0"/>
      </w:pPr>
      <w:r>
        <w:rPr>
          <w:rStyle w:val="Refdenotaderodap"/>
        </w:rPr>
        <w:footnoteRef/>
      </w:r>
      <w:r>
        <w:t xml:space="preserve"> Goianira – GO</w:t>
      </w:r>
    </w:p>
    <w:p w14:paraId="33A2FAB3" w14:textId="77777777" w:rsidR="001C1381" w:rsidRDefault="001C1381">
      <w:pPr>
        <w:pStyle w:val="Textodenotaderodap"/>
      </w:pPr>
    </w:p>
  </w:footnote>
  <w:footnote w:id="10">
    <w:p w14:paraId="0737F036" w14:textId="0E1EA1A7" w:rsidR="00FD4278" w:rsidRDefault="00FD4278" w:rsidP="00FD4278">
      <w:pPr>
        <w:pStyle w:val="Textodenotaderodap"/>
      </w:pPr>
      <w:r>
        <w:rPr>
          <w:rStyle w:val="Refdenotaderodap"/>
        </w:rPr>
        <w:footnoteRef/>
      </w:r>
      <w:r>
        <w:t xml:space="preserve"> XML (Extensible Markup Language), JSON (JavaScript Object Notation) e CSV (Comma-Separated Values) são formatos de arquivo utilizados para armazenar e trocar dados. Cada formato tem suas vantagens: XML é robusto e estruturado, JSON é leve e fácil de interpretar, enquanto CSV é simples e eficiente para manipulação tabular.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077745"/>
      <w:docPartObj>
        <w:docPartGallery w:val="Page Numbers (Top of Page)"/>
        <w:docPartUnique/>
      </w:docPartObj>
    </w:sdtPr>
    <w:sdtEndPr>
      <w:rPr>
        <w:sz w:val="20"/>
        <w:szCs w:val="20"/>
      </w:rPr>
    </w:sdtEndPr>
    <w:sdtContent>
      <w:p w14:paraId="5AB47EBE" w14:textId="4451A482" w:rsidR="00160061" w:rsidRPr="00B322C5" w:rsidRDefault="00160061" w:rsidP="00286FDA">
        <w:pPr>
          <w:pStyle w:val="Cabealho"/>
          <w:jc w:val="right"/>
          <w:rPr>
            <w:sz w:val="20"/>
            <w:szCs w:val="20"/>
          </w:rPr>
        </w:pPr>
        <w:r w:rsidRPr="00B322C5">
          <w:rPr>
            <w:rFonts w:cs="Arial"/>
            <w:sz w:val="20"/>
            <w:szCs w:val="20"/>
          </w:rPr>
          <w:fldChar w:fldCharType="begin"/>
        </w:r>
        <w:r w:rsidRPr="00B322C5">
          <w:rPr>
            <w:rFonts w:cs="Arial"/>
            <w:sz w:val="20"/>
            <w:szCs w:val="20"/>
          </w:rPr>
          <w:instrText>PAGE   \* MERGEFORMAT</w:instrText>
        </w:r>
        <w:r w:rsidRPr="00B322C5">
          <w:rPr>
            <w:rFonts w:cs="Arial"/>
            <w:sz w:val="20"/>
            <w:szCs w:val="20"/>
          </w:rPr>
          <w:fldChar w:fldCharType="separate"/>
        </w:r>
        <w:r w:rsidR="00E33F39">
          <w:rPr>
            <w:rFonts w:cs="Arial"/>
            <w:noProof/>
            <w:sz w:val="20"/>
            <w:szCs w:val="20"/>
          </w:rPr>
          <w:t>20</w:t>
        </w:r>
        <w:r w:rsidRPr="00B322C5">
          <w:rPr>
            <w:rFonts w:cs="Arial"/>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8D1285"/>
    <w:multiLevelType w:val="hybridMultilevel"/>
    <w:tmpl w:val="75748384"/>
    <w:lvl w:ilvl="0" w:tplc="F340A674">
      <w:start w:val="1"/>
      <w:numFmt w:val="lowerLetter"/>
      <w:pStyle w:val="SemEspaamento"/>
      <w:lvlText w:val="%1) "/>
      <w:lvlJc w:val="left"/>
      <w:pPr>
        <w:ind w:left="1747"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tentative="1">
      <w:start w:val="1"/>
      <w:numFmt w:val="lowerLetter"/>
      <w:lvlText w:val="%2."/>
      <w:lvlJc w:val="left"/>
      <w:pPr>
        <w:ind w:left="2118" w:hanging="360"/>
      </w:pPr>
    </w:lvl>
    <w:lvl w:ilvl="2" w:tplc="0416001B" w:tentative="1">
      <w:start w:val="1"/>
      <w:numFmt w:val="lowerRoman"/>
      <w:lvlText w:val="%3."/>
      <w:lvlJc w:val="right"/>
      <w:pPr>
        <w:ind w:left="2838" w:hanging="180"/>
      </w:pPr>
    </w:lvl>
    <w:lvl w:ilvl="3" w:tplc="0416000F" w:tentative="1">
      <w:start w:val="1"/>
      <w:numFmt w:val="decimal"/>
      <w:lvlText w:val="%4."/>
      <w:lvlJc w:val="left"/>
      <w:pPr>
        <w:ind w:left="3558" w:hanging="360"/>
      </w:pPr>
    </w:lvl>
    <w:lvl w:ilvl="4" w:tplc="04160019" w:tentative="1">
      <w:start w:val="1"/>
      <w:numFmt w:val="lowerLetter"/>
      <w:lvlText w:val="%5."/>
      <w:lvlJc w:val="left"/>
      <w:pPr>
        <w:ind w:left="4278" w:hanging="360"/>
      </w:pPr>
    </w:lvl>
    <w:lvl w:ilvl="5" w:tplc="0416001B" w:tentative="1">
      <w:start w:val="1"/>
      <w:numFmt w:val="lowerRoman"/>
      <w:lvlText w:val="%6."/>
      <w:lvlJc w:val="right"/>
      <w:pPr>
        <w:ind w:left="4998" w:hanging="180"/>
      </w:pPr>
    </w:lvl>
    <w:lvl w:ilvl="6" w:tplc="0416000F" w:tentative="1">
      <w:start w:val="1"/>
      <w:numFmt w:val="decimal"/>
      <w:lvlText w:val="%7."/>
      <w:lvlJc w:val="left"/>
      <w:pPr>
        <w:ind w:left="5718" w:hanging="360"/>
      </w:pPr>
    </w:lvl>
    <w:lvl w:ilvl="7" w:tplc="04160019" w:tentative="1">
      <w:start w:val="1"/>
      <w:numFmt w:val="lowerLetter"/>
      <w:lvlText w:val="%8."/>
      <w:lvlJc w:val="left"/>
      <w:pPr>
        <w:ind w:left="6438" w:hanging="360"/>
      </w:pPr>
    </w:lvl>
    <w:lvl w:ilvl="8" w:tplc="0416001B" w:tentative="1">
      <w:start w:val="1"/>
      <w:numFmt w:val="lowerRoman"/>
      <w:lvlText w:val="%9."/>
      <w:lvlJc w:val="right"/>
      <w:pPr>
        <w:ind w:left="7158" w:hanging="180"/>
      </w:pPr>
    </w:lvl>
  </w:abstractNum>
  <w:abstractNum w:abstractNumId="1" w15:restartNumberingAfterBreak="0">
    <w:nsid w:val="3ED94B18"/>
    <w:multiLevelType w:val="hybridMultilevel"/>
    <w:tmpl w:val="72DCD9C0"/>
    <w:lvl w:ilvl="0" w:tplc="04160011">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 w15:restartNumberingAfterBreak="0">
    <w:nsid w:val="5A42606A"/>
    <w:multiLevelType w:val="hybridMultilevel"/>
    <w:tmpl w:val="80A0E49E"/>
    <w:lvl w:ilvl="0" w:tplc="3C90DA7C">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3" w15:restartNumberingAfterBreak="0">
    <w:nsid w:val="6ADF414F"/>
    <w:multiLevelType w:val="hybridMultilevel"/>
    <w:tmpl w:val="44C25DE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4" w15:restartNumberingAfterBreak="0">
    <w:nsid w:val="71726ABB"/>
    <w:multiLevelType w:val="hybridMultilevel"/>
    <w:tmpl w:val="B90EED6C"/>
    <w:lvl w:ilvl="0" w:tplc="36862F4E">
      <w:start w:val="1"/>
      <w:numFmt w:val="decimal"/>
      <w:lvlText w:val="1.%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74B8083B"/>
    <w:multiLevelType w:val="multilevel"/>
    <w:tmpl w:val="D1F2E3F4"/>
    <w:lvl w:ilvl="0">
      <w:start w:val="1"/>
      <w:numFmt w:val="decimal"/>
      <w:pStyle w:val="Ttulo1"/>
      <w:lvlText w:val="%1"/>
      <w:lvlJc w:val="left"/>
      <w:pPr>
        <w:ind w:left="170" w:hanging="170"/>
      </w:pPr>
      <w:rPr>
        <w:rFonts w:ascii="Arial" w:hAnsi="Arial"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170" w:hanging="17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70" w:hanging="170"/>
      </w:pPr>
      <w:rPr>
        <w:rFonts w:hint="default"/>
      </w:rPr>
    </w:lvl>
    <w:lvl w:ilvl="3">
      <w:start w:val="1"/>
      <w:numFmt w:val="decimal"/>
      <w:pStyle w:val="Ttulo4"/>
      <w:lvlText w:val="%1.%2.%3.%4"/>
      <w:lvlJc w:val="left"/>
      <w:pPr>
        <w:ind w:left="170" w:hanging="170"/>
      </w:pPr>
      <w:rPr>
        <w:rFonts w:hint="default"/>
      </w:rPr>
    </w:lvl>
    <w:lvl w:ilvl="4">
      <w:start w:val="1"/>
      <w:numFmt w:val="decimal"/>
      <w:pStyle w:val="Ttulo5"/>
      <w:lvlText w:val="%1.%2.%3.%4.%5"/>
      <w:lvlJc w:val="left"/>
      <w:pPr>
        <w:ind w:left="170" w:hanging="170"/>
      </w:pPr>
      <w:rPr>
        <w:rFonts w:hint="default"/>
      </w:rPr>
    </w:lvl>
    <w:lvl w:ilvl="5">
      <w:start w:val="1"/>
      <w:numFmt w:val="decimal"/>
      <w:pStyle w:val="Ttulo6"/>
      <w:lvlText w:val="%1.%2.%3.%4.%5.%6"/>
      <w:lvlJc w:val="left"/>
      <w:pPr>
        <w:ind w:left="170" w:hanging="170"/>
      </w:pPr>
      <w:rPr>
        <w:rFonts w:hint="default"/>
      </w:rPr>
    </w:lvl>
    <w:lvl w:ilvl="6">
      <w:start w:val="1"/>
      <w:numFmt w:val="decimal"/>
      <w:pStyle w:val="Ttulo7"/>
      <w:lvlText w:val="%1.%2.%3.%4.%5.%6.%7"/>
      <w:lvlJc w:val="left"/>
      <w:pPr>
        <w:ind w:left="170" w:hanging="170"/>
      </w:pPr>
      <w:rPr>
        <w:rFonts w:hint="default"/>
      </w:rPr>
    </w:lvl>
    <w:lvl w:ilvl="7">
      <w:start w:val="1"/>
      <w:numFmt w:val="decimal"/>
      <w:pStyle w:val="Ttulo8"/>
      <w:lvlText w:val="%1.%2.%3.%4.%5.%6.%7.%8"/>
      <w:lvlJc w:val="left"/>
      <w:pPr>
        <w:ind w:left="170" w:hanging="170"/>
      </w:pPr>
      <w:rPr>
        <w:rFonts w:hint="default"/>
      </w:rPr>
    </w:lvl>
    <w:lvl w:ilvl="8">
      <w:start w:val="1"/>
      <w:numFmt w:val="decimal"/>
      <w:pStyle w:val="Ttulo9"/>
      <w:lvlText w:val="%1.%2.%3.%4.%5.%6.%7.%8.%9"/>
      <w:lvlJc w:val="left"/>
      <w:pPr>
        <w:ind w:left="170" w:hanging="170"/>
      </w:pPr>
      <w:rPr>
        <w:rFonts w:hint="default"/>
      </w:rPr>
    </w:lvl>
  </w:abstractNum>
  <w:abstractNum w:abstractNumId="6" w15:restartNumberingAfterBreak="0">
    <w:nsid w:val="75324AAB"/>
    <w:multiLevelType w:val="multilevel"/>
    <w:tmpl w:val="3D66DCDA"/>
    <w:styleLink w:val="Estilo1"/>
    <w:lvl w:ilvl="0">
      <w:start w:val="1"/>
      <w:numFmt w:val="decimal"/>
      <w:lvlText w:val="%1"/>
      <w:lvlJc w:val="left"/>
      <w:pPr>
        <w:ind w:left="170" w:hanging="170"/>
      </w:pPr>
      <w:rPr>
        <w:rFonts w:ascii="Arial" w:hAnsi="Arial" w:hint="default"/>
        <w:b w:val="0"/>
        <w:i w:val="0"/>
        <w:caps/>
        <w:smallCaps w:val="0"/>
        <w:strike w:val="0"/>
        <w:dstrike w:val="0"/>
        <w:vanish w:val="0"/>
        <w:color w:val="auto"/>
        <w:sz w:val="24"/>
        <w:u w:val="none"/>
        <w:vertAlign w:val="baseline"/>
      </w:rPr>
    </w:lvl>
    <w:lvl w:ilvl="1">
      <w:start w:val="1"/>
      <w:numFmt w:val="lowerLetter"/>
      <w:lvlText w:val="%2)"/>
      <w:lvlJc w:val="left"/>
      <w:pPr>
        <w:ind w:left="340" w:hanging="170"/>
      </w:pPr>
      <w:rPr>
        <w:rFonts w:hint="default"/>
      </w:rPr>
    </w:lvl>
    <w:lvl w:ilvl="2">
      <w:start w:val="1"/>
      <w:numFmt w:val="lowerRoman"/>
      <w:lvlText w:val="%3)"/>
      <w:lvlJc w:val="left"/>
      <w:pPr>
        <w:ind w:left="510" w:hanging="170"/>
      </w:pPr>
      <w:rPr>
        <w:rFonts w:hint="default"/>
      </w:rPr>
    </w:lvl>
    <w:lvl w:ilvl="3">
      <w:start w:val="1"/>
      <w:numFmt w:val="decimal"/>
      <w:lvlText w:val="(%4)"/>
      <w:lvlJc w:val="left"/>
      <w:pPr>
        <w:ind w:left="680" w:hanging="170"/>
      </w:pPr>
      <w:rPr>
        <w:rFonts w:hint="default"/>
      </w:rPr>
    </w:lvl>
    <w:lvl w:ilvl="4">
      <w:start w:val="1"/>
      <w:numFmt w:val="lowerLetter"/>
      <w:lvlText w:val="(%5)"/>
      <w:lvlJc w:val="left"/>
      <w:pPr>
        <w:ind w:left="850" w:hanging="170"/>
      </w:pPr>
      <w:rPr>
        <w:rFonts w:hint="default"/>
      </w:rPr>
    </w:lvl>
    <w:lvl w:ilvl="5">
      <w:start w:val="1"/>
      <w:numFmt w:val="lowerRoman"/>
      <w:lvlText w:val="(%6)"/>
      <w:lvlJc w:val="left"/>
      <w:pPr>
        <w:ind w:left="1020" w:hanging="170"/>
      </w:pPr>
      <w:rPr>
        <w:rFonts w:hint="default"/>
      </w:rPr>
    </w:lvl>
    <w:lvl w:ilvl="6">
      <w:start w:val="1"/>
      <w:numFmt w:val="decimal"/>
      <w:lvlText w:val="%7."/>
      <w:lvlJc w:val="left"/>
      <w:pPr>
        <w:ind w:left="1190" w:hanging="170"/>
      </w:pPr>
      <w:rPr>
        <w:rFonts w:hint="default"/>
      </w:rPr>
    </w:lvl>
    <w:lvl w:ilvl="7">
      <w:start w:val="1"/>
      <w:numFmt w:val="lowerLetter"/>
      <w:lvlText w:val="%8."/>
      <w:lvlJc w:val="left"/>
      <w:pPr>
        <w:ind w:left="1360" w:hanging="170"/>
      </w:pPr>
      <w:rPr>
        <w:rFonts w:hint="default"/>
      </w:rPr>
    </w:lvl>
    <w:lvl w:ilvl="8">
      <w:start w:val="1"/>
      <w:numFmt w:val="lowerRoman"/>
      <w:lvlText w:val="%9."/>
      <w:lvlJc w:val="left"/>
      <w:pPr>
        <w:ind w:left="1530" w:hanging="170"/>
      </w:pPr>
      <w:rPr>
        <w:rFonts w:hint="default"/>
      </w:rPr>
    </w:lvl>
  </w:abstractNum>
  <w:abstractNum w:abstractNumId="7" w15:restartNumberingAfterBreak="0">
    <w:nsid w:val="7F930AC6"/>
    <w:multiLevelType w:val="multilevel"/>
    <w:tmpl w:val="1534F124"/>
    <w:styleLink w:val="Estilo2"/>
    <w:lvl w:ilvl="0">
      <w:start w:val="2"/>
      <w:numFmt w:val="none"/>
      <w:lvlText w:val="2"/>
      <w:lvlJc w:val="left"/>
      <w:pPr>
        <w:ind w:left="170" w:hanging="170"/>
      </w:pPr>
      <w:rPr>
        <w:rFonts w:ascii="Arial" w:hAnsi="Arial" w:hint="default"/>
        <w:b w:val="0"/>
        <w:i w:val="0"/>
        <w:caps/>
        <w:strike w:val="0"/>
        <w:dstrike w:val="0"/>
        <w:vanish w:val="0"/>
        <w:sz w:val="24"/>
        <w:vertAlign w:val="baseline"/>
      </w:rPr>
    </w:lvl>
    <w:lvl w:ilvl="1">
      <w:start w:val="1"/>
      <w:numFmt w:val="decimal"/>
      <w:lvlText w:val="%2"/>
      <w:lvlJc w:val="left"/>
      <w:pPr>
        <w:ind w:left="170" w:hanging="170"/>
      </w:pPr>
      <w:rPr>
        <w:rFonts w:ascii="Arial" w:hAnsi="Arial" w:hint="default"/>
        <w:b w:val="0"/>
        <w:i w:val="0"/>
        <w:caps/>
        <w:sz w:val="24"/>
      </w:rPr>
    </w:lvl>
    <w:lvl w:ilvl="2">
      <w:start w:val="1"/>
      <w:numFmt w:val="lowerRoman"/>
      <w:lvlText w:val="%3)"/>
      <w:lvlJc w:val="left"/>
      <w:pPr>
        <w:ind w:left="170" w:hanging="170"/>
      </w:pPr>
      <w:rPr>
        <w:rFonts w:hint="default"/>
      </w:rPr>
    </w:lvl>
    <w:lvl w:ilvl="3">
      <w:start w:val="1"/>
      <w:numFmt w:val="decimal"/>
      <w:lvlText w:val="(%4)"/>
      <w:lvlJc w:val="left"/>
      <w:pPr>
        <w:ind w:left="170" w:hanging="170"/>
      </w:pPr>
      <w:rPr>
        <w:rFonts w:hint="default"/>
      </w:rPr>
    </w:lvl>
    <w:lvl w:ilvl="4">
      <w:start w:val="1"/>
      <w:numFmt w:val="lowerLetter"/>
      <w:lvlText w:val="(%5)"/>
      <w:lvlJc w:val="left"/>
      <w:pPr>
        <w:ind w:left="170" w:hanging="170"/>
      </w:pPr>
      <w:rPr>
        <w:rFonts w:hint="default"/>
      </w:rPr>
    </w:lvl>
    <w:lvl w:ilvl="5">
      <w:start w:val="1"/>
      <w:numFmt w:val="lowerRoman"/>
      <w:lvlText w:val="(%6)"/>
      <w:lvlJc w:val="left"/>
      <w:pPr>
        <w:ind w:left="170" w:hanging="170"/>
      </w:pPr>
      <w:rPr>
        <w:rFonts w:hint="default"/>
      </w:rPr>
    </w:lvl>
    <w:lvl w:ilvl="6">
      <w:start w:val="1"/>
      <w:numFmt w:val="decimal"/>
      <w:lvlText w:val="%7."/>
      <w:lvlJc w:val="left"/>
      <w:pPr>
        <w:ind w:left="170" w:hanging="170"/>
      </w:pPr>
      <w:rPr>
        <w:rFonts w:hint="default"/>
      </w:rPr>
    </w:lvl>
    <w:lvl w:ilvl="7">
      <w:start w:val="1"/>
      <w:numFmt w:val="lowerLetter"/>
      <w:lvlText w:val="%8."/>
      <w:lvlJc w:val="left"/>
      <w:pPr>
        <w:ind w:left="170" w:hanging="170"/>
      </w:pPr>
      <w:rPr>
        <w:rFonts w:hint="default"/>
      </w:rPr>
    </w:lvl>
    <w:lvl w:ilvl="8">
      <w:start w:val="1"/>
      <w:numFmt w:val="lowerRoman"/>
      <w:lvlText w:val="%9."/>
      <w:lvlJc w:val="left"/>
      <w:pPr>
        <w:ind w:left="170" w:hanging="170"/>
      </w:pPr>
      <w:rPr>
        <w:rFonts w:hint="default"/>
      </w:rPr>
    </w:lvl>
  </w:abstractNum>
  <w:num w:numId="1" w16cid:durableId="1405028755">
    <w:abstractNumId w:val="0"/>
  </w:num>
  <w:num w:numId="2" w16cid:durableId="40447430">
    <w:abstractNumId w:val="6"/>
  </w:num>
  <w:num w:numId="3" w16cid:durableId="391344672">
    <w:abstractNumId w:val="7"/>
  </w:num>
  <w:num w:numId="4" w16cid:durableId="566845584">
    <w:abstractNumId w:val="5"/>
  </w:num>
  <w:num w:numId="5" w16cid:durableId="1149567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07690089">
    <w:abstractNumId w:val="3"/>
  </w:num>
  <w:num w:numId="7" w16cid:durableId="1628664934">
    <w:abstractNumId w:val="1"/>
  </w:num>
  <w:num w:numId="8" w16cid:durableId="1578975775">
    <w:abstractNumId w:val="2"/>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los">
    <w15:presenceInfo w15:providerId="None" w15:userId="Carlos"/>
  </w15:person>
  <w15:person w15:author="Marco Aurélio Barbiero">
    <w15:presenceInfo w15:providerId="Windows Live" w15:userId="f6f68d678cfe6957"/>
  </w15:person>
  <w15:person w15:author="Marco Aurelio Barbiero">
    <w15:presenceInfo w15:providerId="AD" w15:userId="S::marco.barbiero@rfb.gov.br::fcbae77b-80c9-4abc-a7d4-276a334ae3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BEC"/>
    <w:rsid w:val="000008D4"/>
    <w:rsid w:val="0000101A"/>
    <w:rsid w:val="00001139"/>
    <w:rsid w:val="000011FB"/>
    <w:rsid w:val="00001CFE"/>
    <w:rsid w:val="000023D4"/>
    <w:rsid w:val="0000291E"/>
    <w:rsid w:val="00002DBA"/>
    <w:rsid w:val="000035DC"/>
    <w:rsid w:val="0000497B"/>
    <w:rsid w:val="00007062"/>
    <w:rsid w:val="000074AD"/>
    <w:rsid w:val="00010780"/>
    <w:rsid w:val="0001136E"/>
    <w:rsid w:val="00011703"/>
    <w:rsid w:val="0001209B"/>
    <w:rsid w:val="00013C55"/>
    <w:rsid w:val="000157F0"/>
    <w:rsid w:val="00015F02"/>
    <w:rsid w:val="0001704A"/>
    <w:rsid w:val="0001725F"/>
    <w:rsid w:val="000210F2"/>
    <w:rsid w:val="000211D7"/>
    <w:rsid w:val="000232A2"/>
    <w:rsid w:val="00023F1B"/>
    <w:rsid w:val="00024107"/>
    <w:rsid w:val="00024395"/>
    <w:rsid w:val="00025F54"/>
    <w:rsid w:val="000276C5"/>
    <w:rsid w:val="00030066"/>
    <w:rsid w:val="0003070B"/>
    <w:rsid w:val="00030BF9"/>
    <w:rsid w:val="00030C19"/>
    <w:rsid w:val="00032B21"/>
    <w:rsid w:val="00033365"/>
    <w:rsid w:val="0003394F"/>
    <w:rsid w:val="000342B2"/>
    <w:rsid w:val="000347AA"/>
    <w:rsid w:val="0003496E"/>
    <w:rsid w:val="00034B4B"/>
    <w:rsid w:val="00035206"/>
    <w:rsid w:val="000361BB"/>
    <w:rsid w:val="000365F1"/>
    <w:rsid w:val="000370A1"/>
    <w:rsid w:val="000371BC"/>
    <w:rsid w:val="0004028E"/>
    <w:rsid w:val="00040805"/>
    <w:rsid w:val="000413B3"/>
    <w:rsid w:val="000414BC"/>
    <w:rsid w:val="00041DA1"/>
    <w:rsid w:val="00044A85"/>
    <w:rsid w:val="00044BD7"/>
    <w:rsid w:val="00044C41"/>
    <w:rsid w:val="00045AF0"/>
    <w:rsid w:val="000460D1"/>
    <w:rsid w:val="00050441"/>
    <w:rsid w:val="00050C84"/>
    <w:rsid w:val="000511FD"/>
    <w:rsid w:val="00051B67"/>
    <w:rsid w:val="00051D0A"/>
    <w:rsid w:val="0005362B"/>
    <w:rsid w:val="00054CAB"/>
    <w:rsid w:val="00054D32"/>
    <w:rsid w:val="00055F8E"/>
    <w:rsid w:val="000567EF"/>
    <w:rsid w:val="00056F24"/>
    <w:rsid w:val="000576C3"/>
    <w:rsid w:val="000579AB"/>
    <w:rsid w:val="00057BDD"/>
    <w:rsid w:val="00063547"/>
    <w:rsid w:val="000652FD"/>
    <w:rsid w:val="00067E1F"/>
    <w:rsid w:val="00070BC3"/>
    <w:rsid w:val="000716BC"/>
    <w:rsid w:val="000724E3"/>
    <w:rsid w:val="00072993"/>
    <w:rsid w:val="0007312F"/>
    <w:rsid w:val="000738EC"/>
    <w:rsid w:val="0007423E"/>
    <w:rsid w:val="00074EDE"/>
    <w:rsid w:val="00076092"/>
    <w:rsid w:val="00076101"/>
    <w:rsid w:val="00081866"/>
    <w:rsid w:val="00081CA1"/>
    <w:rsid w:val="000833B3"/>
    <w:rsid w:val="000837B9"/>
    <w:rsid w:val="00083B1B"/>
    <w:rsid w:val="00083B70"/>
    <w:rsid w:val="000846C9"/>
    <w:rsid w:val="0008552C"/>
    <w:rsid w:val="00086332"/>
    <w:rsid w:val="0009082F"/>
    <w:rsid w:val="000909B5"/>
    <w:rsid w:val="0009165C"/>
    <w:rsid w:val="000916E4"/>
    <w:rsid w:val="00092292"/>
    <w:rsid w:val="00093203"/>
    <w:rsid w:val="00093399"/>
    <w:rsid w:val="00093631"/>
    <w:rsid w:val="000937FE"/>
    <w:rsid w:val="00093CFF"/>
    <w:rsid w:val="00094266"/>
    <w:rsid w:val="0009440A"/>
    <w:rsid w:val="0009548F"/>
    <w:rsid w:val="000957A2"/>
    <w:rsid w:val="00096AB9"/>
    <w:rsid w:val="0009738B"/>
    <w:rsid w:val="000A1EF1"/>
    <w:rsid w:val="000A1FBC"/>
    <w:rsid w:val="000A21C8"/>
    <w:rsid w:val="000A28C8"/>
    <w:rsid w:val="000A4135"/>
    <w:rsid w:val="000A65D9"/>
    <w:rsid w:val="000A6C15"/>
    <w:rsid w:val="000A72E2"/>
    <w:rsid w:val="000A731D"/>
    <w:rsid w:val="000A7821"/>
    <w:rsid w:val="000A78C2"/>
    <w:rsid w:val="000B085C"/>
    <w:rsid w:val="000B1093"/>
    <w:rsid w:val="000B279C"/>
    <w:rsid w:val="000B3A2F"/>
    <w:rsid w:val="000B405E"/>
    <w:rsid w:val="000B458E"/>
    <w:rsid w:val="000B48B7"/>
    <w:rsid w:val="000B4F34"/>
    <w:rsid w:val="000B5A04"/>
    <w:rsid w:val="000B5F44"/>
    <w:rsid w:val="000B61CB"/>
    <w:rsid w:val="000B6532"/>
    <w:rsid w:val="000B6744"/>
    <w:rsid w:val="000B7825"/>
    <w:rsid w:val="000C0951"/>
    <w:rsid w:val="000C166B"/>
    <w:rsid w:val="000C2527"/>
    <w:rsid w:val="000C2D2D"/>
    <w:rsid w:val="000C3264"/>
    <w:rsid w:val="000C380A"/>
    <w:rsid w:val="000C4DB9"/>
    <w:rsid w:val="000C4EAC"/>
    <w:rsid w:val="000C4FD5"/>
    <w:rsid w:val="000C511D"/>
    <w:rsid w:val="000C52EE"/>
    <w:rsid w:val="000C5B05"/>
    <w:rsid w:val="000C5B46"/>
    <w:rsid w:val="000C60AC"/>
    <w:rsid w:val="000C6AF2"/>
    <w:rsid w:val="000D0728"/>
    <w:rsid w:val="000D0A15"/>
    <w:rsid w:val="000D163D"/>
    <w:rsid w:val="000D1AA1"/>
    <w:rsid w:val="000D1C41"/>
    <w:rsid w:val="000D22CF"/>
    <w:rsid w:val="000D3933"/>
    <w:rsid w:val="000D4AFC"/>
    <w:rsid w:val="000D4E5C"/>
    <w:rsid w:val="000D5953"/>
    <w:rsid w:val="000D6BC7"/>
    <w:rsid w:val="000E2B78"/>
    <w:rsid w:val="000E2E05"/>
    <w:rsid w:val="000E2EA0"/>
    <w:rsid w:val="000E31AA"/>
    <w:rsid w:val="000E538D"/>
    <w:rsid w:val="000E5D70"/>
    <w:rsid w:val="000E7429"/>
    <w:rsid w:val="000E746D"/>
    <w:rsid w:val="000E79A9"/>
    <w:rsid w:val="000F03B4"/>
    <w:rsid w:val="000F03F8"/>
    <w:rsid w:val="000F1BEA"/>
    <w:rsid w:val="000F24C2"/>
    <w:rsid w:val="000F2D9D"/>
    <w:rsid w:val="000F2DF4"/>
    <w:rsid w:val="000F4B9D"/>
    <w:rsid w:val="000F5612"/>
    <w:rsid w:val="000F592A"/>
    <w:rsid w:val="000F5971"/>
    <w:rsid w:val="000F598C"/>
    <w:rsid w:val="000F5D7F"/>
    <w:rsid w:val="000F6027"/>
    <w:rsid w:val="00100474"/>
    <w:rsid w:val="00100D7F"/>
    <w:rsid w:val="00101846"/>
    <w:rsid w:val="001029AB"/>
    <w:rsid w:val="00103709"/>
    <w:rsid w:val="0010436D"/>
    <w:rsid w:val="00104768"/>
    <w:rsid w:val="00104F9F"/>
    <w:rsid w:val="001057C2"/>
    <w:rsid w:val="00105A8A"/>
    <w:rsid w:val="001068B4"/>
    <w:rsid w:val="0011119B"/>
    <w:rsid w:val="00111B65"/>
    <w:rsid w:val="00112BE7"/>
    <w:rsid w:val="00112D7A"/>
    <w:rsid w:val="00113329"/>
    <w:rsid w:val="00114B2B"/>
    <w:rsid w:val="00114C3D"/>
    <w:rsid w:val="001160C3"/>
    <w:rsid w:val="0011799F"/>
    <w:rsid w:val="00117E34"/>
    <w:rsid w:val="00120B78"/>
    <w:rsid w:val="00121406"/>
    <w:rsid w:val="0012261A"/>
    <w:rsid w:val="00122D69"/>
    <w:rsid w:val="00124127"/>
    <w:rsid w:val="00126936"/>
    <w:rsid w:val="00126C56"/>
    <w:rsid w:val="00126DBA"/>
    <w:rsid w:val="0012717F"/>
    <w:rsid w:val="00127E7A"/>
    <w:rsid w:val="00130FC0"/>
    <w:rsid w:val="001315CC"/>
    <w:rsid w:val="00131966"/>
    <w:rsid w:val="00132448"/>
    <w:rsid w:val="00132513"/>
    <w:rsid w:val="00132B22"/>
    <w:rsid w:val="00134A1A"/>
    <w:rsid w:val="00134CF0"/>
    <w:rsid w:val="00135F6D"/>
    <w:rsid w:val="001368C2"/>
    <w:rsid w:val="00140736"/>
    <w:rsid w:val="00143D9E"/>
    <w:rsid w:val="00145F7B"/>
    <w:rsid w:val="00146457"/>
    <w:rsid w:val="001467D8"/>
    <w:rsid w:val="00146DBC"/>
    <w:rsid w:val="00150CA4"/>
    <w:rsid w:val="001518EF"/>
    <w:rsid w:val="001525F0"/>
    <w:rsid w:val="001526D0"/>
    <w:rsid w:val="00152D0C"/>
    <w:rsid w:val="0015340A"/>
    <w:rsid w:val="00154960"/>
    <w:rsid w:val="00157EAD"/>
    <w:rsid w:val="00160061"/>
    <w:rsid w:val="00160901"/>
    <w:rsid w:val="00160CF3"/>
    <w:rsid w:val="00160EC1"/>
    <w:rsid w:val="00161A04"/>
    <w:rsid w:val="0016369D"/>
    <w:rsid w:val="00165790"/>
    <w:rsid w:val="00166179"/>
    <w:rsid w:val="00167F53"/>
    <w:rsid w:val="0017014A"/>
    <w:rsid w:val="00170C52"/>
    <w:rsid w:val="001723D3"/>
    <w:rsid w:val="00172768"/>
    <w:rsid w:val="00175A94"/>
    <w:rsid w:val="00175E7E"/>
    <w:rsid w:val="00176D09"/>
    <w:rsid w:val="001772F3"/>
    <w:rsid w:val="00177A5E"/>
    <w:rsid w:val="00177C59"/>
    <w:rsid w:val="001801CD"/>
    <w:rsid w:val="001811BD"/>
    <w:rsid w:val="00181CB1"/>
    <w:rsid w:val="00181F7D"/>
    <w:rsid w:val="00181FFE"/>
    <w:rsid w:val="001820B6"/>
    <w:rsid w:val="00182954"/>
    <w:rsid w:val="00183B0D"/>
    <w:rsid w:val="00183ED8"/>
    <w:rsid w:val="00184736"/>
    <w:rsid w:val="001849BD"/>
    <w:rsid w:val="00184C1F"/>
    <w:rsid w:val="001856C0"/>
    <w:rsid w:val="00187F70"/>
    <w:rsid w:val="0019074D"/>
    <w:rsid w:val="00192079"/>
    <w:rsid w:val="00194975"/>
    <w:rsid w:val="0019569D"/>
    <w:rsid w:val="00196B65"/>
    <w:rsid w:val="00197FDF"/>
    <w:rsid w:val="001A0100"/>
    <w:rsid w:val="001A01C3"/>
    <w:rsid w:val="001A109A"/>
    <w:rsid w:val="001A1424"/>
    <w:rsid w:val="001A2180"/>
    <w:rsid w:val="001A2A8A"/>
    <w:rsid w:val="001A2C4E"/>
    <w:rsid w:val="001A3089"/>
    <w:rsid w:val="001A372B"/>
    <w:rsid w:val="001A4760"/>
    <w:rsid w:val="001A48DF"/>
    <w:rsid w:val="001A757A"/>
    <w:rsid w:val="001A76EB"/>
    <w:rsid w:val="001A7E1E"/>
    <w:rsid w:val="001B08C3"/>
    <w:rsid w:val="001B2806"/>
    <w:rsid w:val="001B3816"/>
    <w:rsid w:val="001B69C7"/>
    <w:rsid w:val="001B6E9A"/>
    <w:rsid w:val="001B7E7B"/>
    <w:rsid w:val="001C024D"/>
    <w:rsid w:val="001C1381"/>
    <w:rsid w:val="001C17BA"/>
    <w:rsid w:val="001C2DD7"/>
    <w:rsid w:val="001C33FA"/>
    <w:rsid w:val="001C3507"/>
    <w:rsid w:val="001C4296"/>
    <w:rsid w:val="001C43E3"/>
    <w:rsid w:val="001C58DC"/>
    <w:rsid w:val="001C69C7"/>
    <w:rsid w:val="001C7349"/>
    <w:rsid w:val="001C7536"/>
    <w:rsid w:val="001D0A5A"/>
    <w:rsid w:val="001D0A7D"/>
    <w:rsid w:val="001D1019"/>
    <w:rsid w:val="001D15C0"/>
    <w:rsid w:val="001D2207"/>
    <w:rsid w:val="001D25E5"/>
    <w:rsid w:val="001D51EA"/>
    <w:rsid w:val="001D52BD"/>
    <w:rsid w:val="001D55DE"/>
    <w:rsid w:val="001D59C3"/>
    <w:rsid w:val="001D5AC4"/>
    <w:rsid w:val="001D5D42"/>
    <w:rsid w:val="001D6B25"/>
    <w:rsid w:val="001D6CBB"/>
    <w:rsid w:val="001D6FD1"/>
    <w:rsid w:val="001D772A"/>
    <w:rsid w:val="001E2422"/>
    <w:rsid w:val="001E24F2"/>
    <w:rsid w:val="001E2DF2"/>
    <w:rsid w:val="001E3702"/>
    <w:rsid w:val="001E4329"/>
    <w:rsid w:val="001E4DCC"/>
    <w:rsid w:val="001E7104"/>
    <w:rsid w:val="001E71B6"/>
    <w:rsid w:val="001E789C"/>
    <w:rsid w:val="001F0707"/>
    <w:rsid w:val="001F26C1"/>
    <w:rsid w:val="001F3992"/>
    <w:rsid w:val="001F41EB"/>
    <w:rsid w:val="001F5359"/>
    <w:rsid w:val="001F53A7"/>
    <w:rsid w:val="001F5B07"/>
    <w:rsid w:val="001F6116"/>
    <w:rsid w:val="00200B6B"/>
    <w:rsid w:val="002011AC"/>
    <w:rsid w:val="00201231"/>
    <w:rsid w:val="00202B31"/>
    <w:rsid w:val="00203322"/>
    <w:rsid w:val="00203794"/>
    <w:rsid w:val="00203F1A"/>
    <w:rsid w:val="00204C16"/>
    <w:rsid w:val="00205B9F"/>
    <w:rsid w:val="00205C12"/>
    <w:rsid w:val="0020603F"/>
    <w:rsid w:val="00206D84"/>
    <w:rsid w:val="002074C5"/>
    <w:rsid w:val="00207C8E"/>
    <w:rsid w:val="00210C6B"/>
    <w:rsid w:val="00210FE8"/>
    <w:rsid w:val="00211491"/>
    <w:rsid w:val="00212F4A"/>
    <w:rsid w:val="0021373A"/>
    <w:rsid w:val="002149E8"/>
    <w:rsid w:val="00214C74"/>
    <w:rsid w:val="002153C4"/>
    <w:rsid w:val="00220164"/>
    <w:rsid w:val="00220C95"/>
    <w:rsid w:val="00222FE5"/>
    <w:rsid w:val="00223499"/>
    <w:rsid w:val="00225519"/>
    <w:rsid w:val="00226FF2"/>
    <w:rsid w:val="00227B10"/>
    <w:rsid w:val="00227E56"/>
    <w:rsid w:val="00230D5E"/>
    <w:rsid w:val="00230E06"/>
    <w:rsid w:val="00232A44"/>
    <w:rsid w:val="0023605C"/>
    <w:rsid w:val="002367A5"/>
    <w:rsid w:val="00236E28"/>
    <w:rsid w:val="00237907"/>
    <w:rsid w:val="00240D4D"/>
    <w:rsid w:val="002414FB"/>
    <w:rsid w:val="00241C79"/>
    <w:rsid w:val="0024360C"/>
    <w:rsid w:val="00243975"/>
    <w:rsid w:val="00243E24"/>
    <w:rsid w:val="00244872"/>
    <w:rsid w:val="0024523D"/>
    <w:rsid w:val="002455C9"/>
    <w:rsid w:val="00245CE3"/>
    <w:rsid w:val="00246A91"/>
    <w:rsid w:val="00246CFA"/>
    <w:rsid w:val="00246E76"/>
    <w:rsid w:val="0024760A"/>
    <w:rsid w:val="00247956"/>
    <w:rsid w:val="00247E14"/>
    <w:rsid w:val="00251C30"/>
    <w:rsid w:val="00252158"/>
    <w:rsid w:val="00252917"/>
    <w:rsid w:val="00254168"/>
    <w:rsid w:val="00254441"/>
    <w:rsid w:val="002549CA"/>
    <w:rsid w:val="002559E6"/>
    <w:rsid w:val="00255F09"/>
    <w:rsid w:val="00256D34"/>
    <w:rsid w:val="00257872"/>
    <w:rsid w:val="00257FAA"/>
    <w:rsid w:val="00260347"/>
    <w:rsid w:val="002619DC"/>
    <w:rsid w:val="00261A33"/>
    <w:rsid w:val="00262108"/>
    <w:rsid w:val="002633C2"/>
    <w:rsid w:val="00264214"/>
    <w:rsid w:val="00265651"/>
    <w:rsid w:val="002658C8"/>
    <w:rsid w:val="00267342"/>
    <w:rsid w:val="00267B2A"/>
    <w:rsid w:val="00271201"/>
    <w:rsid w:val="00272777"/>
    <w:rsid w:val="00272A82"/>
    <w:rsid w:val="0027448A"/>
    <w:rsid w:val="0027653C"/>
    <w:rsid w:val="00277ADC"/>
    <w:rsid w:val="00280535"/>
    <w:rsid w:val="00283889"/>
    <w:rsid w:val="00284095"/>
    <w:rsid w:val="00284DE2"/>
    <w:rsid w:val="00285158"/>
    <w:rsid w:val="00285597"/>
    <w:rsid w:val="0028560A"/>
    <w:rsid w:val="00286FDA"/>
    <w:rsid w:val="00287252"/>
    <w:rsid w:val="00287745"/>
    <w:rsid w:val="00287837"/>
    <w:rsid w:val="00287CAA"/>
    <w:rsid w:val="00290F6E"/>
    <w:rsid w:val="002914B5"/>
    <w:rsid w:val="0029300B"/>
    <w:rsid w:val="0029350B"/>
    <w:rsid w:val="00294038"/>
    <w:rsid w:val="002945FD"/>
    <w:rsid w:val="00296E7F"/>
    <w:rsid w:val="00296FC4"/>
    <w:rsid w:val="00297089"/>
    <w:rsid w:val="00297147"/>
    <w:rsid w:val="00297C1F"/>
    <w:rsid w:val="002A3784"/>
    <w:rsid w:val="002A3B20"/>
    <w:rsid w:val="002A4328"/>
    <w:rsid w:val="002A543A"/>
    <w:rsid w:val="002A702F"/>
    <w:rsid w:val="002A73C9"/>
    <w:rsid w:val="002B0F37"/>
    <w:rsid w:val="002B11A7"/>
    <w:rsid w:val="002B2C4D"/>
    <w:rsid w:val="002B3F73"/>
    <w:rsid w:val="002B4B52"/>
    <w:rsid w:val="002B4DDD"/>
    <w:rsid w:val="002B5096"/>
    <w:rsid w:val="002B526F"/>
    <w:rsid w:val="002B5A1B"/>
    <w:rsid w:val="002B6253"/>
    <w:rsid w:val="002B709C"/>
    <w:rsid w:val="002B778E"/>
    <w:rsid w:val="002C10F7"/>
    <w:rsid w:val="002C128E"/>
    <w:rsid w:val="002C145A"/>
    <w:rsid w:val="002C1B90"/>
    <w:rsid w:val="002C367A"/>
    <w:rsid w:val="002C3BA7"/>
    <w:rsid w:val="002C4311"/>
    <w:rsid w:val="002C555F"/>
    <w:rsid w:val="002C5693"/>
    <w:rsid w:val="002C58D6"/>
    <w:rsid w:val="002C63E0"/>
    <w:rsid w:val="002C6A3E"/>
    <w:rsid w:val="002C6DD5"/>
    <w:rsid w:val="002C74E7"/>
    <w:rsid w:val="002C79E7"/>
    <w:rsid w:val="002D1654"/>
    <w:rsid w:val="002D1744"/>
    <w:rsid w:val="002D21B9"/>
    <w:rsid w:val="002D237F"/>
    <w:rsid w:val="002D3499"/>
    <w:rsid w:val="002D3EE2"/>
    <w:rsid w:val="002D5041"/>
    <w:rsid w:val="002D53BB"/>
    <w:rsid w:val="002D6063"/>
    <w:rsid w:val="002D6162"/>
    <w:rsid w:val="002D6A21"/>
    <w:rsid w:val="002D7B2E"/>
    <w:rsid w:val="002E10FC"/>
    <w:rsid w:val="002E1202"/>
    <w:rsid w:val="002E2CD6"/>
    <w:rsid w:val="002E3674"/>
    <w:rsid w:val="002E4487"/>
    <w:rsid w:val="002E4B29"/>
    <w:rsid w:val="002E5C60"/>
    <w:rsid w:val="002E5F57"/>
    <w:rsid w:val="002E72C4"/>
    <w:rsid w:val="002F029A"/>
    <w:rsid w:val="002F08F4"/>
    <w:rsid w:val="002F11B5"/>
    <w:rsid w:val="002F191E"/>
    <w:rsid w:val="002F1E32"/>
    <w:rsid w:val="002F2C18"/>
    <w:rsid w:val="002F2F0B"/>
    <w:rsid w:val="002F4215"/>
    <w:rsid w:val="002F458A"/>
    <w:rsid w:val="002F4A5C"/>
    <w:rsid w:val="002F4A73"/>
    <w:rsid w:val="002F4B4A"/>
    <w:rsid w:val="002F5A94"/>
    <w:rsid w:val="002F600F"/>
    <w:rsid w:val="002F6CEF"/>
    <w:rsid w:val="002F6F1B"/>
    <w:rsid w:val="002F758C"/>
    <w:rsid w:val="00300301"/>
    <w:rsid w:val="00301A63"/>
    <w:rsid w:val="00301A96"/>
    <w:rsid w:val="00303281"/>
    <w:rsid w:val="00303A34"/>
    <w:rsid w:val="00303A57"/>
    <w:rsid w:val="00303FE5"/>
    <w:rsid w:val="00304C08"/>
    <w:rsid w:val="00305610"/>
    <w:rsid w:val="00305C37"/>
    <w:rsid w:val="00305D45"/>
    <w:rsid w:val="00306949"/>
    <w:rsid w:val="003107A1"/>
    <w:rsid w:val="00310BE7"/>
    <w:rsid w:val="00310C3A"/>
    <w:rsid w:val="00310E7B"/>
    <w:rsid w:val="00311780"/>
    <w:rsid w:val="00311AA6"/>
    <w:rsid w:val="00313137"/>
    <w:rsid w:val="00313CCC"/>
    <w:rsid w:val="00313F60"/>
    <w:rsid w:val="00314DB7"/>
    <w:rsid w:val="00317D6E"/>
    <w:rsid w:val="00321A0A"/>
    <w:rsid w:val="0032201A"/>
    <w:rsid w:val="003246FD"/>
    <w:rsid w:val="00325416"/>
    <w:rsid w:val="00325597"/>
    <w:rsid w:val="00326FB5"/>
    <w:rsid w:val="00327875"/>
    <w:rsid w:val="00327D6D"/>
    <w:rsid w:val="00330397"/>
    <w:rsid w:val="0033060D"/>
    <w:rsid w:val="00330B91"/>
    <w:rsid w:val="0033292E"/>
    <w:rsid w:val="00332E68"/>
    <w:rsid w:val="00332EED"/>
    <w:rsid w:val="00333222"/>
    <w:rsid w:val="0033373A"/>
    <w:rsid w:val="00333E9A"/>
    <w:rsid w:val="00334889"/>
    <w:rsid w:val="0033503F"/>
    <w:rsid w:val="00335BEF"/>
    <w:rsid w:val="003403B4"/>
    <w:rsid w:val="00341406"/>
    <w:rsid w:val="00341597"/>
    <w:rsid w:val="003437DF"/>
    <w:rsid w:val="00343FD4"/>
    <w:rsid w:val="00344102"/>
    <w:rsid w:val="003470D7"/>
    <w:rsid w:val="003473D8"/>
    <w:rsid w:val="00347421"/>
    <w:rsid w:val="0034756F"/>
    <w:rsid w:val="003505EE"/>
    <w:rsid w:val="00350942"/>
    <w:rsid w:val="00351F31"/>
    <w:rsid w:val="003551F7"/>
    <w:rsid w:val="00355EB7"/>
    <w:rsid w:val="00357E86"/>
    <w:rsid w:val="00357EE4"/>
    <w:rsid w:val="00362BEC"/>
    <w:rsid w:val="0036362F"/>
    <w:rsid w:val="0036376B"/>
    <w:rsid w:val="00363C60"/>
    <w:rsid w:val="00365B7E"/>
    <w:rsid w:val="00367002"/>
    <w:rsid w:val="00367551"/>
    <w:rsid w:val="00367630"/>
    <w:rsid w:val="00367E92"/>
    <w:rsid w:val="00370F05"/>
    <w:rsid w:val="0037190A"/>
    <w:rsid w:val="0037208C"/>
    <w:rsid w:val="00372911"/>
    <w:rsid w:val="0037335A"/>
    <w:rsid w:val="0037480D"/>
    <w:rsid w:val="00375A67"/>
    <w:rsid w:val="00376616"/>
    <w:rsid w:val="00376EF5"/>
    <w:rsid w:val="00377135"/>
    <w:rsid w:val="003778B0"/>
    <w:rsid w:val="003804C3"/>
    <w:rsid w:val="003809CD"/>
    <w:rsid w:val="00381FDA"/>
    <w:rsid w:val="00384095"/>
    <w:rsid w:val="00384447"/>
    <w:rsid w:val="0038493E"/>
    <w:rsid w:val="0038540C"/>
    <w:rsid w:val="003854EF"/>
    <w:rsid w:val="00385AD7"/>
    <w:rsid w:val="00385AF0"/>
    <w:rsid w:val="00385EAC"/>
    <w:rsid w:val="00385EB5"/>
    <w:rsid w:val="003860D2"/>
    <w:rsid w:val="00387BC7"/>
    <w:rsid w:val="00390FC8"/>
    <w:rsid w:val="003911C9"/>
    <w:rsid w:val="003913D3"/>
    <w:rsid w:val="0039291D"/>
    <w:rsid w:val="00393413"/>
    <w:rsid w:val="003936E7"/>
    <w:rsid w:val="00393AC9"/>
    <w:rsid w:val="003940D4"/>
    <w:rsid w:val="00394350"/>
    <w:rsid w:val="00394377"/>
    <w:rsid w:val="00395067"/>
    <w:rsid w:val="00395130"/>
    <w:rsid w:val="00395D68"/>
    <w:rsid w:val="00395EF9"/>
    <w:rsid w:val="00396C66"/>
    <w:rsid w:val="003A0881"/>
    <w:rsid w:val="003A1A06"/>
    <w:rsid w:val="003A1B95"/>
    <w:rsid w:val="003A1C32"/>
    <w:rsid w:val="003A20AC"/>
    <w:rsid w:val="003A2178"/>
    <w:rsid w:val="003A3D03"/>
    <w:rsid w:val="003A3EC5"/>
    <w:rsid w:val="003A40E7"/>
    <w:rsid w:val="003A418F"/>
    <w:rsid w:val="003A557B"/>
    <w:rsid w:val="003A5A8B"/>
    <w:rsid w:val="003A686A"/>
    <w:rsid w:val="003A735B"/>
    <w:rsid w:val="003B1606"/>
    <w:rsid w:val="003B2458"/>
    <w:rsid w:val="003B33C8"/>
    <w:rsid w:val="003B5BA7"/>
    <w:rsid w:val="003B5E3F"/>
    <w:rsid w:val="003B7FB6"/>
    <w:rsid w:val="003C064F"/>
    <w:rsid w:val="003C09EB"/>
    <w:rsid w:val="003C135A"/>
    <w:rsid w:val="003C1EFC"/>
    <w:rsid w:val="003C23F5"/>
    <w:rsid w:val="003C25E0"/>
    <w:rsid w:val="003C3206"/>
    <w:rsid w:val="003C4ABD"/>
    <w:rsid w:val="003C76A8"/>
    <w:rsid w:val="003C791A"/>
    <w:rsid w:val="003D03B0"/>
    <w:rsid w:val="003D0D3E"/>
    <w:rsid w:val="003D13AC"/>
    <w:rsid w:val="003D1D8E"/>
    <w:rsid w:val="003D297B"/>
    <w:rsid w:val="003D52CC"/>
    <w:rsid w:val="003D5850"/>
    <w:rsid w:val="003D659F"/>
    <w:rsid w:val="003D6A1C"/>
    <w:rsid w:val="003E073E"/>
    <w:rsid w:val="003E0782"/>
    <w:rsid w:val="003E19CB"/>
    <w:rsid w:val="003E1B00"/>
    <w:rsid w:val="003E2100"/>
    <w:rsid w:val="003E2628"/>
    <w:rsid w:val="003E2B0C"/>
    <w:rsid w:val="003E343A"/>
    <w:rsid w:val="003E38AE"/>
    <w:rsid w:val="003E38C6"/>
    <w:rsid w:val="003E3C65"/>
    <w:rsid w:val="003E4920"/>
    <w:rsid w:val="003E4D8C"/>
    <w:rsid w:val="003E61D2"/>
    <w:rsid w:val="003E7F71"/>
    <w:rsid w:val="003F0019"/>
    <w:rsid w:val="003F03B7"/>
    <w:rsid w:val="003F076A"/>
    <w:rsid w:val="003F084B"/>
    <w:rsid w:val="003F0A90"/>
    <w:rsid w:val="003F0FB4"/>
    <w:rsid w:val="003F2F1C"/>
    <w:rsid w:val="003F30B1"/>
    <w:rsid w:val="003F3BE3"/>
    <w:rsid w:val="003F4F2F"/>
    <w:rsid w:val="003F604B"/>
    <w:rsid w:val="003F6E16"/>
    <w:rsid w:val="003F7DFC"/>
    <w:rsid w:val="00400746"/>
    <w:rsid w:val="004010CC"/>
    <w:rsid w:val="00401F9D"/>
    <w:rsid w:val="00403F22"/>
    <w:rsid w:val="00404789"/>
    <w:rsid w:val="00404F35"/>
    <w:rsid w:val="004053AB"/>
    <w:rsid w:val="004056FF"/>
    <w:rsid w:val="00406037"/>
    <w:rsid w:val="00406F14"/>
    <w:rsid w:val="00407298"/>
    <w:rsid w:val="004077BC"/>
    <w:rsid w:val="00410679"/>
    <w:rsid w:val="00410758"/>
    <w:rsid w:val="00410846"/>
    <w:rsid w:val="004115A8"/>
    <w:rsid w:val="0041321A"/>
    <w:rsid w:val="0041350E"/>
    <w:rsid w:val="004137BA"/>
    <w:rsid w:val="00413FAF"/>
    <w:rsid w:val="0041432D"/>
    <w:rsid w:val="00415508"/>
    <w:rsid w:val="00415BC0"/>
    <w:rsid w:val="00416469"/>
    <w:rsid w:val="004164B0"/>
    <w:rsid w:val="004170EB"/>
    <w:rsid w:val="004172E3"/>
    <w:rsid w:val="00417D30"/>
    <w:rsid w:val="0042050C"/>
    <w:rsid w:val="0042075A"/>
    <w:rsid w:val="0042103E"/>
    <w:rsid w:val="00421573"/>
    <w:rsid w:val="00421CF8"/>
    <w:rsid w:val="00423F71"/>
    <w:rsid w:val="004256E8"/>
    <w:rsid w:val="00425C04"/>
    <w:rsid w:val="00425FEC"/>
    <w:rsid w:val="0042692D"/>
    <w:rsid w:val="00427DDB"/>
    <w:rsid w:val="00427DF4"/>
    <w:rsid w:val="00431679"/>
    <w:rsid w:val="00432041"/>
    <w:rsid w:val="004327BF"/>
    <w:rsid w:val="00432A78"/>
    <w:rsid w:val="00432CBB"/>
    <w:rsid w:val="00432E4C"/>
    <w:rsid w:val="0043352D"/>
    <w:rsid w:val="004340D6"/>
    <w:rsid w:val="00434AEB"/>
    <w:rsid w:val="00434DDC"/>
    <w:rsid w:val="00435375"/>
    <w:rsid w:val="00435410"/>
    <w:rsid w:val="004354A6"/>
    <w:rsid w:val="00435941"/>
    <w:rsid w:val="0043692B"/>
    <w:rsid w:val="00437D8C"/>
    <w:rsid w:val="00437E76"/>
    <w:rsid w:val="00437FCD"/>
    <w:rsid w:val="00440714"/>
    <w:rsid w:val="004409CC"/>
    <w:rsid w:val="004412F9"/>
    <w:rsid w:val="00442B37"/>
    <w:rsid w:val="00444FEB"/>
    <w:rsid w:val="004450D6"/>
    <w:rsid w:val="00447362"/>
    <w:rsid w:val="00447515"/>
    <w:rsid w:val="004477DA"/>
    <w:rsid w:val="004500A5"/>
    <w:rsid w:val="0045024A"/>
    <w:rsid w:val="00452592"/>
    <w:rsid w:val="004533EE"/>
    <w:rsid w:val="00454642"/>
    <w:rsid w:val="00454ABB"/>
    <w:rsid w:val="00454C82"/>
    <w:rsid w:val="00455165"/>
    <w:rsid w:val="00457450"/>
    <w:rsid w:val="00460397"/>
    <w:rsid w:val="00462674"/>
    <w:rsid w:val="00462ABE"/>
    <w:rsid w:val="004631E3"/>
    <w:rsid w:val="00463530"/>
    <w:rsid w:val="00463BD5"/>
    <w:rsid w:val="00463F6E"/>
    <w:rsid w:val="004649FC"/>
    <w:rsid w:val="00464B3D"/>
    <w:rsid w:val="00465301"/>
    <w:rsid w:val="0046584E"/>
    <w:rsid w:val="00467B9C"/>
    <w:rsid w:val="004705B8"/>
    <w:rsid w:val="0047082C"/>
    <w:rsid w:val="00470CF9"/>
    <w:rsid w:val="00470D17"/>
    <w:rsid w:val="004717D7"/>
    <w:rsid w:val="0047201B"/>
    <w:rsid w:val="0047292F"/>
    <w:rsid w:val="00473581"/>
    <w:rsid w:val="004746D8"/>
    <w:rsid w:val="004748C8"/>
    <w:rsid w:val="004775FC"/>
    <w:rsid w:val="00477616"/>
    <w:rsid w:val="00477CE1"/>
    <w:rsid w:val="00477D97"/>
    <w:rsid w:val="00477E77"/>
    <w:rsid w:val="00480999"/>
    <w:rsid w:val="00480C20"/>
    <w:rsid w:val="00482219"/>
    <w:rsid w:val="00482E60"/>
    <w:rsid w:val="00483433"/>
    <w:rsid w:val="004841A6"/>
    <w:rsid w:val="00485896"/>
    <w:rsid w:val="00485954"/>
    <w:rsid w:val="00487155"/>
    <w:rsid w:val="0048770D"/>
    <w:rsid w:val="004900AB"/>
    <w:rsid w:val="00490C85"/>
    <w:rsid w:val="0049185F"/>
    <w:rsid w:val="0049204F"/>
    <w:rsid w:val="00492AF1"/>
    <w:rsid w:val="004935E4"/>
    <w:rsid w:val="0049389D"/>
    <w:rsid w:val="00494A73"/>
    <w:rsid w:val="00494C40"/>
    <w:rsid w:val="00495155"/>
    <w:rsid w:val="00496560"/>
    <w:rsid w:val="00496A96"/>
    <w:rsid w:val="004A0661"/>
    <w:rsid w:val="004A0CAB"/>
    <w:rsid w:val="004A13A8"/>
    <w:rsid w:val="004A151E"/>
    <w:rsid w:val="004A21D0"/>
    <w:rsid w:val="004A2967"/>
    <w:rsid w:val="004A4312"/>
    <w:rsid w:val="004A5751"/>
    <w:rsid w:val="004A60A9"/>
    <w:rsid w:val="004A61AE"/>
    <w:rsid w:val="004A6E28"/>
    <w:rsid w:val="004A6EE2"/>
    <w:rsid w:val="004A7645"/>
    <w:rsid w:val="004A78E7"/>
    <w:rsid w:val="004A7D3D"/>
    <w:rsid w:val="004A7DDB"/>
    <w:rsid w:val="004A7E25"/>
    <w:rsid w:val="004B14CF"/>
    <w:rsid w:val="004B2359"/>
    <w:rsid w:val="004B2530"/>
    <w:rsid w:val="004B37D6"/>
    <w:rsid w:val="004B40DB"/>
    <w:rsid w:val="004B4699"/>
    <w:rsid w:val="004B473D"/>
    <w:rsid w:val="004B4A1D"/>
    <w:rsid w:val="004B4F03"/>
    <w:rsid w:val="004B517D"/>
    <w:rsid w:val="004B586A"/>
    <w:rsid w:val="004B5A7C"/>
    <w:rsid w:val="004B6125"/>
    <w:rsid w:val="004B6849"/>
    <w:rsid w:val="004B684A"/>
    <w:rsid w:val="004B6B1E"/>
    <w:rsid w:val="004B79CA"/>
    <w:rsid w:val="004B7C52"/>
    <w:rsid w:val="004C3652"/>
    <w:rsid w:val="004C3713"/>
    <w:rsid w:val="004C4CBA"/>
    <w:rsid w:val="004C5602"/>
    <w:rsid w:val="004C6924"/>
    <w:rsid w:val="004C6C30"/>
    <w:rsid w:val="004C6D42"/>
    <w:rsid w:val="004C6D8D"/>
    <w:rsid w:val="004C6D95"/>
    <w:rsid w:val="004D05B4"/>
    <w:rsid w:val="004D09B3"/>
    <w:rsid w:val="004D5376"/>
    <w:rsid w:val="004D55C9"/>
    <w:rsid w:val="004D7047"/>
    <w:rsid w:val="004D7B06"/>
    <w:rsid w:val="004E007D"/>
    <w:rsid w:val="004E08FB"/>
    <w:rsid w:val="004E15FE"/>
    <w:rsid w:val="004E16DA"/>
    <w:rsid w:val="004E31E5"/>
    <w:rsid w:val="004E326E"/>
    <w:rsid w:val="004E32F8"/>
    <w:rsid w:val="004E38C6"/>
    <w:rsid w:val="004E42A5"/>
    <w:rsid w:val="004E6435"/>
    <w:rsid w:val="004E64C1"/>
    <w:rsid w:val="004F001C"/>
    <w:rsid w:val="004F0465"/>
    <w:rsid w:val="004F0F3C"/>
    <w:rsid w:val="004F1459"/>
    <w:rsid w:val="004F15B1"/>
    <w:rsid w:val="004F1933"/>
    <w:rsid w:val="004F1AE1"/>
    <w:rsid w:val="004F1AF7"/>
    <w:rsid w:val="004F2076"/>
    <w:rsid w:val="004F2271"/>
    <w:rsid w:val="004F277E"/>
    <w:rsid w:val="004F2A6A"/>
    <w:rsid w:val="004F33B1"/>
    <w:rsid w:val="004F3675"/>
    <w:rsid w:val="004F3B25"/>
    <w:rsid w:val="004F4123"/>
    <w:rsid w:val="004F455A"/>
    <w:rsid w:val="004F480D"/>
    <w:rsid w:val="004F59B5"/>
    <w:rsid w:val="004F6EEC"/>
    <w:rsid w:val="004F731C"/>
    <w:rsid w:val="004F73B4"/>
    <w:rsid w:val="004F74CE"/>
    <w:rsid w:val="004F7548"/>
    <w:rsid w:val="0050088B"/>
    <w:rsid w:val="005032E8"/>
    <w:rsid w:val="00504424"/>
    <w:rsid w:val="0050484C"/>
    <w:rsid w:val="0050492C"/>
    <w:rsid w:val="00504CFF"/>
    <w:rsid w:val="005072AB"/>
    <w:rsid w:val="0050747B"/>
    <w:rsid w:val="00507BDD"/>
    <w:rsid w:val="00511070"/>
    <w:rsid w:val="00511284"/>
    <w:rsid w:val="00511ACD"/>
    <w:rsid w:val="0051336E"/>
    <w:rsid w:val="0051398E"/>
    <w:rsid w:val="00513BA5"/>
    <w:rsid w:val="00514789"/>
    <w:rsid w:val="00514C0C"/>
    <w:rsid w:val="00515149"/>
    <w:rsid w:val="005160D3"/>
    <w:rsid w:val="00520609"/>
    <w:rsid w:val="0052061E"/>
    <w:rsid w:val="005208C3"/>
    <w:rsid w:val="00522F52"/>
    <w:rsid w:val="005233EA"/>
    <w:rsid w:val="00523D29"/>
    <w:rsid w:val="00523FB3"/>
    <w:rsid w:val="00526263"/>
    <w:rsid w:val="00526794"/>
    <w:rsid w:val="00526D5B"/>
    <w:rsid w:val="005301FF"/>
    <w:rsid w:val="005305B7"/>
    <w:rsid w:val="005307B9"/>
    <w:rsid w:val="005308A1"/>
    <w:rsid w:val="00530B73"/>
    <w:rsid w:val="005315EF"/>
    <w:rsid w:val="00531D9D"/>
    <w:rsid w:val="00532960"/>
    <w:rsid w:val="0053398C"/>
    <w:rsid w:val="005349A6"/>
    <w:rsid w:val="00534BD1"/>
    <w:rsid w:val="00536384"/>
    <w:rsid w:val="005404A3"/>
    <w:rsid w:val="00540648"/>
    <w:rsid w:val="005408D4"/>
    <w:rsid w:val="00541D1E"/>
    <w:rsid w:val="0054242F"/>
    <w:rsid w:val="0054245D"/>
    <w:rsid w:val="0054324A"/>
    <w:rsid w:val="00543CE6"/>
    <w:rsid w:val="00545F0C"/>
    <w:rsid w:val="00546154"/>
    <w:rsid w:val="005500F8"/>
    <w:rsid w:val="00552C35"/>
    <w:rsid w:val="00552DE3"/>
    <w:rsid w:val="005531BE"/>
    <w:rsid w:val="005541BC"/>
    <w:rsid w:val="00554753"/>
    <w:rsid w:val="00554AAB"/>
    <w:rsid w:val="00554D58"/>
    <w:rsid w:val="0055512F"/>
    <w:rsid w:val="005562CC"/>
    <w:rsid w:val="005570FC"/>
    <w:rsid w:val="005579FC"/>
    <w:rsid w:val="00560082"/>
    <w:rsid w:val="00560695"/>
    <w:rsid w:val="005606C2"/>
    <w:rsid w:val="00560EE4"/>
    <w:rsid w:val="005610DB"/>
    <w:rsid w:val="0056137B"/>
    <w:rsid w:val="00562FAD"/>
    <w:rsid w:val="00564768"/>
    <w:rsid w:val="00564BA9"/>
    <w:rsid w:val="00565163"/>
    <w:rsid w:val="005662A3"/>
    <w:rsid w:val="0056633C"/>
    <w:rsid w:val="005703F4"/>
    <w:rsid w:val="00570E8A"/>
    <w:rsid w:val="005712E6"/>
    <w:rsid w:val="00572615"/>
    <w:rsid w:val="00572BC5"/>
    <w:rsid w:val="0057332E"/>
    <w:rsid w:val="00573399"/>
    <w:rsid w:val="00573496"/>
    <w:rsid w:val="00574445"/>
    <w:rsid w:val="00574F20"/>
    <w:rsid w:val="00576504"/>
    <w:rsid w:val="0058095A"/>
    <w:rsid w:val="00581092"/>
    <w:rsid w:val="005819E6"/>
    <w:rsid w:val="00581BFD"/>
    <w:rsid w:val="00582550"/>
    <w:rsid w:val="00582C6F"/>
    <w:rsid w:val="005838F7"/>
    <w:rsid w:val="00584784"/>
    <w:rsid w:val="00585E49"/>
    <w:rsid w:val="005862A3"/>
    <w:rsid w:val="005868AD"/>
    <w:rsid w:val="005878B5"/>
    <w:rsid w:val="00591CEC"/>
    <w:rsid w:val="00591D74"/>
    <w:rsid w:val="00592B5E"/>
    <w:rsid w:val="005949BA"/>
    <w:rsid w:val="00594C30"/>
    <w:rsid w:val="00594F58"/>
    <w:rsid w:val="0059549C"/>
    <w:rsid w:val="00596F22"/>
    <w:rsid w:val="00597922"/>
    <w:rsid w:val="005A0F2C"/>
    <w:rsid w:val="005A2E5A"/>
    <w:rsid w:val="005A3498"/>
    <w:rsid w:val="005A3F2E"/>
    <w:rsid w:val="005A47FF"/>
    <w:rsid w:val="005A506C"/>
    <w:rsid w:val="005A572F"/>
    <w:rsid w:val="005A7A9F"/>
    <w:rsid w:val="005B0877"/>
    <w:rsid w:val="005B16DE"/>
    <w:rsid w:val="005B2866"/>
    <w:rsid w:val="005B2946"/>
    <w:rsid w:val="005B3B56"/>
    <w:rsid w:val="005B44C4"/>
    <w:rsid w:val="005B4A5E"/>
    <w:rsid w:val="005B5164"/>
    <w:rsid w:val="005B599B"/>
    <w:rsid w:val="005B65FA"/>
    <w:rsid w:val="005B7E7F"/>
    <w:rsid w:val="005C1CB2"/>
    <w:rsid w:val="005C2B2A"/>
    <w:rsid w:val="005C347E"/>
    <w:rsid w:val="005C5134"/>
    <w:rsid w:val="005C5633"/>
    <w:rsid w:val="005C6DFC"/>
    <w:rsid w:val="005C70B3"/>
    <w:rsid w:val="005C72FB"/>
    <w:rsid w:val="005C73C2"/>
    <w:rsid w:val="005C787F"/>
    <w:rsid w:val="005D072C"/>
    <w:rsid w:val="005D0F1E"/>
    <w:rsid w:val="005D1037"/>
    <w:rsid w:val="005D25C8"/>
    <w:rsid w:val="005D28B4"/>
    <w:rsid w:val="005D2E63"/>
    <w:rsid w:val="005D318D"/>
    <w:rsid w:val="005D3B87"/>
    <w:rsid w:val="005D4C41"/>
    <w:rsid w:val="005D51CC"/>
    <w:rsid w:val="005D6F5F"/>
    <w:rsid w:val="005D79D8"/>
    <w:rsid w:val="005D7D77"/>
    <w:rsid w:val="005E018E"/>
    <w:rsid w:val="005E0A36"/>
    <w:rsid w:val="005E0B17"/>
    <w:rsid w:val="005E14F4"/>
    <w:rsid w:val="005E1508"/>
    <w:rsid w:val="005E1D60"/>
    <w:rsid w:val="005E2851"/>
    <w:rsid w:val="005E2DD9"/>
    <w:rsid w:val="005E3159"/>
    <w:rsid w:val="005E3474"/>
    <w:rsid w:val="005E3EFC"/>
    <w:rsid w:val="005E5D5C"/>
    <w:rsid w:val="005E6C0C"/>
    <w:rsid w:val="005F0216"/>
    <w:rsid w:val="005F1B0F"/>
    <w:rsid w:val="005F3063"/>
    <w:rsid w:val="005F3A72"/>
    <w:rsid w:val="005F5234"/>
    <w:rsid w:val="005F5B6F"/>
    <w:rsid w:val="005F7443"/>
    <w:rsid w:val="005F754C"/>
    <w:rsid w:val="005F7D35"/>
    <w:rsid w:val="006005F0"/>
    <w:rsid w:val="0060074A"/>
    <w:rsid w:val="00600D1D"/>
    <w:rsid w:val="006023CA"/>
    <w:rsid w:val="00602AD6"/>
    <w:rsid w:val="00603026"/>
    <w:rsid w:val="00603FA5"/>
    <w:rsid w:val="0060495B"/>
    <w:rsid w:val="00604A8F"/>
    <w:rsid w:val="0060511A"/>
    <w:rsid w:val="00606081"/>
    <w:rsid w:val="006060EB"/>
    <w:rsid w:val="0060651F"/>
    <w:rsid w:val="00606A9B"/>
    <w:rsid w:val="006072B5"/>
    <w:rsid w:val="00607672"/>
    <w:rsid w:val="0061146D"/>
    <w:rsid w:val="006117E1"/>
    <w:rsid w:val="00611B15"/>
    <w:rsid w:val="0061332B"/>
    <w:rsid w:val="00613708"/>
    <w:rsid w:val="00613FC9"/>
    <w:rsid w:val="00614759"/>
    <w:rsid w:val="00615B90"/>
    <w:rsid w:val="00615F30"/>
    <w:rsid w:val="006165C9"/>
    <w:rsid w:val="00616D77"/>
    <w:rsid w:val="00616F00"/>
    <w:rsid w:val="0061733B"/>
    <w:rsid w:val="006209FF"/>
    <w:rsid w:val="00623C59"/>
    <w:rsid w:val="0062572C"/>
    <w:rsid w:val="00626D4C"/>
    <w:rsid w:val="00627424"/>
    <w:rsid w:val="006274BD"/>
    <w:rsid w:val="006279A9"/>
    <w:rsid w:val="00627E6F"/>
    <w:rsid w:val="006310EC"/>
    <w:rsid w:val="006311A1"/>
    <w:rsid w:val="0063140A"/>
    <w:rsid w:val="00631685"/>
    <w:rsid w:val="006329E9"/>
    <w:rsid w:val="00633355"/>
    <w:rsid w:val="006341D0"/>
    <w:rsid w:val="0063599E"/>
    <w:rsid w:val="00635DB5"/>
    <w:rsid w:val="0063703A"/>
    <w:rsid w:val="0063782C"/>
    <w:rsid w:val="006378FF"/>
    <w:rsid w:val="006412EC"/>
    <w:rsid w:val="006421EB"/>
    <w:rsid w:val="006423A8"/>
    <w:rsid w:val="00642537"/>
    <w:rsid w:val="0064260A"/>
    <w:rsid w:val="00643AB2"/>
    <w:rsid w:val="00644D93"/>
    <w:rsid w:val="00645976"/>
    <w:rsid w:val="00645D4B"/>
    <w:rsid w:val="006467A6"/>
    <w:rsid w:val="006506B1"/>
    <w:rsid w:val="00650D43"/>
    <w:rsid w:val="00650FBD"/>
    <w:rsid w:val="0065367E"/>
    <w:rsid w:val="00654BAD"/>
    <w:rsid w:val="00654F96"/>
    <w:rsid w:val="006557AA"/>
    <w:rsid w:val="0065589D"/>
    <w:rsid w:val="00655EE3"/>
    <w:rsid w:val="006566AE"/>
    <w:rsid w:val="006573B0"/>
    <w:rsid w:val="00657F48"/>
    <w:rsid w:val="00660690"/>
    <w:rsid w:val="00661681"/>
    <w:rsid w:val="00663253"/>
    <w:rsid w:val="0066356A"/>
    <w:rsid w:val="00664A61"/>
    <w:rsid w:val="00665253"/>
    <w:rsid w:val="006657FC"/>
    <w:rsid w:val="00665C81"/>
    <w:rsid w:val="00665F41"/>
    <w:rsid w:val="00666A1F"/>
    <w:rsid w:val="00666BEB"/>
    <w:rsid w:val="00667327"/>
    <w:rsid w:val="00667F6C"/>
    <w:rsid w:val="0067094F"/>
    <w:rsid w:val="0067291B"/>
    <w:rsid w:val="00672D63"/>
    <w:rsid w:val="00673348"/>
    <w:rsid w:val="00673554"/>
    <w:rsid w:val="0067455F"/>
    <w:rsid w:val="00674A8B"/>
    <w:rsid w:val="00674D32"/>
    <w:rsid w:val="00675851"/>
    <w:rsid w:val="006758DC"/>
    <w:rsid w:val="00675992"/>
    <w:rsid w:val="00676F6B"/>
    <w:rsid w:val="0067708C"/>
    <w:rsid w:val="006771B9"/>
    <w:rsid w:val="00677683"/>
    <w:rsid w:val="00680122"/>
    <w:rsid w:val="00680326"/>
    <w:rsid w:val="00680650"/>
    <w:rsid w:val="00681316"/>
    <w:rsid w:val="006813D2"/>
    <w:rsid w:val="00681470"/>
    <w:rsid w:val="0068348D"/>
    <w:rsid w:val="00683A28"/>
    <w:rsid w:val="0068511E"/>
    <w:rsid w:val="006858E4"/>
    <w:rsid w:val="00685C40"/>
    <w:rsid w:val="00685F65"/>
    <w:rsid w:val="0068638F"/>
    <w:rsid w:val="006864D1"/>
    <w:rsid w:val="00686F5C"/>
    <w:rsid w:val="006871A2"/>
    <w:rsid w:val="0068738B"/>
    <w:rsid w:val="00690BF4"/>
    <w:rsid w:val="006914E1"/>
    <w:rsid w:val="006931A0"/>
    <w:rsid w:val="0069391A"/>
    <w:rsid w:val="00693CC9"/>
    <w:rsid w:val="00694548"/>
    <w:rsid w:val="00694731"/>
    <w:rsid w:val="006948C0"/>
    <w:rsid w:val="00694FC0"/>
    <w:rsid w:val="00695350"/>
    <w:rsid w:val="00695BA5"/>
    <w:rsid w:val="0069621D"/>
    <w:rsid w:val="00696B7B"/>
    <w:rsid w:val="00696C60"/>
    <w:rsid w:val="00696CD8"/>
    <w:rsid w:val="0069713D"/>
    <w:rsid w:val="006977A8"/>
    <w:rsid w:val="006A0079"/>
    <w:rsid w:val="006A00A4"/>
    <w:rsid w:val="006A0E60"/>
    <w:rsid w:val="006A1311"/>
    <w:rsid w:val="006A18FE"/>
    <w:rsid w:val="006A2EEC"/>
    <w:rsid w:val="006A49CE"/>
    <w:rsid w:val="006A49EF"/>
    <w:rsid w:val="006A5E91"/>
    <w:rsid w:val="006A65C2"/>
    <w:rsid w:val="006A7550"/>
    <w:rsid w:val="006A76AB"/>
    <w:rsid w:val="006B0061"/>
    <w:rsid w:val="006B0CD1"/>
    <w:rsid w:val="006B1D05"/>
    <w:rsid w:val="006B23E8"/>
    <w:rsid w:val="006B3834"/>
    <w:rsid w:val="006B42B8"/>
    <w:rsid w:val="006B4352"/>
    <w:rsid w:val="006B4D8E"/>
    <w:rsid w:val="006B5571"/>
    <w:rsid w:val="006B57CE"/>
    <w:rsid w:val="006B59DC"/>
    <w:rsid w:val="006B691A"/>
    <w:rsid w:val="006B71B5"/>
    <w:rsid w:val="006B754B"/>
    <w:rsid w:val="006B76C1"/>
    <w:rsid w:val="006B7E9F"/>
    <w:rsid w:val="006B7F88"/>
    <w:rsid w:val="006C0130"/>
    <w:rsid w:val="006C248F"/>
    <w:rsid w:val="006C2639"/>
    <w:rsid w:val="006C3310"/>
    <w:rsid w:val="006C351F"/>
    <w:rsid w:val="006C3575"/>
    <w:rsid w:val="006C51E6"/>
    <w:rsid w:val="006C777D"/>
    <w:rsid w:val="006D19E5"/>
    <w:rsid w:val="006D2190"/>
    <w:rsid w:val="006D2B69"/>
    <w:rsid w:val="006D3111"/>
    <w:rsid w:val="006D3D81"/>
    <w:rsid w:val="006D7421"/>
    <w:rsid w:val="006E1E8B"/>
    <w:rsid w:val="006E2124"/>
    <w:rsid w:val="006E21F6"/>
    <w:rsid w:val="006E2432"/>
    <w:rsid w:val="006E2B26"/>
    <w:rsid w:val="006E3855"/>
    <w:rsid w:val="006E39DF"/>
    <w:rsid w:val="006E3D6D"/>
    <w:rsid w:val="006E437D"/>
    <w:rsid w:val="006E46F8"/>
    <w:rsid w:val="006E5D3D"/>
    <w:rsid w:val="006E6835"/>
    <w:rsid w:val="006F0CA0"/>
    <w:rsid w:val="006F0E64"/>
    <w:rsid w:val="006F0FB8"/>
    <w:rsid w:val="006F1EF3"/>
    <w:rsid w:val="006F2A4B"/>
    <w:rsid w:val="006F2D6C"/>
    <w:rsid w:val="006F2E9A"/>
    <w:rsid w:val="006F3B7F"/>
    <w:rsid w:val="006F4179"/>
    <w:rsid w:val="006F539A"/>
    <w:rsid w:val="006F689F"/>
    <w:rsid w:val="006F6933"/>
    <w:rsid w:val="006F7BE0"/>
    <w:rsid w:val="006F7C99"/>
    <w:rsid w:val="007008F2"/>
    <w:rsid w:val="00700D93"/>
    <w:rsid w:val="0070120E"/>
    <w:rsid w:val="00701653"/>
    <w:rsid w:val="00703679"/>
    <w:rsid w:val="007036F2"/>
    <w:rsid w:val="00703855"/>
    <w:rsid w:val="007043B2"/>
    <w:rsid w:val="00704895"/>
    <w:rsid w:val="007054BA"/>
    <w:rsid w:val="00705D87"/>
    <w:rsid w:val="007066A6"/>
    <w:rsid w:val="00706836"/>
    <w:rsid w:val="00706BDC"/>
    <w:rsid w:val="00707768"/>
    <w:rsid w:val="00707F9D"/>
    <w:rsid w:val="007102CD"/>
    <w:rsid w:val="00710CEE"/>
    <w:rsid w:val="007112FC"/>
    <w:rsid w:val="007119BC"/>
    <w:rsid w:val="00712982"/>
    <w:rsid w:val="00712AB5"/>
    <w:rsid w:val="007136E6"/>
    <w:rsid w:val="00713C6B"/>
    <w:rsid w:val="0071415E"/>
    <w:rsid w:val="007142EA"/>
    <w:rsid w:val="007143E3"/>
    <w:rsid w:val="00714B7D"/>
    <w:rsid w:val="0071751A"/>
    <w:rsid w:val="00717FF2"/>
    <w:rsid w:val="00720D70"/>
    <w:rsid w:val="00721329"/>
    <w:rsid w:val="00722588"/>
    <w:rsid w:val="007229BD"/>
    <w:rsid w:val="007231D1"/>
    <w:rsid w:val="007235A1"/>
    <w:rsid w:val="00723B3E"/>
    <w:rsid w:val="007241E6"/>
    <w:rsid w:val="00724452"/>
    <w:rsid w:val="00726B8E"/>
    <w:rsid w:val="00726E7A"/>
    <w:rsid w:val="00726E8E"/>
    <w:rsid w:val="00727307"/>
    <w:rsid w:val="007336D8"/>
    <w:rsid w:val="007342A0"/>
    <w:rsid w:val="00734570"/>
    <w:rsid w:val="00734B7F"/>
    <w:rsid w:val="007350C8"/>
    <w:rsid w:val="007353FA"/>
    <w:rsid w:val="0073602B"/>
    <w:rsid w:val="007363BF"/>
    <w:rsid w:val="00736E59"/>
    <w:rsid w:val="00741439"/>
    <w:rsid w:val="00741B2A"/>
    <w:rsid w:val="00741BDB"/>
    <w:rsid w:val="00742191"/>
    <w:rsid w:val="00742E1B"/>
    <w:rsid w:val="00742E9E"/>
    <w:rsid w:val="00744278"/>
    <w:rsid w:val="00745A93"/>
    <w:rsid w:val="00745D82"/>
    <w:rsid w:val="00747F80"/>
    <w:rsid w:val="00747FAD"/>
    <w:rsid w:val="00750832"/>
    <w:rsid w:val="007519A5"/>
    <w:rsid w:val="00751A5E"/>
    <w:rsid w:val="00751C9C"/>
    <w:rsid w:val="007525C5"/>
    <w:rsid w:val="0075507A"/>
    <w:rsid w:val="0075546A"/>
    <w:rsid w:val="00755AD0"/>
    <w:rsid w:val="00756032"/>
    <w:rsid w:val="00760BEA"/>
    <w:rsid w:val="00761018"/>
    <w:rsid w:val="00761C81"/>
    <w:rsid w:val="00762179"/>
    <w:rsid w:val="00763978"/>
    <w:rsid w:val="00763B5D"/>
    <w:rsid w:val="007642CD"/>
    <w:rsid w:val="00764798"/>
    <w:rsid w:val="00764928"/>
    <w:rsid w:val="00765495"/>
    <w:rsid w:val="00765C8E"/>
    <w:rsid w:val="00766025"/>
    <w:rsid w:val="0076608B"/>
    <w:rsid w:val="007669D5"/>
    <w:rsid w:val="00767068"/>
    <w:rsid w:val="007673E5"/>
    <w:rsid w:val="00770B33"/>
    <w:rsid w:val="00770F15"/>
    <w:rsid w:val="0077156E"/>
    <w:rsid w:val="0077247B"/>
    <w:rsid w:val="00772AF0"/>
    <w:rsid w:val="00773D06"/>
    <w:rsid w:val="00774574"/>
    <w:rsid w:val="00775278"/>
    <w:rsid w:val="0077703A"/>
    <w:rsid w:val="00777ACD"/>
    <w:rsid w:val="00777C05"/>
    <w:rsid w:val="0078023E"/>
    <w:rsid w:val="00780DF6"/>
    <w:rsid w:val="0078205C"/>
    <w:rsid w:val="007825AB"/>
    <w:rsid w:val="00782669"/>
    <w:rsid w:val="00782A8B"/>
    <w:rsid w:val="00782F3C"/>
    <w:rsid w:val="00783156"/>
    <w:rsid w:val="007833B9"/>
    <w:rsid w:val="00783E74"/>
    <w:rsid w:val="00784F2E"/>
    <w:rsid w:val="007852A9"/>
    <w:rsid w:val="00785719"/>
    <w:rsid w:val="0078573E"/>
    <w:rsid w:val="00785945"/>
    <w:rsid w:val="007864EF"/>
    <w:rsid w:val="0078654F"/>
    <w:rsid w:val="007865B2"/>
    <w:rsid w:val="0078712A"/>
    <w:rsid w:val="00790050"/>
    <w:rsid w:val="00792A98"/>
    <w:rsid w:val="00792F35"/>
    <w:rsid w:val="00793E28"/>
    <w:rsid w:val="0079454C"/>
    <w:rsid w:val="0079566A"/>
    <w:rsid w:val="00795E7F"/>
    <w:rsid w:val="00797478"/>
    <w:rsid w:val="0079778D"/>
    <w:rsid w:val="007A0F8D"/>
    <w:rsid w:val="007A2137"/>
    <w:rsid w:val="007A229A"/>
    <w:rsid w:val="007A2836"/>
    <w:rsid w:val="007A30CF"/>
    <w:rsid w:val="007A3214"/>
    <w:rsid w:val="007A3BD1"/>
    <w:rsid w:val="007A3E00"/>
    <w:rsid w:val="007A407B"/>
    <w:rsid w:val="007A45B8"/>
    <w:rsid w:val="007A4FC6"/>
    <w:rsid w:val="007A61C6"/>
    <w:rsid w:val="007A6CB3"/>
    <w:rsid w:val="007A7758"/>
    <w:rsid w:val="007B115E"/>
    <w:rsid w:val="007B16CD"/>
    <w:rsid w:val="007B1E44"/>
    <w:rsid w:val="007B2F20"/>
    <w:rsid w:val="007B3110"/>
    <w:rsid w:val="007B421B"/>
    <w:rsid w:val="007B4582"/>
    <w:rsid w:val="007B4D6F"/>
    <w:rsid w:val="007B55F5"/>
    <w:rsid w:val="007B5B7C"/>
    <w:rsid w:val="007B64B1"/>
    <w:rsid w:val="007B769E"/>
    <w:rsid w:val="007C0C77"/>
    <w:rsid w:val="007C3A45"/>
    <w:rsid w:val="007C3C1F"/>
    <w:rsid w:val="007C4DFC"/>
    <w:rsid w:val="007C5FB6"/>
    <w:rsid w:val="007C69E3"/>
    <w:rsid w:val="007C6CFE"/>
    <w:rsid w:val="007C70D1"/>
    <w:rsid w:val="007C7115"/>
    <w:rsid w:val="007C73C1"/>
    <w:rsid w:val="007C75D3"/>
    <w:rsid w:val="007D08EF"/>
    <w:rsid w:val="007D1193"/>
    <w:rsid w:val="007D21D4"/>
    <w:rsid w:val="007D2371"/>
    <w:rsid w:val="007D277B"/>
    <w:rsid w:val="007D512A"/>
    <w:rsid w:val="007D7B86"/>
    <w:rsid w:val="007E1EEA"/>
    <w:rsid w:val="007E2B32"/>
    <w:rsid w:val="007E2FD5"/>
    <w:rsid w:val="007E3C39"/>
    <w:rsid w:val="007E4085"/>
    <w:rsid w:val="007E4093"/>
    <w:rsid w:val="007E5174"/>
    <w:rsid w:val="007E5D3A"/>
    <w:rsid w:val="007E5E2E"/>
    <w:rsid w:val="007E5F51"/>
    <w:rsid w:val="007E7325"/>
    <w:rsid w:val="007E7521"/>
    <w:rsid w:val="007F025C"/>
    <w:rsid w:val="007F07E8"/>
    <w:rsid w:val="007F0B58"/>
    <w:rsid w:val="007F213D"/>
    <w:rsid w:val="007F2270"/>
    <w:rsid w:val="007F305D"/>
    <w:rsid w:val="007F310A"/>
    <w:rsid w:val="007F3357"/>
    <w:rsid w:val="007F44F9"/>
    <w:rsid w:val="007F4D44"/>
    <w:rsid w:val="007F4E6F"/>
    <w:rsid w:val="007F4E83"/>
    <w:rsid w:val="007F55F5"/>
    <w:rsid w:val="007F6888"/>
    <w:rsid w:val="007F7F69"/>
    <w:rsid w:val="008008DB"/>
    <w:rsid w:val="00800AA4"/>
    <w:rsid w:val="008011FA"/>
    <w:rsid w:val="00802B3F"/>
    <w:rsid w:val="008033D3"/>
    <w:rsid w:val="00803B92"/>
    <w:rsid w:val="0080504D"/>
    <w:rsid w:val="0080516F"/>
    <w:rsid w:val="00805231"/>
    <w:rsid w:val="0080583E"/>
    <w:rsid w:val="00805EF9"/>
    <w:rsid w:val="00806DF7"/>
    <w:rsid w:val="00807985"/>
    <w:rsid w:val="00807D66"/>
    <w:rsid w:val="008114EB"/>
    <w:rsid w:val="00812573"/>
    <w:rsid w:val="00812982"/>
    <w:rsid w:val="00813ABB"/>
    <w:rsid w:val="008152BF"/>
    <w:rsid w:val="00817586"/>
    <w:rsid w:val="00817D73"/>
    <w:rsid w:val="0082201F"/>
    <w:rsid w:val="00822113"/>
    <w:rsid w:val="00822198"/>
    <w:rsid w:val="00822771"/>
    <w:rsid w:val="00823FFD"/>
    <w:rsid w:val="008258F6"/>
    <w:rsid w:val="00825B92"/>
    <w:rsid w:val="008260EF"/>
    <w:rsid w:val="008263CA"/>
    <w:rsid w:val="0082661D"/>
    <w:rsid w:val="00827264"/>
    <w:rsid w:val="00827394"/>
    <w:rsid w:val="00827B7D"/>
    <w:rsid w:val="00827ECF"/>
    <w:rsid w:val="008303C0"/>
    <w:rsid w:val="00830C4B"/>
    <w:rsid w:val="00832B3F"/>
    <w:rsid w:val="00832D02"/>
    <w:rsid w:val="00834982"/>
    <w:rsid w:val="0083516A"/>
    <w:rsid w:val="00835242"/>
    <w:rsid w:val="0083601F"/>
    <w:rsid w:val="008365F2"/>
    <w:rsid w:val="0083669C"/>
    <w:rsid w:val="00837AF2"/>
    <w:rsid w:val="00837C91"/>
    <w:rsid w:val="008400F1"/>
    <w:rsid w:val="008402F2"/>
    <w:rsid w:val="00841DDD"/>
    <w:rsid w:val="00842911"/>
    <w:rsid w:val="00844166"/>
    <w:rsid w:val="008448CD"/>
    <w:rsid w:val="00845174"/>
    <w:rsid w:val="00847066"/>
    <w:rsid w:val="0084724E"/>
    <w:rsid w:val="00847C65"/>
    <w:rsid w:val="008500A2"/>
    <w:rsid w:val="00850274"/>
    <w:rsid w:val="008505AC"/>
    <w:rsid w:val="0085122A"/>
    <w:rsid w:val="00851749"/>
    <w:rsid w:val="008524A1"/>
    <w:rsid w:val="008525CD"/>
    <w:rsid w:val="0085304E"/>
    <w:rsid w:val="008535B6"/>
    <w:rsid w:val="00853B84"/>
    <w:rsid w:val="00853F37"/>
    <w:rsid w:val="00854223"/>
    <w:rsid w:val="00855F3D"/>
    <w:rsid w:val="008571ED"/>
    <w:rsid w:val="0085729E"/>
    <w:rsid w:val="00857657"/>
    <w:rsid w:val="0086123D"/>
    <w:rsid w:val="00862022"/>
    <w:rsid w:val="008623A5"/>
    <w:rsid w:val="00862E10"/>
    <w:rsid w:val="00863FCD"/>
    <w:rsid w:val="00865787"/>
    <w:rsid w:val="00866702"/>
    <w:rsid w:val="00866E3E"/>
    <w:rsid w:val="0086708E"/>
    <w:rsid w:val="00867959"/>
    <w:rsid w:val="00867DC2"/>
    <w:rsid w:val="00870531"/>
    <w:rsid w:val="00870681"/>
    <w:rsid w:val="00870AC3"/>
    <w:rsid w:val="008713BE"/>
    <w:rsid w:val="00871765"/>
    <w:rsid w:val="00871F54"/>
    <w:rsid w:val="0087389E"/>
    <w:rsid w:val="00873F0E"/>
    <w:rsid w:val="00873F76"/>
    <w:rsid w:val="0087562E"/>
    <w:rsid w:val="008762B2"/>
    <w:rsid w:val="008763C6"/>
    <w:rsid w:val="00877EA8"/>
    <w:rsid w:val="00880663"/>
    <w:rsid w:val="0088191C"/>
    <w:rsid w:val="00881C00"/>
    <w:rsid w:val="008826C5"/>
    <w:rsid w:val="00883122"/>
    <w:rsid w:val="0088394C"/>
    <w:rsid w:val="00883C94"/>
    <w:rsid w:val="00885FFD"/>
    <w:rsid w:val="008863D2"/>
    <w:rsid w:val="00886862"/>
    <w:rsid w:val="00887CD8"/>
    <w:rsid w:val="00891D1F"/>
    <w:rsid w:val="0089208D"/>
    <w:rsid w:val="00892BAD"/>
    <w:rsid w:val="00892CCF"/>
    <w:rsid w:val="00893421"/>
    <w:rsid w:val="00893EA5"/>
    <w:rsid w:val="00894110"/>
    <w:rsid w:val="00894815"/>
    <w:rsid w:val="008964E4"/>
    <w:rsid w:val="00897386"/>
    <w:rsid w:val="008973AD"/>
    <w:rsid w:val="008A1144"/>
    <w:rsid w:val="008A1A5B"/>
    <w:rsid w:val="008A2E47"/>
    <w:rsid w:val="008A31C7"/>
    <w:rsid w:val="008A33EC"/>
    <w:rsid w:val="008A366A"/>
    <w:rsid w:val="008A465A"/>
    <w:rsid w:val="008A4BEB"/>
    <w:rsid w:val="008A56D5"/>
    <w:rsid w:val="008A570A"/>
    <w:rsid w:val="008A604D"/>
    <w:rsid w:val="008A7452"/>
    <w:rsid w:val="008A79DA"/>
    <w:rsid w:val="008B1668"/>
    <w:rsid w:val="008B3228"/>
    <w:rsid w:val="008B3EB8"/>
    <w:rsid w:val="008B4575"/>
    <w:rsid w:val="008B471B"/>
    <w:rsid w:val="008B63DF"/>
    <w:rsid w:val="008B63E2"/>
    <w:rsid w:val="008B7824"/>
    <w:rsid w:val="008B7D1B"/>
    <w:rsid w:val="008C0970"/>
    <w:rsid w:val="008C0DB3"/>
    <w:rsid w:val="008C2379"/>
    <w:rsid w:val="008C2576"/>
    <w:rsid w:val="008C26C6"/>
    <w:rsid w:val="008C3433"/>
    <w:rsid w:val="008C4B77"/>
    <w:rsid w:val="008D068E"/>
    <w:rsid w:val="008D0832"/>
    <w:rsid w:val="008D0E16"/>
    <w:rsid w:val="008D1AF2"/>
    <w:rsid w:val="008D2D1E"/>
    <w:rsid w:val="008D2FAD"/>
    <w:rsid w:val="008D34D5"/>
    <w:rsid w:val="008D35A2"/>
    <w:rsid w:val="008D4EC0"/>
    <w:rsid w:val="008D4F92"/>
    <w:rsid w:val="008D4FBE"/>
    <w:rsid w:val="008D6665"/>
    <w:rsid w:val="008D6A95"/>
    <w:rsid w:val="008E0224"/>
    <w:rsid w:val="008E0997"/>
    <w:rsid w:val="008E0D4C"/>
    <w:rsid w:val="008E3A54"/>
    <w:rsid w:val="008E3C9B"/>
    <w:rsid w:val="008E42F9"/>
    <w:rsid w:val="008E523A"/>
    <w:rsid w:val="008E548E"/>
    <w:rsid w:val="008E5626"/>
    <w:rsid w:val="008E6319"/>
    <w:rsid w:val="008E6BDB"/>
    <w:rsid w:val="008E76D4"/>
    <w:rsid w:val="008F000A"/>
    <w:rsid w:val="008F0072"/>
    <w:rsid w:val="008F1FAE"/>
    <w:rsid w:val="008F2AF9"/>
    <w:rsid w:val="008F2F6A"/>
    <w:rsid w:val="008F35E9"/>
    <w:rsid w:val="008F3BB7"/>
    <w:rsid w:val="008F3E88"/>
    <w:rsid w:val="008F411B"/>
    <w:rsid w:val="008F4356"/>
    <w:rsid w:val="008F496F"/>
    <w:rsid w:val="008F4BDE"/>
    <w:rsid w:val="008F63EA"/>
    <w:rsid w:val="008F67E2"/>
    <w:rsid w:val="008F745C"/>
    <w:rsid w:val="008F7588"/>
    <w:rsid w:val="008F77D0"/>
    <w:rsid w:val="00901680"/>
    <w:rsid w:val="0090371D"/>
    <w:rsid w:val="00903BD3"/>
    <w:rsid w:val="00905276"/>
    <w:rsid w:val="0090565F"/>
    <w:rsid w:val="009056DE"/>
    <w:rsid w:val="00905830"/>
    <w:rsid w:val="00905B80"/>
    <w:rsid w:val="00906214"/>
    <w:rsid w:val="00907095"/>
    <w:rsid w:val="0090717A"/>
    <w:rsid w:val="00910AAD"/>
    <w:rsid w:val="00910FB4"/>
    <w:rsid w:val="009115EB"/>
    <w:rsid w:val="0091170B"/>
    <w:rsid w:val="00913463"/>
    <w:rsid w:val="009136FD"/>
    <w:rsid w:val="00914DF8"/>
    <w:rsid w:val="00916036"/>
    <w:rsid w:val="009165CB"/>
    <w:rsid w:val="009169AD"/>
    <w:rsid w:val="00916F5E"/>
    <w:rsid w:val="00917C18"/>
    <w:rsid w:val="00920D55"/>
    <w:rsid w:val="00921C61"/>
    <w:rsid w:val="00921F01"/>
    <w:rsid w:val="009220CC"/>
    <w:rsid w:val="0092255F"/>
    <w:rsid w:val="009232F9"/>
    <w:rsid w:val="009237F1"/>
    <w:rsid w:val="00923EF4"/>
    <w:rsid w:val="00924523"/>
    <w:rsid w:val="00924560"/>
    <w:rsid w:val="0092565D"/>
    <w:rsid w:val="009259A4"/>
    <w:rsid w:val="00927179"/>
    <w:rsid w:val="009272C1"/>
    <w:rsid w:val="00927B31"/>
    <w:rsid w:val="00927D64"/>
    <w:rsid w:val="00930E03"/>
    <w:rsid w:val="0093160D"/>
    <w:rsid w:val="00932DF7"/>
    <w:rsid w:val="009344ED"/>
    <w:rsid w:val="00935C96"/>
    <w:rsid w:val="00936D97"/>
    <w:rsid w:val="0093772B"/>
    <w:rsid w:val="0094016B"/>
    <w:rsid w:val="00940AD0"/>
    <w:rsid w:val="00940C0E"/>
    <w:rsid w:val="00940C24"/>
    <w:rsid w:val="00941217"/>
    <w:rsid w:val="009418D0"/>
    <w:rsid w:val="00941CCC"/>
    <w:rsid w:val="009442CF"/>
    <w:rsid w:val="009449D4"/>
    <w:rsid w:val="00944AA4"/>
    <w:rsid w:val="00944B4B"/>
    <w:rsid w:val="00945142"/>
    <w:rsid w:val="00945452"/>
    <w:rsid w:val="00945600"/>
    <w:rsid w:val="00945631"/>
    <w:rsid w:val="00946655"/>
    <w:rsid w:val="00946756"/>
    <w:rsid w:val="00947FB4"/>
    <w:rsid w:val="009504E9"/>
    <w:rsid w:val="0095153C"/>
    <w:rsid w:val="00955EDC"/>
    <w:rsid w:val="00956826"/>
    <w:rsid w:val="00956D1B"/>
    <w:rsid w:val="00956D50"/>
    <w:rsid w:val="009573AF"/>
    <w:rsid w:val="00960592"/>
    <w:rsid w:val="00961C28"/>
    <w:rsid w:val="00961C67"/>
    <w:rsid w:val="00961E1C"/>
    <w:rsid w:val="00965406"/>
    <w:rsid w:val="00966D04"/>
    <w:rsid w:val="0096721C"/>
    <w:rsid w:val="0097112A"/>
    <w:rsid w:val="009720AD"/>
    <w:rsid w:val="0097240F"/>
    <w:rsid w:val="00972675"/>
    <w:rsid w:val="00973344"/>
    <w:rsid w:val="00974E98"/>
    <w:rsid w:val="00975163"/>
    <w:rsid w:val="00976EF1"/>
    <w:rsid w:val="0097737C"/>
    <w:rsid w:val="00980099"/>
    <w:rsid w:val="009801FE"/>
    <w:rsid w:val="009821E0"/>
    <w:rsid w:val="00982723"/>
    <w:rsid w:val="00983C2C"/>
    <w:rsid w:val="00984321"/>
    <w:rsid w:val="009844D1"/>
    <w:rsid w:val="00984E0B"/>
    <w:rsid w:val="00985C88"/>
    <w:rsid w:val="00985D37"/>
    <w:rsid w:val="00990515"/>
    <w:rsid w:val="00992127"/>
    <w:rsid w:val="009921D2"/>
    <w:rsid w:val="009923B7"/>
    <w:rsid w:val="009928AF"/>
    <w:rsid w:val="00993E35"/>
    <w:rsid w:val="00994505"/>
    <w:rsid w:val="00994A14"/>
    <w:rsid w:val="00995057"/>
    <w:rsid w:val="0099522B"/>
    <w:rsid w:val="00995B3D"/>
    <w:rsid w:val="0099714F"/>
    <w:rsid w:val="009A0643"/>
    <w:rsid w:val="009A0754"/>
    <w:rsid w:val="009A127A"/>
    <w:rsid w:val="009A13A4"/>
    <w:rsid w:val="009A1756"/>
    <w:rsid w:val="009A2C8A"/>
    <w:rsid w:val="009A3590"/>
    <w:rsid w:val="009A3EF0"/>
    <w:rsid w:val="009A44DA"/>
    <w:rsid w:val="009A48DB"/>
    <w:rsid w:val="009A4BAE"/>
    <w:rsid w:val="009A5BA6"/>
    <w:rsid w:val="009A5BEE"/>
    <w:rsid w:val="009A5D39"/>
    <w:rsid w:val="009A6171"/>
    <w:rsid w:val="009A6BB6"/>
    <w:rsid w:val="009B0090"/>
    <w:rsid w:val="009B228C"/>
    <w:rsid w:val="009B275A"/>
    <w:rsid w:val="009B326A"/>
    <w:rsid w:val="009B3DC1"/>
    <w:rsid w:val="009B48B1"/>
    <w:rsid w:val="009B5748"/>
    <w:rsid w:val="009B59C9"/>
    <w:rsid w:val="009B5F48"/>
    <w:rsid w:val="009B766F"/>
    <w:rsid w:val="009C0EB0"/>
    <w:rsid w:val="009C37D6"/>
    <w:rsid w:val="009C3B48"/>
    <w:rsid w:val="009C5378"/>
    <w:rsid w:val="009C5EAE"/>
    <w:rsid w:val="009C67F9"/>
    <w:rsid w:val="009C6F1C"/>
    <w:rsid w:val="009C7178"/>
    <w:rsid w:val="009C73EF"/>
    <w:rsid w:val="009D074B"/>
    <w:rsid w:val="009D16A1"/>
    <w:rsid w:val="009D29A7"/>
    <w:rsid w:val="009D46C0"/>
    <w:rsid w:val="009D6CCF"/>
    <w:rsid w:val="009D6E12"/>
    <w:rsid w:val="009E2749"/>
    <w:rsid w:val="009E2772"/>
    <w:rsid w:val="009E33D8"/>
    <w:rsid w:val="009E4788"/>
    <w:rsid w:val="009E560D"/>
    <w:rsid w:val="009E5815"/>
    <w:rsid w:val="009E5A13"/>
    <w:rsid w:val="009F0F80"/>
    <w:rsid w:val="009F2124"/>
    <w:rsid w:val="009F22F9"/>
    <w:rsid w:val="009F5012"/>
    <w:rsid w:val="009F5DE5"/>
    <w:rsid w:val="009F60C0"/>
    <w:rsid w:val="009F73C8"/>
    <w:rsid w:val="009F78DA"/>
    <w:rsid w:val="00A00906"/>
    <w:rsid w:val="00A00BCD"/>
    <w:rsid w:val="00A011F3"/>
    <w:rsid w:val="00A01432"/>
    <w:rsid w:val="00A01845"/>
    <w:rsid w:val="00A019D7"/>
    <w:rsid w:val="00A01A19"/>
    <w:rsid w:val="00A01DAD"/>
    <w:rsid w:val="00A02366"/>
    <w:rsid w:val="00A02708"/>
    <w:rsid w:val="00A0306F"/>
    <w:rsid w:val="00A03331"/>
    <w:rsid w:val="00A0394D"/>
    <w:rsid w:val="00A0431C"/>
    <w:rsid w:val="00A059F3"/>
    <w:rsid w:val="00A05E0F"/>
    <w:rsid w:val="00A05F79"/>
    <w:rsid w:val="00A07330"/>
    <w:rsid w:val="00A100C9"/>
    <w:rsid w:val="00A1262A"/>
    <w:rsid w:val="00A13256"/>
    <w:rsid w:val="00A138E2"/>
    <w:rsid w:val="00A14B6F"/>
    <w:rsid w:val="00A14D3B"/>
    <w:rsid w:val="00A14E23"/>
    <w:rsid w:val="00A14F62"/>
    <w:rsid w:val="00A15AF0"/>
    <w:rsid w:val="00A15D20"/>
    <w:rsid w:val="00A16C5F"/>
    <w:rsid w:val="00A17114"/>
    <w:rsid w:val="00A171A7"/>
    <w:rsid w:val="00A174D8"/>
    <w:rsid w:val="00A1779F"/>
    <w:rsid w:val="00A21311"/>
    <w:rsid w:val="00A23CFD"/>
    <w:rsid w:val="00A24573"/>
    <w:rsid w:val="00A26284"/>
    <w:rsid w:val="00A2772C"/>
    <w:rsid w:val="00A277DA"/>
    <w:rsid w:val="00A27EAD"/>
    <w:rsid w:val="00A30AC3"/>
    <w:rsid w:val="00A30FDB"/>
    <w:rsid w:val="00A312F1"/>
    <w:rsid w:val="00A32507"/>
    <w:rsid w:val="00A32AFC"/>
    <w:rsid w:val="00A3453D"/>
    <w:rsid w:val="00A34593"/>
    <w:rsid w:val="00A351F4"/>
    <w:rsid w:val="00A35312"/>
    <w:rsid w:val="00A35335"/>
    <w:rsid w:val="00A36522"/>
    <w:rsid w:val="00A3691B"/>
    <w:rsid w:val="00A37CFE"/>
    <w:rsid w:val="00A37DC3"/>
    <w:rsid w:val="00A40192"/>
    <w:rsid w:val="00A405DC"/>
    <w:rsid w:val="00A41F77"/>
    <w:rsid w:val="00A4306D"/>
    <w:rsid w:val="00A431A8"/>
    <w:rsid w:val="00A43B98"/>
    <w:rsid w:val="00A43D0D"/>
    <w:rsid w:val="00A46B00"/>
    <w:rsid w:val="00A472B7"/>
    <w:rsid w:val="00A473CD"/>
    <w:rsid w:val="00A47AAC"/>
    <w:rsid w:val="00A50761"/>
    <w:rsid w:val="00A51499"/>
    <w:rsid w:val="00A51633"/>
    <w:rsid w:val="00A51D6E"/>
    <w:rsid w:val="00A52B0D"/>
    <w:rsid w:val="00A52F77"/>
    <w:rsid w:val="00A54AE6"/>
    <w:rsid w:val="00A54FA2"/>
    <w:rsid w:val="00A5545F"/>
    <w:rsid w:val="00A56BE7"/>
    <w:rsid w:val="00A572B2"/>
    <w:rsid w:val="00A57398"/>
    <w:rsid w:val="00A57630"/>
    <w:rsid w:val="00A5774D"/>
    <w:rsid w:val="00A60D59"/>
    <w:rsid w:val="00A634BD"/>
    <w:rsid w:val="00A643CA"/>
    <w:rsid w:val="00A66630"/>
    <w:rsid w:val="00A6717D"/>
    <w:rsid w:val="00A677A5"/>
    <w:rsid w:val="00A67831"/>
    <w:rsid w:val="00A702E5"/>
    <w:rsid w:val="00A7098F"/>
    <w:rsid w:val="00A76DB3"/>
    <w:rsid w:val="00A76E9F"/>
    <w:rsid w:val="00A77B10"/>
    <w:rsid w:val="00A77D7D"/>
    <w:rsid w:val="00A81A34"/>
    <w:rsid w:val="00A825C1"/>
    <w:rsid w:val="00A840CD"/>
    <w:rsid w:val="00A840DF"/>
    <w:rsid w:val="00A85013"/>
    <w:rsid w:val="00A8582C"/>
    <w:rsid w:val="00A85A4D"/>
    <w:rsid w:val="00A86811"/>
    <w:rsid w:val="00A86C55"/>
    <w:rsid w:val="00A877BF"/>
    <w:rsid w:val="00A901F7"/>
    <w:rsid w:val="00A908F2"/>
    <w:rsid w:val="00A90E6C"/>
    <w:rsid w:val="00A92AF2"/>
    <w:rsid w:val="00A92CBE"/>
    <w:rsid w:val="00A9302F"/>
    <w:rsid w:val="00A93B06"/>
    <w:rsid w:val="00A940FB"/>
    <w:rsid w:val="00A947C8"/>
    <w:rsid w:val="00A9729E"/>
    <w:rsid w:val="00A97489"/>
    <w:rsid w:val="00A97A68"/>
    <w:rsid w:val="00AA0045"/>
    <w:rsid w:val="00AA02B0"/>
    <w:rsid w:val="00AA1ABB"/>
    <w:rsid w:val="00AA1B02"/>
    <w:rsid w:val="00AA1E75"/>
    <w:rsid w:val="00AA3082"/>
    <w:rsid w:val="00AA3478"/>
    <w:rsid w:val="00AA359D"/>
    <w:rsid w:val="00AA3671"/>
    <w:rsid w:val="00AA3785"/>
    <w:rsid w:val="00AA4DE7"/>
    <w:rsid w:val="00AA4F78"/>
    <w:rsid w:val="00AA558A"/>
    <w:rsid w:val="00AA5BFA"/>
    <w:rsid w:val="00AA5CAB"/>
    <w:rsid w:val="00AA68F7"/>
    <w:rsid w:val="00AA6AA3"/>
    <w:rsid w:val="00AA7001"/>
    <w:rsid w:val="00AA74A5"/>
    <w:rsid w:val="00AA7DF8"/>
    <w:rsid w:val="00AB14CA"/>
    <w:rsid w:val="00AB245D"/>
    <w:rsid w:val="00AB3A8C"/>
    <w:rsid w:val="00AB48BE"/>
    <w:rsid w:val="00AB64E4"/>
    <w:rsid w:val="00AB69BF"/>
    <w:rsid w:val="00AB7734"/>
    <w:rsid w:val="00AB7BD5"/>
    <w:rsid w:val="00AB7F6A"/>
    <w:rsid w:val="00AC07DD"/>
    <w:rsid w:val="00AC15A4"/>
    <w:rsid w:val="00AC1620"/>
    <w:rsid w:val="00AC16D6"/>
    <w:rsid w:val="00AC1CA6"/>
    <w:rsid w:val="00AC2113"/>
    <w:rsid w:val="00AC21C5"/>
    <w:rsid w:val="00AC438D"/>
    <w:rsid w:val="00AC4722"/>
    <w:rsid w:val="00AC4BB6"/>
    <w:rsid w:val="00AC4EC8"/>
    <w:rsid w:val="00AC4FEF"/>
    <w:rsid w:val="00AC5F17"/>
    <w:rsid w:val="00AC733F"/>
    <w:rsid w:val="00AC78D8"/>
    <w:rsid w:val="00AD0745"/>
    <w:rsid w:val="00AD08F9"/>
    <w:rsid w:val="00AD0CCD"/>
    <w:rsid w:val="00AD277F"/>
    <w:rsid w:val="00AD3607"/>
    <w:rsid w:val="00AD48C3"/>
    <w:rsid w:val="00AD48D8"/>
    <w:rsid w:val="00AD54C7"/>
    <w:rsid w:val="00AD641E"/>
    <w:rsid w:val="00AD78D8"/>
    <w:rsid w:val="00AD7DE7"/>
    <w:rsid w:val="00AD7E18"/>
    <w:rsid w:val="00AE0602"/>
    <w:rsid w:val="00AE1D07"/>
    <w:rsid w:val="00AE2C39"/>
    <w:rsid w:val="00AE4157"/>
    <w:rsid w:val="00AE4395"/>
    <w:rsid w:val="00AE4751"/>
    <w:rsid w:val="00AE47E3"/>
    <w:rsid w:val="00AE4BCE"/>
    <w:rsid w:val="00AE6A4C"/>
    <w:rsid w:val="00AE6C7C"/>
    <w:rsid w:val="00AE7AD9"/>
    <w:rsid w:val="00AE7CE0"/>
    <w:rsid w:val="00AF0080"/>
    <w:rsid w:val="00AF0224"/>
    <w:rsid w:val="00AF0956"/>
    <w:rsid w:val="00AF123B"/>
    <w:rsid w:val="00AF175A"/>
    <w:rsid w:val="00AF18BF"/>
    <w:rsid w:val="00AF2752"/>
    <w:rsid w:val="00AF29AB"/>
    <w:rsid w:val="00AF317B"/>
    <w:rsid w:val="00AF438F"/>
    <w:rsid w:val="00AF475B"/>
    <w:rsid w:val="00AF52F8"/>
    <w:rsid w:val="00AF5303"/>
    <w:rsid w:val="00AF539B"/>
    <w:rsid w:val="00AF5B4F"/>
    <w:rsid w:val="00AF627B"/>
    <w:rsid w:val="00AF650F"/>
    <w:rsid w:val="00B00812"/>
    <w:rsid w:val="00B00969"/>
    <w:rsid w:val="00B00B6D"/>
    <w:rsid w:val="00B01D48"/>
    <w:rsid w:val="00B0286F"/>
    <w:rsid w:val="00B02F41"/>
    <w:rsid w:val="00B02F9D"/>
    <w:rsid w:val="00B03201"/>
    <w:rsid w:val="00B03A18"/>
    <w:rsid w:val="00B056D9"/>
    <w:rsid w:val="00B07FA6"/>
    <w:rsid w:val="00B10251"/>
    <w:rsid w:val="00B10B4E"/>
    <w:rsid w:val="00B1121E"/>
    <w:rsid w:val="00B11713"/>
    <w:rsid w:val="00B12942"/>
    <w:rsid w:val="00B12DB7"/>
    <w:rsid w:val="00B12ED4"/>
    <w:rsid w:val="00B130DB"/>
    <w:rsid w:val="00B1408A"/>
    <w:rsid w:val="00B1483E"/>
    <w:rsid w:val="00B14CCF"/>
    <w:rsid w:val="00B16BD7"/>
    <w:rsid w:val="00B1726C"/>
    <w:rsid w:val="00B172EB"/>
    <w:rsid w:val="00B1767F"/>
    <w:rsid w:val="00B1777C"/>
    <w:rsid w:val="00B20393"/>
    <w:rsid w:val="00B20922"/>
    <w:rsid w:val="00B20D40"/>
    <w:rsid w:val="00B20E4B"/>
    <w:rsid w:val="00B21F7C"/>
    <w:rsid w:val="00B22780"/>
    <w:rsid w:val="00B227EB"/>
    <w:rsid w:val="00B22C90"/>
    <w:rsid w:val="00B22CDC"/>
    <w:rsid w:val="00B240CE"/>
    <w:rsid w:val="00B249B2"/>
    <w:rsid w:val="00B24CE3"/>
    <w:rsid w:val="00B25C41"/>
    <w:rsid w:val="00B27AB8"/>
    <w:rsid w:val="00B304D7"/>
    <w:rsid w:val="00B30A9E"/>
    <w:rsid w:val="00B31296"/>
    <w:rsid w:val="00B322C5"/>
    <w:rsid w:val="00B323B6"/>
    <w:rsid w:val="00B324F0"/>
    <w:rsid w:val="00B327BD"/>
    <w:rsid w:val="00B33730"/>
    <w:rsid w:val="00B33A86"/>
    <w:rsid w:val="00B3429B"/>
    <w:rsid w:val="00B352EB"/>
    <w:rsid w:val="00B36295"/>
    <w:rsid w:val="00B364E5"/>
    <w:rsid w:val="00B40AC6"/>
    <w:rsid w:val="00B4317F"/>
    <w:rsid w:val="00B43237"/>
    <w:rsid w:val="00B4332C"/>
    <w:rsid w:val="00B43D81"/>
    <w:rsid w:val="00B43EC0"/>
    <w:rsid w:val="00B44974"/>
    <w:rsid w:val="00B44F8B"/>
    <w:rsid w:val="00B450C4"/>
    <w:rsid w:val="00B45E9C"/>
    <w:rsid w:val="00B503B2"/>
    <w:rsid w:val="00B505A3"/>
    <w:rsid w:val="00B51B86"/>
    <w:rsid w:val="00B51FE0"/>
    <w:rsid w:val="00B52E7B"/>
    <w:rsid w:val="00B53641"/>
    <w:rsid w:val="00B53977"/>
    <w:rsid w:val="00B539C1"/>
    <w:rsid w:val="00B54B88"/>
    <w:rsid w:val="00B555E5"/>
    <w:rsid w:val="00B55810"/>
    <w:rsid w:val="00B575ED"/>
    <w:rsid w:val="00B6004C"/>
    <w:rsid w:val="00B61E38"/>
    <w:rsid w:val="00B62128"/>
    <w:rsid w:val="00B63024"/>
    <w:rsid w:val="00B632B5"/>
    <w:rsid w:val="00B633D5"/>
    <w:rsid w:val="00B638F0"/>
    <w:rsid w:val="00B64372"/>
    <w:rsid w:val="00B6470D"/>
    <w:rsid w:val="00B66198"/>
    <w:rsid w:val="00B663D9"/>
    <w:rsid w:val="00B67002"/>
    <w:rsid w:val="00B6746E"/>
    <w:rsid w:val="00B6783A"/>
    <w:rsid w:val="00B67BFF"/>
    <w:rsid w:val="00B70242"/>
    <w:rsid w:val="00B70C73"/>
    <w:rsid w:val="00B71512"/>
    <w:rsid w:val="00B71905"/>
    <w:rsid w:val="00B72420"/>
    <w:rsid w:val="00B72D22"/>
    <w:rsid w:val="00B72ED5"/>
    <w:rsid w:val="00B73948"/>
    <w:rsid w:val="00B74297"/>
    <w:rsid w:val="00B74A7B"/>
    <w:rsid w:val="00B7544B"/>
    <w:rsid w:val="00B757DD"/>
    <w:rsid w:val="00B7631D"/>
    <w:rsid w:val="00B76C1E"/>
    <w:rsid w:val="00B76E71"/>
    <w:rsid w:val="00B76FF5"/>
    <w:rsid w:val="00B77030"/>
    <w:rsid w:val="00B77AA4"/>
    <w:rsid w:val="00B77B46"/>
    <w:rsid w:val="00B82FF5"/>
    <w:rsid w:val="00B83704"/>
    <w:rsid w:val="00B83C34"/>
    <w:rsid w:val="00B83E41"/>
    <w:rsid w:val="00B86295"/>
    <w:rsid w:val="00B87FDB"/>
    <w:rsid w:val="00B9072A"/>
    <w:rsid w:val="00B90CA9"/>
    <w:rsid w:val="00B93C01"/>
    <w:rsid w:val="00B93D13"/>
    <w:rsid w:val="00B94022"/>
    <w:rsid w:val="00B94362"/>
    <w:rsid w:val="00B949AD"/>
    <w:rsid w:val="00B95BC1"/>
    <w:rsid w:val="00B967D4"/>
    <w:rsid w:val="00B96AFA"/>
    <w:rsid w:val="00BA1015"/>
    <w:rsid w:val="00BA1089"/>
    <w:rsid w:val="00BA18B5"/>
    <w:rsid w:val="00BA1B19"/>
    <w:rsid w:val="00BA1BED"/>
    <w:rsid w:val="00BA21D0"/>
    <w:rsid w:val="00BA2759"/>
    <w:rsid w:val="00BA2981"/>
    <w:rsid w:val="00BA3940"/>
    <w:rsid w:val="00BA4D27"/>
    <w:rsid w:val="00BA4FA5"/>
    <w:rsid w:val="00BA572D"/>
    <w:rsid w:val="00BA5EDD"/>
    <w:rsid w:val="00BA7B28"/>
    <w:rsid w:val="00BB02F2"/>
    <w:rsid w:val="00BB0B98"/>
    <w:rsid w:val="00BB0E3F"/>
    <w:rsid w:val="00BB1CD3"/>
    <w:rsid w:val="00BB2052"/>
    <w:rsid w:val="00BB2848"/>
    <w:rsid w:val="00BB3037"/>
    <w:rsid w:val="00BB34A2"/>
    <w:rsid w:val="00BB3CE4"/>
    <w:rsid w:val="00BB416A"/>
    <w:rsid w:val="00BB444B"/>
    <w:rsid w:val="00BB47FE"/>
    <w:rsid w:val="00BB48CC"/>
    <w:rsid w:val="00BB6DF5"/>
    <w:rsid w:val="00BB764E"/>
    <w:rsid w:val="00BB7782"/>
    <w:rsid w:val="00BB7D10"/>
    <w:rsid w:val="00BC0B81"/>
    <w:rsid w:val="00BC0E1B"/>
    <w:rsid w:val="00BC1883"/>
    <w:rsid w:val="00BC33AD"/>
    <w:rsid w:val="00BC5D51"/>
    <w:rsid w:val="00BD0660"/>
    <w:rsid w:val="00BD06A7"/>
    <w:rsid w:val="00BD09C1"/>
    <w:rsid w:val="00BD1201"/>
    <w:rsid w:val="00BD1AAC"/>
    <w:rsid w:val="00BD2CC2"/>
    <w:rsid w:val="00BD33CE"/>
    <w:rsid w:val="00BD358F"/>
    <w:rsid w:val="00BD3AC1"/>
    <w:rsid w:val="00BD3D01"/>
    <w:rsid w:val="00BD4B02"/>
    <w:rsid w:val="00BD53A5"/>
    <w:rsid w:val="00BD5C55"/>
    <w:rsid w:val="00BD78A0"/>
    <w:rsid w:val="00BE04FE"/>
    <w:rsid w:val="00BE0BA5"/>
    <w:rsid w:val="00BE0E18"/>
    <w:rsid w:val="00BE1E91"/>
    <w:rsid w:val="00BE28C5"/>
    <w:rsid w:val="00BE368B"/>
    <w:rsid w:val="00BE41CC"/>
    <w:rsid w:val="00BE4E55"/>
    <w:rsid w:val="00BE4F3E"/>
    <w:rsid w:val="00BE5E7B"/>
    <w:rsid w:val="00BE6641"/>
    <w:rsid w:val="00BE6C10"/>
    <w:rsid w:val="00BE6C62"/>
    <w:rsid w:val="00BE70B3"/>
    <w:rsid w:val="00BF04DA"/>
    <w:rsid w:val="00BF0A46"/>
    <w:rsid w:val="00BF0AFC"/>
    <w:rsid w:val="00BF1E7D"/>
    <w:rsid w:val="00BF25F9"/>
    <w:rsid w:val="00BF2DF7"/>
    <w:rsid w:val="00BF39B7"/>
    <w:rsid w:val="00BF3B2E"/>
    <w:rsid w:val="00BF410C"/>
    <w:rsid w:val="00BF69F0"/>
    <w:rsid w:val="00BF6DAB"/>
    <w:rsid w:val="00BF70BE"/>
    <w:rsid w:val="00C00611"/>
    <w:rsid w:val="00C012B3"/>
    <w:rsid w:val="00C01DD3"/>
    <w:rsid w:val="00C03E1B"/>
    <w:rsid w:val="00C102C9"/>
    <w:rsid w:val="00C10785"/>
    <w:rsid w:val="00C10F9E"/>
    <w:rsid w:val="00C10F9F"/>
    <w:rsid w:val="00C12367"/>
    <w:rsid w:val="00C12E4F"/>
    <w:rsid w:val="00C13961"/>
    <w:rsid w:val="00C13E8D"/>
    <w:rsid w:val="00C15426"/>
    <w:rsid w:val="00C15855"/>
    <w:rsid w:val="00C1661A"/>
    <w:rsid w:val="00C16B38"/>
    <w:rsid w:val="00C17B4B"/>
    <w:rsid w:val="00C17D49"/>
    <w:rsid w:val="00C205D2"/>
    <w:rsid w:val="00C2073E"/>
    <w:rsid w:val="00C209C5"/>
    <w:rsid w:val="00C21259"/>
    <w:rsid w:val="00C22576"/>
    <w:rsid w:val="00C22677"/>
    <w:rsid w:val="00C22CA2"/>
    <w:rsid w:val="00C24279"/>
    <w:rsid w:val="00C245E7"/>
    <w:rsid w:val="00C252F5"/>
    <w:rsid w:val="00C25D08"/>
    <w:rsid w:val="00C2717A"/>
    <w:rsid w:val="00C2785D"/>
    <w:rsid w:val="00C307F9"/>
    <w:rsid w:val="00C30CE2"/>
    <w:rsid w:val="00C31188"/>
    <w:rsid w:val="00C31571"/>
    <w:rsid w:val="00C32A52"/>
    <w:rsid w:val="00C32E22"/>
    <w:rsid w:val="00C35AB8"/>
    <w:rsid w:val="00C35BC9"/>
    <w:rsid w:val="00C360B0"/>
    <w:rsid w:val="00C379E9"/>
    <w:rsid w:val="00C37AE4"/>
    <w:rsid w:val="00C37B73"/>
    <w:rsid w:val="00C415AD"/>
    <w:rsid w:val="00C42D33"/>
    <w:rsid w:val="00C4332F"/>
    <w:rsid w:val="00C43BEC"/>
    <w:rsid w:val="00C43E72"/>
    <w:rsid w:val="00C44678"/>
    <w:rsid w:val="00C4477A"/>
    <w:rsid w:val="00C45DD9"/>
    <w:rsid w:val="00C46D39"/>
    <w:rsid w:val="00C4757B"/>
    <w:rsid w:val="00C4765B"/>
    <w:rsid w:val="00C47E9B"/>
    <w:rsid w:val="00C47FEE"/>
    <w:rsid w:val="00C519D7"/>
    <w:rsid w:val="00C5218C"/>
    <w:rsid w:val="00C5258B"/>
    <w:rsid w:val="00C53C56"/>
    <w:rsid w:val="00C5418B"/>
    <w:rsid w:val="00C55497"/>
    <w:rsid w:val="00C55FA3"/>
    <w:rsid w:val="00C56C6C"/>
    <w:rsid w:val="00C574A9"/>
    <w:rsid w:val="00C60D59"/>
    <w:rsid w:val="00C62300"/>
    <w:rsid w:val="00C62E20"/>
    <w:rsid w:val="00C630B3"/>
    <w:rsid w:val="00C64078"/>
    <w:rsid w:val="00C646B7"/>
    <w:rsid w:val="00C6478F"/>
    <w:rsid w:val="00C64C09"/>
    <w:rsid w:val="00C652B8"/>
    <w:rsid w:val="00C65435"/>
    <w:rsid w:val="00C6545E"/>
    <w:rsid w:val="00C65A6D"/>
    <w:rsid w:val="00C65E5D"/>
    <w:rsid w:val="00C66544"/>
    <w:rsid w:val="00C672A0"/>
    <w:rsid w:val="00C674BC"/>
    <w:rsid w:val="00C6770F"/>
    <w:rsid w:val="00C70594"/>
    <w:rsid w:val="00C7150E"/>
    <w:rsid w:val="00C72460"/>
    <w:rsid w:val="00C727FF"/>
    <w:rsid w:val="00C73037"/>
    <w:rsid w:val="00C73441"/>
    <w:rsid w:val="00C73844"/>
    <w:rsid w:val="00C74867"/>
    <w:rsid w:val="00C7553F"/>
    <w:rsid w:val="00C75812"/>
    <w:rsid w:val="00C760FA"/>
    <w:rsid w:val="00C76292"/>
    <w:rsid w:val="00C76451"/>
    <w:rsid w:val="00C7698A"/>
    <w:rsid w:val="00C77113"/>
    <w:rsid w:val="00C77235"/>
    <w:rsid w:val="00C77A2D"/>
    <w:rsid w:val="00C77E6B"/>
    <w:rsid w:val="00C8687C"/>
    <w:rsid w:val="00C86AF0"/>
    <w:rsid w:val="00C871C5"/>
    <w:rsid w:val="00C871F3"/>
    <w:rsid w:val="00C901FA"/>
    <w:rsid w:val="00C917BA"/>
    <w:rsid w:val="00C91D45"/>
    <w:rsid w:val="00C92007"/>
    <w:rsid w:val="00C92709"/>
    <w:rsid w:val="00C929E5"/>
    <w:rsid w:val="00C932DF"/>
    <w:rsid w:val="00C94DC6"/>
    <w:rsid w:val="00C95449"/>
    <w:rsid w:val="00C95457"/>
    <w:rsid w:val="00C9560A"/>
    <w:rsid w:val="00C9644C"/>
    <w:rsid w:val="00C965D0"/>
    <w:rsid w:val="00C96811"/>
    <w:rsid w:val="00C96B14"/>
    <w:rsid w:val="00C96DCD"/>
    <w:rsid w:val="00C972D9"/>
    <w:rsid w:val="00C97869"/>
    <w:rsid w:val="00CA10AE"/>
    <w:rsid w:val="00CA1A9F"/>
    <w:rsid w:val="00CA1C71"/>
    <w:rsid w:val="00CA1DC3"/>
    <w:rsid w:val="00CA26EB"/>
    <w:rsid w:val="00CA2906"/>
    <w:rsid w:val="00CA30C0"/>
    <w:rsid w:val="00CA37B6"/>
    <w:rsid w:val="00CA3FFE"/>
    <w:rsid w:val="00CA46B6"/>
    <w:rsid w:val="00CA51DC"/>
    <w:rsid w:val="00CA591D"/>
    <w:rsid w:val="00CA6B83"/>
    <w:rsid w:val="00CA7ED0"/>
    <w:rsid w:val="00CB0289"/>
    <w:rsid w:val="00CB1769"/>
    <w:rsid w:val="00CB19AB"/>
    <w:rsid w:val="00CB1BB2"/>
    <w:rsid w:val="00CB1E14"/>
    <w:rsid w:val="00CB2A3A"/>
    <w:rsid w:val="00CB2AF9"/>
    <w:rsid w:val="00CB3339"/>
    <w:rsid w:val="00CB60B7"/>
    <w:rsid w:val="00CC004D"/>
    <w:rsid w:val="00CC0514"/>
    <w:rsid w:val="00CC0E07"/>
    <w:rsid w:val="00CC204B"/>
    <w:rsid w:val="00CC2205"/>
    <w:rsid w:val="00CC2AC0"/>
    <w:rsid w:val="00CC3DC4"/>
    <w:rsid w:val="00CC3E1F"/>
    <w:rsid w:val="00CC3FB2"/>
    <w:rsid w:val="00CC5D42"/>
    <w:rsid w:val="00CC71DB"/>
    <w:rsid w:val="00CC766C"/>
    <w:rsid w:val="00CC792A"/>
    <w:rsid w:val="00CD0345"/>
    <w:rsid w:val="00CD1193"/>
    <w:rsid w:val="00CD233E"/>
    <w:rsid w:val="00CD2AAA"/>
    <w:rsid w:val="00CD2D10"/>
    <w:rsid w:val="00CD3764"/>
    <w:rsid w:val="00CD3C0B"/>
    <w:rsid w:val="00CD53AB"/>
    <w:rsid w:val="00CD5ADF"/>
    <w:rsid w:val="00CD64F7"/>
    <w:rsid w:val="00CD6706"/>
    <w:rsid w:val="00CD76ED"/>
    <w:rsid w:val="00CD7B5C"/>
    <w:rsid w:val="00CE02B9"/>
    <w:rsid w:val="00CE0559"/>
    <w:rsid w:val="00CE0854"/>
    <w:rsid w:val="00CE0900"/>
    <w:rsid w:val="00CE1B20"/>
    <w:rsid w:val="00CE2888"/>
    <w:rsid w:val="00CE2AB3"/>
    <w:rsid w:val="00CE2DFB"/>
    <w:rsid w:val="00CE3D64"/>
    <w:rsid w:val="00CE4B1C"/>
    <w:rsid w:val="00CE59F9"/>
    <w:rsid w:val="00CE5DDC"/>
    <w:rsid w:val="00CE5F76"/>
    <w:rsid w:val="00CE63EB"/>
    <w:rsid w:val="00CE680D"/>
    <w:rsid w:val="00CE7C00"/>
    <w:rsid w:val="00CE7CE9"/>
    <w:rsid w:val="00CF05EA"/>
    <w:rsid w:val="00CF10FA"/>
    <w:rsid w:val="00CF1B2B"/>
    <w:rsid w:val="00CF1B6E"/>
    <w:rsid w:val="00CF1C92"/>
    <w:rsid w:val="00CF263A"/>
    <w:rsid w:val="00CF288B"/>
    <w:rsid w:val="00CF3701"/>
    <w:rsid w:val="00CF3888"/>
    <w:rsid w:val="00CF388B"/>
    <w:rsid w:val="00CF3E8E"/>
    <w:rsid w:val="00CF498B"/>
    <w:rsid w:val="00CF6700"/>
    <w:rsid w:val="00D004E0"/>
    <w:rsid w:val="00D00A19"/>
    <w:rsid w:val="00D02842"/>
    <w:rsid w:val="00D036D5"/>
    <w:rsid w:val="00D03A8A"/>
    <w:rsid w:val="00D040D8"/>
    <w:rsid w:val="00D04C1F"/>
    <w:rsid w:val="00D057F4"/>
    <w:rsid w:val="00D05C9F"/>
    <w:rsid w:val="00D062E2"/>
    <w:rsid w:val="00D066E6"/>
    <w:rsid w:val="00D078A8"/>
    <w:rsid w:val="00D13F17"/>
    <w:rsid w:val="00D14E1D"/>
    <w:rsid w:val="00D16874"/>
    <w:rsid w:val="00D16AED"/>
    <w:rsid w:val="00D1716E"/>
    <w:rsid w:val="00D17B43"/>
    <w:rsid w:val="00D203AF"/>
    <w:rsid w:val="00D20E1C"/>
    <w:rsid w:val="00D222DE"/>
    <w:rsid w:val="00D2362B"/>
    <w:rsid w:val="00D24510"/>
    <w:rsid w:val="00D245A8"/>
    <w:rsid w:val="00D248F6"/>
    <w:rsid w:val="00D24C33"/>
    <w:rsid w:val="00D262DD"/>
    <w:rsid w:val="00D265FB"/>
    <w:rsid w:val="00D26E30"/>
    <w:rsid w:val="00D2704B"/>
    <w:rsid w:val="00D27140"/>
    <w:rsid w:val="00D27537"/>
    <w:rsid w:val="00D30FBA"/>
    <w:rsid w:val="00D323D4"/>
    <w:rsid w:val="00D32DCF"/>
    <w:rsid w:val="00D3347B"/>
    <w:rsid w:val="00D338E5"/>
    <w:rsid w:val="00D33B4D"/>
    <w:rsid w:val="00D3441F"/>
    <w:rsid w:val="00D34F38"/>
    <w:rsid w:val="00D351B3"/>
    <w:rsid w:val="00D35A42"/>
    <w:rsid w:val="00D35E8C"/>
    <w:rsid w:val="00D365A3"/>
    <w:rsid w:val="00D37A0B"/>
    <w:rsid w:val="00D4001A"/>
    <w:rsid w:val="00D41013"/>
    <w:rsid w:val="00D41B29"/>
    <w:rsid w:val="00D42C5F"/>
    <w:rsid w:val="00D43291"/>
    <w:rsid w:val="00D43962"/>
    <w:rsid w:val="00D450E8"/>
    <w:rsid w:val="00D46602"/>
    <w:rsid w:val="00D4677A"/>
    <w:rsid w:val="00D46D0E"/>
    <w:rsid w:val="00D47634"/>
    <w:rsid w:val="00D47B14"/>
    <w:rsid w:val="00D50F35"/>
    <w:rsid w:val="00D5228C"/>
    <w:rsid w:val="00D5243D"/>
    <w:rsid w:val="00D533B2"/>
    <w:rsid w:val="00D559B8"/>
    <w:rsid w:val="00D55D88"/>
    <w:rsid w:val="00D565F3"/>
    <w:rsid w:val="00D56A84"/>
    <w:rsid w:val="00D57832"/>
    <w:rsid w:val="00D603E1"/>
    <w:rsid w:val="00D614EF"/>
    <w:rsid w:val="00D61DEA"/>
    <w:rsid w:val="00D625F4"/>
    <w:rsid w:val="00D6433A"/>
    <w:rsid w:val="00D64786"/>
    <w:rsid w:val="00D64C11"/>
    <w:rsid w:val="00D64DA2"/>
    <w:rsid w:val="00D64E29"/>
    <w:rsid w:val="00D658C3"/>
    <w:rsid w:val="00D65A34"/>
    <w:rsid w:val="00D67329"/>
    <w:rsid w:val="00D67DF6"/>
    <w:rsid w:val="00D71878"/>
    <w:rsid w:val="00D71C78"/>
    <w:rsid w:val="00D72173"/>
    <w:rsid w:val="00D7371A"/>
    <w:rsid w:val="00D7391B"/>
    <w:rsid w:val="00D76393"/>
    <w:rsid w:val="00D76BF0"/>
    <w:rsid w:val="00D77041"/>
    <w:rsid w:val="00D80011"/>
    <w:rsid w:val="00D805E9"/>
    <w:rsid w:val="00D81151"/>
    <w:rsid w:val="00D8219E"/>
    <w:rsid w:val="00D8248A"/>
    <w:rsid w:val="00D826D2"/>
    <w:rsid w:val="00D85BFD"/>
    <w:rsid w:val="00D86048"/>
    <w:rsid w:val="00D867BE"/>
    <w:rsid w:val="00D902EE"/>
    <w:rsid w:val="00D912EF"/>
    <w:rsid w:val="00D9282E"/>
    <w:rsid w:val="00D929CF"/>
    <w:rsid w:val="00D92D2C"/>
    <w:rsid w:val="00D96D2F"/>
    <w:rsid w:val="00D97085"/>
    <w:rsid w:val="00D9751D"/>
    <w:rsid w:val="00D97A6F"/>
    <w:rsid w:val="00D97BBC"/>
    <w:rsid w:val="00D97D5D"/>
    <w:rsid w:val="00D97FB1"/>
    <w:rsid w:val="00DA14F3"/>
    <w:rsid w:val="00DA55F2"/>
    <w:rsid w:val="00DA78A9"/>
    <w:rsid w:val="00DB038C"/>
    <w:rsid w:val="00DB11F2"/>
    <w:rsid w:val="00DB174D"/>
    <w:rsid w:val="00DB2FD1"/>
    <w:rsid w:val="00DB4616"/>
    <w:rsid w:val="00DB5DAC"/>
    <w:rsid w:val="00DB607E"/>
    <w:rsid w:val="00DB639E"/>
    <w:rsid w:val="00DB727B"/>
    <w:rsid w:val="00DC049D"/>
    <w:rsid w:val="00DC0858"/>
    <w:rsid w:val="00DC25F4"/>
    <w:rsid w:val="00DC2720"/>
    <w:rsid w:val="00DC2ED5"/>
    <w:rsid w:val="00DC3C65"/>
    <w:rsid w:val="00DC3F24"/>
    <w:rsid w:val="00DC42BC"/>
    <w:rsid w:val="00DC4FD6"/>
    <w:rsid w:val="00DC5C8A"/>
    <w:rsid w:val="00DC63BD"/>
    <w:rsid w:val="00DC6FD4"/>
    <w:rsid w:val="00DC7703"/>
    <w:rsid w:val="00DD01B0"/>
    <w:rsid w:val="00DD10A3"/>
    <w:rsid w:val="00DD1DC2"/>
    <w:rsid w:val="00DD2140"/>
    <w:rsid w:val="00DD2599"/>
    <w:rsid w:val="00DD390C"/>
    <w:rsid w:val="00DD3CEC"/>
    <w:rsid w:val="00DD3F03"/>
    <w:rsid w:val="00DD4201"/>
    <w:rsid w:val="00DD44B1"/>
    <w:rsid w:val="00DD4774"/>
    <w:rsid w:val="00DD4A00"/>
    <w:rsid w:val="00DD531E"/>
    <w:rsid w:val="00DD65EB"/>
    <w:rsid w:val="00DD66CB"/>
    <w:rsid w:val="00DD7F84"/>
    <w:rsid w:val="00DE0F70"/>
    <w:rsid w:val="00DE1022"/>
    <w:rsid w:val="00DE2390"/>
    <w:rsid w:val="00DE3CF0"/>
    <w:rsid w:val="00DE416B"/>
    <w:rsid w:val="00DE4C9C"/>
    <w:rsid w:val="00DE5A5D"/>
    <w:rsid w:val="00DE7655"/>
    <w:rsid w:val="00DF0A5C"/>
    <w:rsid w:val="00DF1426"/>
    <w:rsid w:val="00DF1747"/>
    <w:rsid w:val="00DF3B2D"/>
    <w:rsid w:val="00DF4264"/>
    <w:rsid w:val="00DF42A3"/>
    <w:rsid w:val="00DF4AFC"/>
    <w:rsid w:val="00DF6A0A"/>
    <w:rsid w:val="00DF7D2F"/>
    <w:rsid w:val="00E008E3"/>
    <w:rsid w:val="00E02303"/>
    <w:rsid w:val="00E03C8A"/>
    <w:rsid w:val="00E0424D"/>
    <w:rsid w:val="00E05EBC"/>
    <w:rsid w:val="00E063A4"/>
    <w:rsid w:val="00E068E4"/>
    <w:rsid w:val="00E075E3"/>
    <w:rsid w:val="00E07C69"/>
    <w:rsid w:val="00E103EF"/>
    <w:rsid w:val="00E1202E"/>
    <w:rsid w:val="00E128C2"/>
    <w:rsid w:val="00E139D8"/>
    <w:rsid w:val="00E14A2B"/>
    <w:rsid w:val="00E14CF8"/>
    <w:rsid w:val="00E14E65"/>
    <w:rsid w:val="00E160A9"/>
    <w:rsid w:val="00E1783D"/>
    <w:rsid w:val="00E17B0F"/>
    <w:rsid w:val="00E21464"/>
    <w:rsid w:val="00E216B6"/>
    <w:rsid w:val="00E21ED8"/>
    <w:rsid w:val="00E225BF"/>
    <w:rsid w:val="00E22DC3"/>
    <w:rsid w:val="00E232D9"/>
    <w:rsid w:val="00E23579"/>
    <w:rsid w:val="00E252C5"/>
    <w:rsid w:val="00E2586C"/>
    <w:rsid w:val="00E25B70"/>
    <w:rsid w:val="00E26782"/>
    <w:rsid w:val="00E26B89"/>
    <w:rsid w:val="00E26BC5"/>
    <w:rsid w:val="00E26C7D"/>
    <w:rsid w:val="00E27A1D"/>
    <w:rsid w:val="00E27B4F"/>
    <w:rsid w:val="00E308CA"/>
    <w:rsid w:val="00E30CF9"/>
    <w:rsid w:val="00E31839"/>
    <w:rsid w:val="00E329AF"/>
    <w:rsid w:val="00E3306B"/>
    <w:rsid w:val="00E33F39"/>
    <w:rsid w:val="00E3464B"/>
    <w:rsid w:val="00E35F87"/>
    <w:rsid w:val="00E36F1A"/>
    <w:rsid w:val="00E37719"/>
    <w:rsid w:val="00E37AAA"/>
    <w:rsid w:val="00E37C16"/>
    <w:rsid w:val="00E41940"/>
    <w:rsid w:val="00E42196"/>
    <w:rsid w:val="00E42C81"/>
    <w:rsid w:val="00E434F2"/>
    <w:rsid w:val="00E4414F"/>
    <w:rsid w:val="00E44D3D"/>
    <w:rsid w:val="00E457B7"/>
    <w:rsid w:val="00E457E1"/>
    <w:rsid w:val="00E473BB"/>
    <w:rsid w:val="00E504B9"/>
    <w:rsid w:val="00E50625"/>
    <w:rsid w:val="00E511B3"/>
    <w:rsid w:val="00E521A7"/>
    <w:rsid w:val="00E52836"/>
    <w:rsid w:val="00E53126"/>
    <w:rsid w:val="00E54056"/>
    <w:rsid w:val="00E54329"/>
    <w:rsid w:val="00E55EC5"/>
    <w:rsid w:val="00E56E29"/>
    <w:rsid w:val="00E60722"/>
    <w:rsid w:val="00E619C8"/>
    <w:rsid w:val="00E622C1"/>
    <w:rsid w:val="00E62F38"/>
    <w:rsid w:val="00E63081"/>
    <w:rsid w:val="00E63B75"/>
    <w:rsid w:val="00E63F02"/>
    <w:rsid w:val="00E63F25"/>
    <w:rsid w:val="00E6414B"/>
    <w:rsid w:val="00E64558"/>
    <w:rsid w:val="00E64816"/>
    <w:rsid w:val="00E657D1"/>
    <w:rsid w:val="00E661D9"/>
    <w:rsid w:val="00E67314"/>
    <w:rsid w:val="00E67A0F"/>
    <w:rsid w:val="00E70344"/>
    <w:rsid w:val="00E709F3"/>
    <w:rsid w:val="00E70FD4"/>
    <w:rsid w:val="00E714B9"/>
    <w:rsid w:val="00E715E4"/>
    <w:rsid w:val="00E71C58"/>
    <w:rsid w:val="00E73F64"/>
    <w:rsid w:val="00E74BC9"/>
    <w:rsid w:val="00E7595B"/>
    <w:rsid w:val="00E76A5C"/>
    <w:rsid w:val="00E77221"/>
    <w:rsid w:val="00E77359"/>
    <w:rsid w:val="00E77991"/>
    <w:rsid w:val="00E779FD"/>
    <w:rsid w:val="00E80634"/>
    <w:rsid w:val="00E81A71"/>
    <w:rsid w:val="00E81B6B"/>
    <w:rsid w:val="00E82B90"/>
    <w:rsid w:val="00E82BB1"/>
    <w:rsid w:val="00E8369F"/>
    <w:rsid w:val="00E83ABE"/>
    <w:rsid w:val="00E83BF1"/>
    <w:rsid w:val="00E843DD"/>
    <w:rsid w:val="00E847AB"/>
    <w:rsid w:val="00E8487E"/>
    <w:rsid w:val="00E84895"/>
    <w:rsid w:val="00E856B0"/>
    <w:rsid w:val="00E85E4C"/>
    <w:rsid w:val="00E8672D"/>
    <w:rsid w:val="00E8682C"/>
    <w:rsid w:val="00E86A19"/>
    <w:rsid w:val="00E87457"/>
    <w:rsid w:val="00E9127F"/>
    <w:rsid w:val="00E9128E"/>
    <w:rsid w:val="00E92027"/>
    <w:rsid w:val="00E93DE9"/>
    <w:rsid w:val="00E9447E"/>
    <w:rsid w:val="00E9606E"/>
    <w:rsid w:val="00E96561"/>
    <w:rsid w:val="00E97414"/>
    <w:rsid w:val="00E97591"/>
    <w:rsid w:val="00E9775E"/>
    <w:rsid w:val="00E97E6E"/>
    <w:rsid w:val="00EA0F57"/>
    <w:rsid w:val="00EA1500"/>
    <w:rsid w:val="00EA22FA"/>
    <w:rsid w:val="00EA2794"/>
    <w:rsid w:val="00EA3BF6"/>
    <w:rsid w:val="00EA3DB9"/>
    <w:rsid w:val="00EA445C"/>
    <w:rsid w:val="00EA46EC"/>
    <w:rsid w:val="00EA5379"/>
    <w:rsid w:val="00EA58A7"/>
    <w:rsid w:val="00EA6796"/>
    <w:rsid w:val="00EB0A6E"/>
    <w:rsid w:val="00EB16E4"/>
    <w:rsid w:val="00EB3AD9"/>
    <w:rsid w:val="00EB41FB"/>
    <w:rsid w:val="00EB4273"/>
    <w:rsid w:val="00EB43BD"/>
    <w:rsid w:val="00EB49E7"/>
    <w:rsid w:val="00EB4A98"/>
    <w:rsid w:val="00EB4AE1"/>
    <w:rsid w:val="00EB502E"/>
    <w:rsid w:val="00EB5EF5"/>
    <w:rsid w:val="00EB6537"/>
    <w:rsid w:val="00EB6CB2"/>
    <w:rsid w:val="00EB6D14"/>
    <w:rsid w:val="00EB6D45"/>
    <w:rsid w:val="00EB7C14"/>
    <w:rsid w:val="00EB7ED1"/>
    <w:rsid w:val="00EB7F71"/>
    <w:rsid w:val="00EC03E7"/>
    <w:rsid w:val="00EC1506"/>
    <w:rsid w:val="00EC2FA5"/>
    <w:rsid w:val="00EC41EA"/>
    <w:rsid w:val="00EC4848"/>
    <w:rsid w:val="00EC58AD"/>
    <w:rsid w:val="00EC5B81"/>
    <w:rsid w:val="00EC6E65"/>
    <w:rsid w:val="00EC70E6"/>
    <w:rsid w:val="00EC731C"/>
    <w:rsid w:val="00ED0064"/>
    <w:rsid w:val="00ED0CF7"/>
    <w:rsid w:val="00ED0FB2"/>
    <w:rsid w:val="00ED376C"/>
    <w:rsid w:val="00ED4C60"/>
    <w:rsid w:val="00ED4E33"/>
    <w:rsid w:val="00ED6337"/>
    <w:rsid w:val="00ED660F"/>
    <w:rsid w:val="00EE0532"/>
    <w:rsid w:val="00EE067B"/>
    <w:rsid w:val="00EE0935"/>
    <w:rsid w:val="00EE288D"/>
    <w:rsid w:val="00EE2E52"/>
    <w:rsid w:val="00EE311D"/>
    <w:rsid w:val="00EE4A04"/>
    <w:rsid w:val="00EE594D"/>
    <w:rsid w:val="00EE6632"/>
    <w:rsid w:val="00EE678F"/>
    <w:rsid w:val="00EE77B5"/>
    <w:rsid w:val="00EE7B3E"/>
    <w:rsid w:val="00EF0259"/>
    <w:rsid w:val="00EF0323"/>
    <w:rsid w:val="00EF1160"/>
    <w:rsid w:val="00EF16A2"/>
    <w:rsid w:val="00EF2F99"/>
    <w:rsid w:val="00EF3119"/>
    <w:rsid w:val="00EF3E47"/>
    <w:rsid w:val="00EF4BF9"/>
    <w:rsid w:val="00EF4F50"/>
    <w:rsid w:val="00EF6908"/>
    <w:rsid w:val="00EF712E"/>
    <w:rsid w:val="00F0078E"/>
    <w:rsid w:val="00F00894"/>
    <w:rsid w:val="00F0196E"/>
    <w:rsid w:val="00F0236B"/>
    <w:rsid w:val="00F02382"/>
    <w:rsid w:val="00F038AA"/>
    <w:rsid w:val="00F03E8B"/>
    <w:rsid w:val="00F04DD9"/>
    <w:rsid w:val="00F04E99"/>
    <w:rsid w:val="00F0504E"/>
    <w:rsid w:val="00F0645E"/>
    <w:rsid w:val="00F06E63"/>
    <w:rsid w:val="00F07618"/>
    <w:rsid w:val="00F07B9A"/>
    <w:rsid w:val="00F10491"/>
    <w:rsid w:val="00F10BF8"/>
    <w:rsid w:val="00F117C6"/>
    <w:rsid w:val="00F1252F"/>
    <w:rsid w:val="00F13061"/>
    <w:rsid w:val="00F1363A"/>
    <w:rsid w:val="00F13E05"/>
    <w:rsid w:val="00F20869"/>
    <w:rsid w:val="00F20AD8"/>
    <w:rsid w:val="00F20C8C"/>
    <w:rsid w:val="00F20E30"/>
    <w:rsid w:val="00F21246"/>
    <w:rsid w:val="00F21FCD"/>
    <w:rsid w:val="00F22CB0"/>
    <w:rsid w:val="00F23433"/>
    <w:rsid w:val="00F246B9"/>
    <w:rsid w:val="00F2547B"/>
    <w:rsid w:val="00F25A28"/>
    <w:rsid w:val="00F263C5"/>
    <w:rsid w:val="00F2680F"/>
    <w:rsid w:val="00F27251"/>
    <w:rsid w:val="00F2787D"/>
    <w:rsid w:val="00F31987"/>
    <w:rsid w:val="00F31A68"/>
    <w:rsid w:val="00F35186"/>
    <w:rsid w:val="00F353D2"/>
    <w:rsid w:val="00F35A54"/>
    <w:rsid w:val="00F36ECF"/>
    <w:rsid w:val="00F413B7"/>
    <w:rsid w:val="00F41C52"/>
    <w:rsid w:val="00F41F17"/>
    <w:rsid w:val="00F4201A"/>
    <w:rsid w:val="00F43417"/>
    <w:rsid w:val="00F43B8C"/>
    <w:rsid w:val="00F440A6"/>
    <w:rsid w:val="00F440DD"/>
    <w:rsid w:val="00F44E8D"/>
    <w:rsid w:val="00F44EA5"/>
    <w:rsid w:val="00F4677D"/>
    <w:rsid w:val="00F476DD"/>
    <w:rsid w:val="00F5054C"/>
    <w:rsid w:val="00F5062C"/>
    <w:rsid w:val="00F52B34"/>
    <w:rsid w:val="00F53118"/>
    <w:rsid w:val="00F533EF"/>
    <w:rsid w:val="00F5623D"/>
    <w:rsid w:val="00F56545"/>
    <w:rsid w:val="00F56C09"/>
    <w:rsid w:val="00F5707F"/>
    <w:rsid w:val="00F57D3D"/>
    <w:rsid w:val="00F60D73"/>
    <w:rsid w:val="00F60DB2"/>
    <w:rsid w:val="00F60F18"/>
    <w:rsid w:val="00F6323F"/>
    <w:rsid w:val="00F637FF"/>
    <w:rsid w:val="00F6452F"/>
    <w:rsid w:val="00F646CA"/>
    <w:rsid w:val="00F64D38"/>
    <w:rsid w:val="00F64D78"/>
    <w:rsid w:val="00F65E6E"/>
    <w:rsid w:val="00F66C1F"/>
    <w:rsid w:val="00F70F5C"/>
    <w:rsid w:val="00F711D6"/>
    <w:rsid w:val="00F71A95"/>
    <w:rsid w:val="00F71AAA"/>
    <w:rsid w:val="00F71B54"/>
    <w:rsid w:val="00F71B65"/>
    <w:rsid w:val="00F7241C"/>
    <w:rsid w:val="00F72D9A"/>
    <w:rsid w:val="00F72F71"/>
    <w:rsid w:val="00F734C8"/>
    <w:rsid w:val="00F73938"/>
    <w:rsid w:val="00F73EA5"/>
    <w:rsid w:val="00F74FB4"/>
    <w:rsid w:val="00F75352"/>
    <w:rsid w:val="00F753F8"/>
    <w:rsid w:val="00F75BE8"/>
    <w:rsid w:val="00F760AD"/>
    <w:rsid w:val="00F762DA"/>
    <w:rsid w:val="00F76A33"/>
    <w:rsid w:val="00F77D80"/>
    <w:rsid w:val="00F77E04"/>
    <w:rsid w:val="00F80408"/>
    <w:rsid w:val="00F80636"/>
    <w:rsid w:val="00F808B2"/>
    <w:rsid w:val="00F81AF6"/>
    <w:rsid w:val="00F81E52"/>
    <w:rsid w:val="00F8517C"/>
    <w:rsid w:val="00F8657B"/>
    <w:rsid w:val="00F87250"/>
    <w:rsid w:val="00F87885"/>
    <w:rsid w:val="00F87D46"/>
    <w:rsid w:val="00F87FB9"/>
    <w:rsid w:val="00F9088C"/>
    <w:rsid w:val="00F91AC2"/>
    <w:rsid w:val="00F91CE3"/>
    <w:rsid w:val="00F91E03"/>
    <w:rsid w:val="00F923BD"/>
    <w:rsid w:val="00F923D2"/>
    <w:rsid w:val="00F92781"/>
    <w:rsid w:val="00F92A88"/>
    <w:rsid w:val="00F92F10"/>
    <w:rsid w:val="00F92F25"/>
    <w:rsid w:val="00F93975"/>
    <w:rsid w:val="00F94A3D"/>
    <w:rsid w:val="00F972A1"/>
    <w:rsid w:val="00FA08D2"/>
    <w:rsid w:val="00FA174F"/>
    <w:rsid w:val="00FA17EB"/>
    <w:rsid w:val="00FA1853"/>
    <w:rsid w:val="00FA18E6"/>
    <w:rsid w:val="00FA20F7"/>
    <w:rsid w:val="00FA2ADE"/>
    <w:rsid w:val="00FA398D"/>
    <w:rsid w:val="00FA5538"/>
    <w:rsid w:val="00FA564C"/>
    <w:rsid w:val="00FA589D"/>
    <w:rsid w:val="00FB00F9"/>
    <w:rsid w:val="00FB085C"/>
    <w:rsid w:val="00FB0988"/>
    <w:rsid w:val="00FB1BB3"/>
    <w:rsid w:val="00FB3F77"/>
    <w:rsid w:val="00FB5B43"/>
    <w:rsid w:val="00FB5D97"/>
    <w:rsid w:val="00FB610A"/>
    <w:rsid w:val="00FB6535"/>
    <w:rsid w:val="00FB6E3E"/>
    <w:rsid w:val="00FB6EF5"/>
    <w:rsid w:val="00FC025E"/>
    <w:rsid w:val="00FC1164"/>
    <w:rsid w:val="00FC1852"/>
    <w:rsid w:val="00FC2B6C"/>
    <w:rsid w:val="00FC4063"/>
    <w:rsid w:val="00FC4496"/>
    <w:rsid w:val="00FC4610"/>
    <w:rsid w:val="00FC4CA0"/>
    <w:rsid w:val="00FC4EED"/>
    <w:rsid w:val="00FC617C"/>
    <w:rsid w:val="00FC66AC"/>
    <w:rsid w:val="00FC66DE"/>
    <w:rsid w:val="00FC714F"/>
    <w:rsid w:val="00FC7968"/>
    <w:rsid w:val="00FD0FB0"/>
    <w:rsid w:val="00FD1174"/>
    <w:rsid w:val="00FD17C7"/>
    <w:rsid w:val="00FD1829"/>
    <w:rsid w:val="00FD3599"/>
    <w:rsid w:val="00FD394E"/>
    <w:rsid w:val="00FD4278"/>
    <w:rsid w:val="00FD4D07"/>
    <w:rsid w:val="00FD5223"/>
    <w:rsid w:val="00FE04EF"/>
    <w:rsid w:val="00FE0890"/>
    <w:rsid w:val="00FE156C"/>
    <w:rsid w:val="00FE2DCB"/>
    <w:rsid w:val="00FE3E1C"/>
    <w:rsid w:val="00FE4605"/>
    <w:rsid w:val="00FE671C"/>
    <w:rsid w:val="00FE7E94"/>
    <w:rsid w:val="00FF02A3"/>
    <w:rsid w:val="00FF03D8"/>
    <w:rsid w:val="00FF14A1"/>
    <w:rsid w:val="00FF1C22"/>
    <w:rsid w:val="00FF266A"/>
    <w:rsid w:val="00FF2673"/>
    <w:rsid w:val="00FF42E2"/>
    <w:rsid w:val="00FF48E8"/>
    <w:rsid w:val="00FF4BAD"/>
    <w:rsid w:val="00FF5465"/>
    <w:rsid w:val="00FF5AF5"/>
    <w:rsid w:val="00FF6503"/>
    <w:rsid w:val="00FF79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F7B9E"/>
  <w15:docId w15:val="{6AEC4D04-CD4B-4826-BCAF-C2368705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w:qFormat/>
    <w:rsid w:val="00286FDA"/>
    <w:rPr>
      <w:rFonts w:ascii="Arial" w:hAnsi="Arial"/>
      <w:sz w:val="24"/>
    </w:rPr>
  </w:style>
  <w:style w:type="paragraph" w:styleId="Ttulo1">
    <w:name w:val="heading 1"/>
    <w:basedOn w:val="Normal"/>
    <w:next w:val="Normal"/>
    <w:link w:val="Ttulo1Char"/>
    <w:autoRedefine/>
    <w:uiPriority w:val="9"/>
    <w:qFormat/>
    <w:rsid w:val="000B085C"/>
    <w:pPr>
      <w:keepNext/>
      <w:keepLines/>
      <w:numPr>
        <w:numId w:val="4"/>
      </w:numPr>
      <w:spacing w:before="240"/>
      <w:jc w:val="left"/>
      <w:outlineLvl w:val="0"/>
    </w:pPr>
    <w:rPr>
      <w:rFonts w:eastAsiaTheme="majorEastAsia" w:cstheme="majorBidi"/>
      <w:b/>
      <w:caps/>
      <w:szCs w:val="32"/>
    </w:rPr>
  </w:style>
  <w:style w:type="paragraph" w:styleId="Ttulo2">
    <w:name w:val="heading 2"/>
    <w:basedOn w:val="Ttulo1"/>
    <w:next w:val="Normal"/>
    <w:link w:val="Ttulo2Char"/>
    <w:autoRedefine/>
    <w:uiPriority w:val="9"/>
    <w:unhideWhenUsed/>
    <w:qFormat/>
    <w:rsid w:val="00E63F25"/>
    <w:pPr>
      <w:numPr>
        <w:ilvl w:val="1"/>
      </w:numPr>
      <w:outlineLvl w:val="1"/>
    </w:pPr>
    <w:rPr>
      <w:b w:val="0"/>
      <w:szCs w:val="26"/>
    </w:rPr>
  </w:style>
  <w:style w:type="paragraph" w:styleId="Ttulo3">
    <w:name w:val="heading 3"/>
    <w:basedOn w:val="Normal"/>
    <w:next w:val="Normal"/>
    <w:link w:val="Ttulo3Char"/>
    <w:uiPriority w:val="9"/>
    <w:unhideWhenUsed/>
    <w:qFormat/>
    <w:rsid w:val="000B458E"/>
    <w:pPr>
      <w:keepNext/>
      <w:keepLines/>
      <w:numPr>
        <w:ilvl w:val="2"/>
        <w:numId w:val="4"/>
      </w:numPr>
      <w:spacing w:before="24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570E8A"/>
    <w:pPr>
      <w:keepNext/>
      <w:keepLines/>
      <w:numPr>
        <w:ilvl w:val="3"/>
        <w:numId w:val="4"/>
      </w:numPr>
      <w:spacing w:before="40"/>
      <w:outlineLvl w:val="3"/>
    </w:pPr>
    <w:rPr>
      <w:rFonts w:eastAsiaTheme="majorEastAsia" w:cstheme="majorBidi"/>
      <w:i/>
      <w:iCs/>
    </w:rPr>
  </w:style>
  <w:style w:type="paragraph" w:styleId="Ttulo5">
    <w:name w:val="heading 5"/>
    <w:basedOn w:val="Normal"/>
    <w:next w:val="Normal"/>
    <w:link w:val="Ttulo5Char"/>
    <w:uiPriority w:val="9"/>
    <w:semiHidden/>
    <w:unhideWhenUsed/>
    <w:qFormat/>
    <w:rsid w:val="00482219"/>
    <w:pPr>
      <w:keepNext/>
      <w:keepLines/>
      <w:numPr>
        <w:ilvl w:val="4"/>
        <w:numId w:val="4"/>
      </w:numPr>
      <w:outlineLvl w:val="4"/>
    </w:pPr>
    <w:rPr>
      <w:rFonts w:eastAsiaTheme="majorEastAsia" w:cstheme="majorBidi"/>
    </w:rPr>
  </w:style>
  <w:style w:type="paragraph" w:styleId="Ttulo6">
    <w:name w:val="heading 6"/>
    <w:basedOn w:val="Normal"/>
    <w:next w:val="Normal"/>
    <w:link w:val="Ttulo6Char"/>
    <w:uiPriority w:val="9"/>
    <w:semiHidden/>
    <w:unhideWhenUsed/>
    <w:qFormat/>
    <w:rsid w:val="00570E8A"/>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570E8A"/>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570E8A"/>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570E8A"/>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6329E9"/>
    <w:rPr>
      <w:sz w:val="16"/>
      <w:szCs w:val="16"/>
    </w:rPr>
  </w:style>
  <w:style w:type="paragraph" w:styleId="Textodecomentrio">
    <w:name w:val="annotation text"/>
    <w:basedOn w:val="Normal"/>
    <w:link w:val="TextodecomentrioChar"/>
    <w:uiPriority w:val="99"/>
    <w:unhideWhenUsed/>
    <w:rsid w:val="006329E9"/>
    <w:pPr>
      <w:spacing w:line="240" w:lineRule="auto"/>
    </w:pPr>
    <w:rPr>
      <w:sz w:val="20"/>
      <w:szCs w:val="20"/>
    </w:rPr>
  </w:style>
  <w:style w:type="character" w:customStyle="1" w:styleId="TextodecomentrioChar">
    <w:name w:val="Texto de comentário Char"/>
    <w:basedOn w:val="Fontepargpadro"/>
    <w:link w:val="Textodecomentrio"/>
    <w:uiPriority w:val="99"/>
    <w:rsid w:val="006329E9"/>
    <w:rPr>
      <w:sz w:val="20"/>
      <w:szCs w:val="20"/>
    </w:rPr>
  </w:style>
  <w:style w:type="paragraph" w:styleId="Assuntodocomentrio">
    <w:name w:val="annotation subject"/>
    <w:basedOn w:val="Textodecomentrio"/>
    <w:next w:val="Textodecomentrio"/>
    <w:link w:val="AssuntodocomentrioChar"/>
    <w:uiPriority w:val="99"/>
    <w:semiHidden/>
    <w:unhideWhenUsed/>
    <w:rsid w:val="006329E9"/>
    <w:rPr>
      <w:b/>
      <w:bCs/>
    </w:rPr>
  </w:style>
  <w:style w:type="character" w:customStyle="1" w:styleId="AssuntodocomentrioChar">
    <w:name w:val="Assunto do comentário Char"/>
    <w:basedOn w:val="TextodecomentrioChar"/>
    <w:link w:val="Assuntodocomentrio"/>
    <w:uiPriority w:val="99"/>
    <w:semiHidden/>
    <w:rsid w:val="006329E9"/>
    <w:rPr>
      <w:b/>
      <w:bCs/>
      <w:sz w:val="20"/>
      <w:szCs w:val="20"/>
    </w:rPr>
  </w:style>
  <w:style w:type="paragraph" w:styleId="Textodebalo">
    <w:name w:val="Balloon Text"/>
    <w:basedOn w:val="Normal"/>
    <w:link w:val="TextodebaloChar"/>
    <w:uiPriority w:val="99"/>
    <w:semiHidden/>
    <w:unhideWhenUsed/>
    <w:rsid w:val="006329E9"/>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329E9"/>
    <w:rPr>
      <w:rFonts w:ascii="Segoe UI" w:hAnsi="Segoe UI" w:cs="Segoe UI"/>
      <w:sz w:val="18"/>
      <w:szCs w:val="18"/>
    </w:rPr>
  </w:style>
  <w:style w:type="character" w:styleId="Hyperlink">
    <w:name w:val="Hyperlink"/>
    <w:basedOn w:val="Fontepargpadro"/>
    <w:uiPriority w:val="99"/>
    <w:unhideWhenUsed/>
    <w:rsid w:val="00B14CCF"/>
    <w:rPr>
      <w:color w:val="0563C1" w:themeColor="hyperlink"/>
      <w:u w:val="single"/>
    </w:rPr>
  </w:style>
  <w:style w:type="paragraph" w:styleId="NormalWeb">
    <w:name w:val="Normal (Web)"/>
    <w:basedOn w:val="Normal"/>
    <w:uiPriority w:val="99"/>
    <w:unhideWhenUsed/>
    <w:rsid w:val="004F3B25"/>
    <w:pPr>
      <w:spacing w:before="100" w:beforeAutospacing="1" w:after="100" w:afterAutospacing="1" w:line="240" w:lineRule="auto"/>
    </w:pPr>
    <w:rPr>
      <w:rFonts w:ascii="Times New Roman" w:eastAsiaTheme="minorEastAsia" w:hAnsi="Times New Roman" w:cs="Times New Roman"/>
      <w:szCs w:val="24"/>
      <w:lang w:eastAsia="pt-BR"/>
    </w:rPr>
  </w:style>
  <w:style w:type="paragraph" w:styleId="PargrafodaLista">
    <w:name w:val="List Paragraph"/>
    <w:basedOn w:val="Normal"/>
    <w:uiPriority w:val="34"/>
    <w:rsid w:val="00FE156C"/>
    <w:pPr>
      <w:ind w:left="720"/>
      <w:contextualSpacing/>
    </w:pPr>
  </w:style>
  <w:style w:type="paragraph" w:styleId="Cabealho">
    <w:name w:val="header"/>
    <w:basedOn w:val="Normal"/>
    <w:link w:val="CabealhoChar"/>
    <w:uiPriority w:val="99"/>
    <w:unhideWhenUsed/>
    <w:rsid w:val="00333E9A"/>
    <w:pPr>
      <w:tabs>
        <w:tab w:val="center" w:pos="4252"/>
        <w:tab w:val="right" w:pos="8504"/>
      </w:tabs>
      <w:spacing w:line="240" w:lineRule="auto"/>
    </w:pPr>
  </w:style>
  <w:style w:type="character" w:customStyle="1" w:styleId="CabealhoChar">
    <w:name w:val="Cabeçalho Char"/>
    <w:basedOn w:val="Fontepargpadro"/>
    <w:link w:val="Cabealho"/>
    <w:uiPriority w:val="99"/>
    <w:rsid w:val="00333E9A"/>
  </w:style>
  <w:style w:type="paragraph" w:styleId="Rodap">
    <w:name w:val="footer"/>
    <w:basedOn w:val="Normal"/>
    <w:link w:val="RodapChar"/>
    <w:uiPriority w:val="99"/>
    <w:unhideWhenUsed/>
    <w:rsid w:val="00333E9A"/>
    <w:pPr>
      <w:tabs>
        <w:tab w:val="center" w:pos="4252"/>
        <w:tab w:val="right" w:pos="8504"/>
      </w:tabs>
      <w:spacing w:line="240" w:lineRule="auto"/>
    </w:pPr>
  </w:style>
  <w:style w:type="character" w:customStyle="1" w:styleId="RodapChar">
    <w:name w:val="Rodapé Char"/>
    <w:basedOn w:val="Fontepargpadro"/>
    <w:link w:val="Rodap"/>
    <w:uiPriority w:val="99"/>
    <w:rsid w:val="00333E9A"/>
  </w:style>
  <w:style w:type="table" w:customStyle="1" w:styleId="TabeladeGrade5Escura-nfase11">
    <w:name w:val="Tabela de Grade 5 Escura - Ênfase 11"/>
    <w:basedOn w:val="Tabelanormal"/>
    <w:uiPriority w:val="50"/>
    <w:rsid w:val="00F753F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TabeladeGrade5Escura-nfase51">
    <w:name w:val="Tabela de Grade 5 Escura - Ênfase 51"/>
    <w:basedOn w:val="Tabelanormal"/>
    <w:uiPriority w:val="50"/>
    <w:rsid w:val="00F753F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docs-title-input-label-inner">
    <w:name w:val="docs-title-input-label-inner"/>
    <w:basedOn w:val="Fontepargpadro"/>
    <w:rsid w:val="0073602B"/>
  </w:style>
  <w:style w:type="character" w:customStyle="1" w:styleId="LinkdaInternet">
    <w:name w:val="Link da Internet"/>
    <w:uiPriority w:val="99"/>
    <w:rsid w:val="001C58DC"/>
    <w:rPr>
      <w:color w:val="0000FF"/>
      <w:u w:val="single"/>
    </w:rPr>
  </w:style>
  <w:style w:type="paragraph" w:customStyle="1" w:styleId="PargrafodaLista1">
    <w:name w:val="Parágrafo da Lista1"/>
    <w:basedOn w:val="Normal"/>
    <w:uiPriority w:val="34"/>
    <w:rsid w:val="001C58DC"/>
    <w:pPr>
      <w:suppressAutoHyphens/>
    </w:pPr>
    <w:rPr>
      <w:rFonts w:ascii="Times New Roman" w:eastAsia="Times New Roman" w:hAnsi="Times New Roman" w:cs="Times New Roman"/>
      <w:szCs w:val="24"/>
    </w:rPr>
  </w:style>
  <w:style w:type="paragraph" w:styleId="SemEspaamento">
    <w:name w:val="No Spacing"/>
    <w:aliases w:val="Alíneas"/>
    <w:autoRedefine/>
    <w:uiPriority w:val="1"/>
    <w:rsid w:val="00D00A19"/>
    <w:pPr>
      <w:numPr>
        <w:numId w:val="1"/>
      </w:numPr>
    </w:pPr>
    <w:rPr>
      <w:rFonts w:ascii="Arial" w:hAnsi="Arial"/>
      <w:sz w:val="24"/>
    </w:rPr>
  </w:style>
  <w:style w:type="character" w:customStyle="1" w:styleId="Ttulo1Char">
    <w:name w:val="Título 1 Char"/>
    <w:basedOn w:val="Fontepargpadro"/>
    <w:link w:val="Ttulo1"/>
    <w:uiPriority w:val="9"/>
    <w:rsid w:val="000B085C"/>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E63F25"/>
    <w:rPr>
      <w:rFonts w:ascii="Arial" w:eastAsiaTheme="majorEastAsia" w:hAnsi="Arial" w:cstheme="majorBidi"/>
      <w:caps/>
      <w:sz w:val="24"/>
      <w:szCs w:val="26"/>
    </w:rPr>
  </w:style>
  <w:style w:type="numbering" w:customStyle="1" w:styleId="Estilo1">
    <w:name w:val="Estilo1"/>
    <w:uiPriority w:val="99"/>
    <w:rsid w:val="00570E8A"/>
    <w:pPr>
      <w:numPr>
        <w:numId w:val="2"/>
      </w:numPr>
    </w:pPr>
  </w:style>
  <w:style w:type="numbering" w:customStyle="1" w:styleId="Estilo2">
    <w:name w:val="Estilo2"/>
    <w:uiPriority w:val="99"/>
    <w:rsid w:val="00570E8A"/>
    <w:pPr>
      <w:numPr>
        <w:numId w:val="3"/>
      </w:numPr>
    </w:pPr>
  </w:style>
  <w:style w:type="character" w:customStyle="1" w:styleId="Ttulo3Char">
    <w:name w:val="Título 3 Char"/>
    <w:basedOn w:val="Fontepargpadro"/>
    <w:link w:val="Ttulo3"/>
    <w:uiPriority w:val="9"/>
    <w:rsid w:val="000B458E"/>
    <w:rPr>
      <w:rFonts w:ascii="Arial" w:eastAsiaTheme="majorEastAsia" w:hAnsi="Arial" w:cstheme="majorBidi"/>
      <w:b/>
      <w:sz w:val="24"/>
      <w:szCs w:val="24"/>
    </w:rPr>
  </w:style>
  <w:style w:type="character" w:customStyle="1" w:styleId="Ttulo4Char">
    <w:name w:val="Título 4 Char"/>
    <w:basedOn w:val="Fontepargpadro"/>
    <w:link w:val="Ttulo4"/>
    <w:uiPriority w:val="9"/>
    <w:rsid w:val="00570E8A"/>
    <w:rPr>
      <w:rFonts w:ascii="Arial" w:eastAsiaTheme="majorEastAsia" w:hAnsi="Arial" w:cstheme="majorBidi"/>
      <w:i/>
      <w:iCs/>
      <w:sz w:val="24"/>
    </w:rPr>
  </w:style>
  <w:style w:type="character" w:customStyle="1" w:styleId="Ttulo5Char">
    <w:name w:val="Título 5 Char"/>
    <w:basedOn w:val="Fontepargpadro"/>
    <w:link w:val="Ttulo5"/>
    <w:uiPriority w:val="9"/>
    <w:semiHidden/>
    <w:rsid w:val="00482219"/>
    <w:rPr>
      <w:rFonts w:ascii="Arial" w:eastAsiaTheme="majorEastAsia" w:hAnsi="Arial" w:cstheme="majorBidi"/>
      <w:sz w:val="24"/>
    </w:rPr>
  </w:style>
  <w:style w:type="character" w:customStyle="1" w:styleId="Ttulo6Char">
    <w:name w:val="Título 6 Char"/>
    <w:basedOn w:val="Fontepargpadro"/>
    <w:link w:val="Ttulo6"/>
    <w:uiPriority w:val="9"/>
    <w:semiHidden/>
    <w:rsid w:val="00570E8A"/>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570E8A"/>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570E8A"/>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570E8A"/>
    <w:rPr>
      <w:rFonts w:asciiTheme="majorHAnsi" w:eastAsiaTheme="majorEastAsia" w:hAnsiTheme="majorHAnsi" w:cstheme="majorBidi"/>
      <w:i/>
      <w:iCs/>
      <w:color w:val="272727" w:themeColor="text1" w:themeTint="D8"/>
      <w:sz w:val="21"/>
      <w:szCs w:val="21"/>
    </w:rPr>
  </w:style>
  <w:style w:type="paragraph" w:styleId="Ttulo">
    <w:name w:val="Title"/>
    <w:aliases w:val="Seções pré-textuais"/>
    <w:basedOn w:val="Normal"/>
    <w:next w:val="Normal"/>
    <w:link w:val="TtuloChar"/>
    <w:autoRedefine/>
    <w:uiPriority w:val="10"/>
    <w:qFormat/>
    <w:rsid w:val="001C4296"/>
    <w:pPr>
      <w:ind w:firstLine="0"/>
      <w:contextualSpacing/>
      <w:jc w:val="center"/>
    </w:pPr>
    <w:rPr>
      <w:rFonts w:eastAsiaTheme="majorEastAsia" w:cstheme="majorBidi"/>
      <w:b/>
      <w:caps/>
      <w:spacing w:val="-10"/>
      <w:kern w:val="28"/>
      <w:szCs w:val="56"/>
    </w:rPr>
  </w:style>
  <w:style w:type="character" w:customStyle="1" w:styleId="TtuloChar">
    <w:name w:val="Título Char"/>
    <w:aliases w:val="Seções pré-textuais Char"/>
    <w:basedOn w:val="Fontepargpadro"/>
    <w:link w:val="Ttulo"/>
    <w:uiPriority w:val="10"/>
    <w:rsid w:val="001C4296"/>
    <w:rPr>
      <w:rFonts w:ascii="Arial" w:eastAsiaTheme="majorEastAsia" w:hAnsi="Arial" w:cstheme="majorBidi"/>
      <w:b/>
      <w:caps/>
      <w:spacing w:val="-10"/>
      <w:kern w:val="28"/>
      <w:sz w:val="24"/>
      <w:szCs w:val="56"/>
    </w:rPr>
  </w:style>
  <w:style w:type="paragraph" w:styleId="Subttulo">
    <w:name w:val="Subtitle"/>
    <w:aliases w:val="Seções pós-textuais"/>
    <w:basedOn w:val="Normal"/>
    <w:next w:val="Normal"/>
    <w:link w:val="SubttuloChar"/>
    <w:autoRedefine/>
    <w:uiPriority w:val="11"/>
    <w:qFormat/>
    <w:rsid w:val="001C3507"/>
    <w:pPr>
      <w:numPr>
        <w:ilvl w:val="1"/>
      </w:numPr>
      <w:ind w:firstLine="851"/>
      <w:jc w:val="center"/>
      <w:outlineLvl w:val="6"/>
    </w:pPr>
    <w:rPr>
      <w:rFonts w:eastAsiaTheme="minorEastAsia"/>
      <w:b/>
      <w:caps/>
    </w:rPr>
  </w:style>
  <w:style w:type="character" w:customStyle="1" w:styleId="SubttuloChar">
    <w:name w:val="Subtítulo Char"/>
    <w:aliases w:val="Seções pós-textuais Char"/>
    <w:basedOn w:val="Fontepargpadro"/>
    <w:link w:val="Subttulo"/>
    <w:uiPriority w:val="11"/>
    <w:rsid w:val="001C3507"/>
    <w:rPr>
      <w:rFonts w:ascii="Arial" w:eastAsiaTheme="minorEastAsia" w:hAnsi="Arial"/>
      <w:b/>
      <w:caps/>
      <w:sz w:val="24"/>
    </w:rPr>
  </w:style>
  <w:style w:type="paragraph" w:styleId="Sumrio2">
    <w:name w:val="toc 2"/>
    <w:basedOn w:val="Normal"/>
    <w:next w:val="Normal"/>
    <w:autoRedefine/>
    <w:uiPriority w:val="39"/>
    <w:unhideWhenUsed/>
    <w:rsid w:val="00D47B14"/>
    <w:pPr>
      <w:ind w:firstLine="0"/>
    </w:pPr>
    <w:rPr>
      <w:caps/>
    </w:rPr>
  </w:style>
  <w:style w:type="paragraph" w:styleId="Sumrio1">
    <w:name w:val="toc 1"/>
    <w:basedOn w:val="Normal"/>
    <w:next w:val="Normal"/>
    <w:autoRedefine/>
    <w:uiPriority w:val="39"/>
    <w:unhideWhenUsed/>
    <w:rsid w:val="00D47B14"/>
    <w:pPr>
      <w:ind w:firstLine="0"/>
    </w:pPr>
    <w:rPr>
      <w:b/>
      <w:caps/>
    </w:rPr>
  </w:style>
  <w:style w:type="paragraph" w:styleId="Sumrio3">
    <w:name w:val="toc 3"/>
    <w:basedOn w:val="Normal"/>
    <w:next w:val="Normal"/>
    <w:autoRedefine/>
    <w:uiPriority w:val="39"/>
    <w:unhideWhenUsed/>
    <w:rsid w:val="00D47B14"/>
    <w:pPr>
      <w:ind w:firstLine="0"/>
    </w:pPr>
    <w:rPr>
      <w:b/>
    </w:rPr>
  </w:style>
  <w:style w:type="paragraph" w:styleId="Sumrio4">
    <w:name w:val="toc 4"/>
    <w:basedOn w:val="Normal"/>
    <w:next w:val="Normal"/>
    <w:autoRedefine/>
    <w:uiPriority w:val="39"/>
    <w:unhideWhenUsed/>
    <w:rsid w:val="00BD09C1"/>
    <w:pPr>
      <w:ind w:firstLine="0"/>
    </w:pPr>
    <w:rPr>
      <w:i/>
    </w:rPr>
  </w:style>
  <w:style w:type="character" w:styleId="RefernciaSutil">
    <w:name w:val="Subtle Reference"/>
    <w:basedOn w:val="Fontepargpadro"/>
    <w:uiPriority w:val="31"/>
    <w:rsid w:val="005C1CB2"/>
    <w:rPr>
      <w:smallCaps/>
      <w:color w:val="5A5A5A" w:themeColor="text1" w:themeTint="A5"/>
    </w:rPr>
  </w:style>
  <w:style w:type="character" w:styleId="RefernciaIntensa">
    <w:name w:val="Intense Reference"/>
    <w:basedOn w:val="Fontepargpadro"/>
    <w:uiPriority w:val="32"/>
    <w:rsid w:val="005C1CB2"/>
    <w:rPr>
      <w:b/>
      <w:bCs/>
      <w:smallCaps/>
      <w:color w:val="5B9BD5" w:themeColor="accent1"/>
      <w:spacing w:val="5"/>
    </w:rPr>
  </w:style>
  <w:style w:type="character" w:styleId="TtulodoLivro">
    <w:name w:val="Book Title"/>
    <w:basedOn w:val="Fontepargpadro"/>
    <w:uiPriority w:val="33"/>
    <w:rsid w:val="005C1CB2"/>
    <w:rPr>
      <w:b/>
      <w:bCs/>
      <w:i/>
      <w:iCs/>
      <w:spacing w:val="5"/>
    </w:rPr>
  </w:style>
  <w:style w:type="character" w:styleId="Forte">
    <w:name w:val="Strong"/>
    <w:basedOn w:val="Fontepargpadro"/>
    <w:uiPriority w:val="22"/>
    <w:qFormat/>
    <w:rsid w:val="005C1CB2"/>
    <w:rPr>
      <w:b/>
      <w:bCs/>
    </w:rPr>
  </w:style>
  <w:style w:type="character" w:styleId="nfase">
    <w:name w:val="Emphasis"/>
    <w:basedOn w:val="Fontepargpadro"/>
    <w:uiPriority w:val="20"/>
    <w:rsid w:val="005C1CB2"/>
    <w:rPr>
      <w:i/>
      <w:iCs/>
    </w:rPr>
  </w:style>
  <w:style w:type="character" w:styleId="nfaseIntensa">
    <w:name w:val="Intense Emphasis"/>
    <w:basedOn w:val="Fontepargpadro"/>
    <w:uiPriority w:val="21"/>
    <w:rsid w:val="005C1CB2"/>
    <w:rPr>
      <w:i/>
      <w:iCs/>
      <w:color w:val="5B9BD5" w:themeColor="accent1"/>
    </w:rPr>
  </w:style>
  <w:style w:type="paragraph" w:styleId="CabealhodoSumrio">
    <w:name w:val="TOC Heading"/>
    <w:basedOn w:val="Ttulo1"/>
    <w:next w:val="Normal"/>
    <w:uiPriority w:val="39"/>
    <w:unhideWhenUsed/>
    <w:qFormat/>
    <w:rsid w:val="005C1CB2"/>
    <w:pPr>
      <w:numPr>
        <w:numId w:val="0"/>
      </w:numPr>
      <w:spacing w:line="259" w:lineRule="auto"/>
      <w:outlineLvl w:val="9"/>
    </w:pPr>
    <w:rPr>
      <w:rFonts w:asciiTheme="majorHAnsi" w:hAnsiTheme="majorHAnsi"/>
      <w:b w:val="0"/>
      <w:color w:val="2E74B5" w:themeColor="accent1" w:themeShade="BF"/>
      <w:sz w:val="32"/>
      <w:lang w:eastAsia="pt-BR"/>
    </w:rPr>
  </w:style>
  <w:style w:type="paragraph" w:styleId="Sumrio6">
    <w:name w:val="toc 6"/>
    <w:basedOn w:val="Normal"/>
    <w:next w:val="Normal"/>
    <w:autoRedefine/>
    <w:uiPriority w:val="39"/>
    <w:unhideWhenUsed/>
    <w:rsid w:val="00BD09C1"/>
    <w:pPr>
      <w:ind w:firstLine="0"/>
    </w:pPr>
    <w:rPr>
      <w:b/>
    </w:rPr>
  </w:style>
  <w:style w:type="paragraph" w:styleId="Sumrio5">
    <w:name w:val="toc 5"/>
    <w:basedOn w:val="Normal"/>
    <w:next w:val="Normal"/>
    <w:autoRedefine/>
    <w:uiPriority w:val="39"/>
    <w:semiHidden/>
    <w:unhideWhenUsed/>
    <w:rsid w:val="00D47B14"/>
    <w:pPr>
      <w:ind w:left="958" w:firstLine="0"/>
    </w:pPr>
  </w:style>
  <w:style w:type="paragraph" w:styleId="Sumrio9">
    <w:name w:val="toc 9"/>
    <w:basedOn w:val="Normal"/>
    <w:next w:val="Normal"/>
    <w:autoRedefine/>
    <w:uiPriority w:val="39"/>
    <w:semiHidden/>
    <w:unhideWhenUsed/>
    <w:rsid w:val="005C1CB2"/>
    <w:rPr>
      <w:b/>
      <w:caps/>
    </w:rPr>
  </w:style>
  <w:style w:type="paragraph" w:styleId="Sumrio7">
    <w:name w:val="toc 7"/>
    <w:basedOn w:val="Normal"/>
    <w:next w:val="Normal"/>
    <w:autoRedefine/>
    <w:uiPriority w:val="39"/>
    <w:unhideWhenUsed/>
    <w:rsid w:val="00D47B14"/>
    <w:pPr>
      <w:ind w:left="958" w:firstLine="0"/>
    </w:pPr>
    <w:rPr>
      <w:b/>
      <w:caps/>
    </w:rPr>
  </w:style>
  <w:style w:type="paragraph" w:styleId="Legenda">
    <w:name w:val="caption"/>
    <w:aliases w:val="Nota de Rodapé"/>
    <w:basedOn w:val="Normal"/>
    <w:next w:val="Normal"/>
    <w:autoRedefine/>
    <w:uiPriority w:val="35"/>
    <w:unhideWhenUsed/>
    <w:qFormat/>
    <w:rsid w:val="006E2B26"/>
    <w:pPr>
      <w:keepLines/>
      <w:spacing w:line="240" w:lineRule="auto"/>
      <w:ind w:left="113" w:hanging="113"/>
      <w:jc w:val="center"/>
    </w:pPr>
    <w:rPr>
      <w:iCs/>
      <w:sz w:val="20"/>
      <w:szCs w:val="18"/>
    </w:rPr>
  </w:style>
  <w:style w:type="table" w:customStyle="1" w:styleId="TabeladeGrade4-nfase11">
    <w:name w:val="Tabela de Grade 4 - Ênfase 11"/>
    <w:basedOn w:val="Tabelanormal"/>
    <w:uiPriority w:val="49"/>
    <w:rsid w:val="00924560"/>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dicedeilustraes">
    <w:name w:val="table of figures"/>
    <w:basedOn w:val="Normal"/>
    <w:next w:val="Normal"/>
    <w:uiPriority w:val="99"/>
    <w:unhideWhenUsed/>
    <w:rsid w:val="001C4296"/>
  </w:style>
  <w:style w:type="character" w:customStyle="1" w:styleId="markedcontent">
    <w:name w:val="markedcontent"/>
    <w:basedOn w:val="Fontepargpadro"/>
    <w:rsid w:val="00303A34"/>
  </w:style>
  <w:style w:type="paragraph" w:styleId="Textodenotaderodap">
    <w:name w:val="footnote text"/>
    <w:basedOn w:val="Normal"/>
    <w:link w:val="TextodenotaderodapChar"/>
    <w:uiPriority w:val="99"/>
    <w:semiHidden/>
    <w:unhideWhenUsed/>
    <w:rsid w:val="00BB3037"/>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BB3037"/>
    <w:rPr>
      <w:rFonts w:ascii="Arial" w:hAnsi="Arial"/>
      <w:sz w:val="20"/>
      <w:szCs w:val="20"/>
    </w:rPr>
  </w:style>
  <w:style w:type="character" w:styleId="Refdenotaderodap">
    <w:name w:val="footnote reference"/>
    <w:basedOn w:val="Fontepargpadro"/>
    <w:uiPriority w:val="99"/>
    <w:semiHidden/>
    <w:unhideWhenUsed/>
    <w:rsid w:val="00BB3037"/>
    <w:rPr>
      <w:vertAlign w:val="superscript"/>
    </w:rPr>
  </w:style>
  <w:style w:type="paragraph" w:styleId="Bibliografia">
    <w:name w:val="Bibliography"/>
    <w:basedOn w:val="Normal"/>
    <w:next w:val="Normal"/>
    <w:uiPriority w:val="37"/>
    <w:unhideWhenUsed/>
    <w:rsid w:val="000E2B78"/>
    <w:pPr>
      <w:spacing w:after="240" w:line="240" w:lineRule="auto"/>
      <w:ind w:firstLine="0"/>
    </w:pPr>
  </w:style>
  <w:style w:type="table" w:styleId="Tabelacomgrade">
    <w:name w:val="Table Grid"/>
    <w:basedOn w:val="Tabelanormal"/>
    <w:uiPriority w:val="39"/>
    <w:rsid w:val="00D61DE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igo">
    <w:name w:val="Codigo"/>
    <w:basedOn w:val="Normal"/>
    <w:link w:val="CodigoChar"/>
    <w:qFormat/>
    <w:rsid w:val="0009440A"/>
    <w:pPr>
      <w:spacing w:line="240" w:lineRule="auto"/>
      <w:ind w:left="447" w:firstLine="0"/>
    </w:pPr>
    <w:rPr>
      <w:rFonts w:ascii="Courier New" w:hAnsi="Courier New" w:cs="Courier New"/>
      <w:sz w:val="20"/>
      <w:szCs w:val="20"/>
    </w:rPr>
  </w:style>
  <w:style w:type="character" w:customStyle="1" w:styleId="CodigoChar">
    <w:name w:val="Codigo Char"/>
    <w:basedOn w:val="Fontepargpadro"/>
    <w:link w:val="Codigo"/>
    <w:rsid w:val="0009440A"/>
    <w:rPr>
      <w:rFonts w:ascii="Courier New" w:hAnsi="Courier New" w:cs="Courier New"/>
      <w:sz w:val="20"/>
      <w:szCs w:val="20"/>
    </w:rPr>
  </w:style>
  <w:style w:type="character" w:customStyle="1" w:styleId="ng-star-inserted">
    <w:name w:val="ng-star-inserted"/>
    <w:basedOn w:val="Fontepargpadro"/>
    <w:rsid w:val="003A557B"/>
  </w:style>
  <w:style w:type="character" w:customStyle="1" w:styleId="bold">
    <w:name w:val="bold"/>
    <w:basedOn w:val="Fontepargpadro"/>
    <w:rsid w:val="003A557B"/>
  </w:style>
  <w:style w:type="character" w:customStyle="1" w:styleId="MenoPendente1">
    <w:name w:val="Menção Pendente1"/>
    <w:basedOn w:val="Fontepargpadro"/>
    <w:uiPriority w:val="99"/>
    <w:semiHidden/>
    <w:unhideWhenUsed/>
    <w:rsid w:val="00437E76"/>
    <w:rPr>
      <w:color w:val="605E5C"/>
      <w:shd w:val="clear" w:color="auto" w:fill="E1DFDD"/>
    </w:rPr>
  </w:style>
  <w:style w:type="character" w:customStyle="1" w:styleId="mat-mdc-tooltip-trigger">
    <w:name w:val="mat-mdc-tooltip-trigger"/>
    <w:basedOn w:val="Fontepargpadro"/>
    <w:rsid w:val="005E3159"/>
  </w:style>
  <w:style w:type="character" w:customStyle="1" w:styleId="mdc-buttonlabel">
    <w:name w:val="mdc-button__label"/>
    <w:basedOn w:val="Fontepargpadro"/>
    <w:rsid w:val="005E3159"/>
  </w:style>
  <w:style w:type="paragraph" w:customStyle="1" w:styleId="referncia">
    <w:name w:val="_referência"/>
    <w:basedOn w:val="Normal"/>
    <w:link w:val="refernciaChar"/>
    <w:qFormat/>
    <w:rsid w:val="00DB727B"/>
    <w:rPr>
      <w:sz w:val="20"/>
      <w:szCs w:val="20"/>
    </w:rPr>
  </w:style>
  <w:style w:type="character" w:customStyle="1" w:styleId="refernciaChar">
    <w:name w:val="_referência Char"/>
    <w:basedOn w:val="Fontepargpadro"/>
    <w:link w:val="referncia"/>
    <w:rsid w:val="00DB727B"/>
    <w:rPr>
      <w:rFonts w:ascii="Arial" w:hAnsi="Arial"/>
      <w:sz w:val="20"/>
      <w:szCs w:val="20"/>
    </w:rPr>
  </w:style>
  <w:style w:type="paragraph" w:customStyle="1" w:styleId="Estilo3">
    <w:name w:val="Estilo3"/>
    <w:basedOn w:val="referncia"/>
    <w:link w:val="Estilo3Char"/>
    <w:rsid w:val="00CA7ED0"/>
    <w:pPr>
      <w:keepNext/>
    </w:pPr>
  </w:style>
  <w:style w:type="character" w:customStyle="1" w:styleId="Estilo3Char">
    <w:name w:val="Estilo3 Char"/>
    <w:basedOn w:val="refernciaChar"/>
    <w:link w:val="Estilo3"/>
    <w:rsid w:val="00CA7ED0"/>
    <w:rPr>
      <w:rFonts w:ascii="Arial" w:hAnsi="Arial"/>
      <w:sz w:val="24"/>
      <w:szCs w:val="20"/>
      <w:lang w:eastAsia="pt-BR"/>
    </w:rPr>
  </w:style>
  <w:style w:type="paragraph" w:customStyle="1" w:styleId="Citao">
    <w:name w:val="_Citação"/>
    <w:basedOn w:val="Normal"/>
    <w:link w:val="CitaoChar"/>
    <w:qFormat/>
    <w:rsid w:val="0062572C"/>
    <w:pPr>
      <w:ind w:left="851" w:firstLine="0"/>
    </w:pPr>
  </w:style>
  <w:style w:type="character" w:customStyle="1" w:styleId="CitaoChar">
    <w:name w:val="_Citação Char"/>
    <w:basedOn w:val="Fontepargpadro"/>
    <w:link w:val="Citao"/>
    <w:rsid w:val="0062572C"/>
    <w:rPr>
      <w:rFonts w:ascii="Arial" w:hAnsi="Arial"/>
      <w:sz w:val="24"/>
    </w:rPr>
  </w:style>
  <w:style w:type="paragraph" w:styleId="Reviso">
    <w:name w:val="Revision"/>
    <w:hidden/>
    <w:uiPriority w:val="99"/>
    <w:semiHidden/>
    <w:rsid w:val="002D53BB"/>
    <w:pPr>
      <w:spacing w:line="240" w:lineRule="auto"/>
      <w:ind w:firstLine="0"/>
      <w:jc w:val="left"/>
    </w:pPr>
    <w:rPr>
      <w:rFonts w:ascii="Arial" w:hAnsi="Arial"/>
      <w:sz w:val="24"/>
    </w:rPr>
  </w:style>
  <w:style w:type="paragraph" w:styleId="Textodenotadefim">
    <w:name w:val="endnote text"/>
    <w:basedOn w:val="Normal"/>
    <w:link w:val="TextodenotadefimChar"/>
    <w:uiPriority w:val="99"/>
    <w:semiHidden/>
    <w:unhideWhenUsed/>
    <w:rsid w:val="001C1381"/>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1C1381"/>
    <w:rPr>
      <w:rFonts w:ascii="Arial" w:hAnsi="Arial"/>
      <w:sz w:val="20"/>
      <w:szCs w:val="20"/>
    </w:rPr>
  </w:style>
  <w:style w:type="character" w:styleId="Refdenotadefim">
    <w:name w:val="endnote reference"/>
    <w:basedOn w:val="Fontepargpadro"/>
    <w:uiPriority w:val="99"/>
    <w:semiHidden/>
    <w:unhideWhenUsed/>
    <w:rsid w:val="001C13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7484">
      <w:bodyDiv w:val="1"/>
      <w:marLeft w:val="0"/>
      <w:marRight w:val="0"/>
      <w:marTop w:val="0"/>
      <w:marBottom w:val="0"/>
      <w:divBdr>
        <w:top w:val="none" w:sz="0" w:space="0" w:color="auto"/>
        <w:left w:val="none" w:sz="0" w:space="0" w:color="auto"/>
        <w:bottom w:val="none" w:sz="0" w:space="0" w:color="auto"/>
        <w:right w:val="none" w:sz="0" w:space="0" w:color="auto"/>
      </w:divBdr>
    </w:div>
    <w:div w:id="22483335">
      <w:bodyDiv w:val="1"/>
      <w:marLeft w:val="0"/>
      <w:marRight w:val="0"/>
      <w:marTop w:val="0"/>
      <w:marBottom w:val="0"/>
      <w:divBdr>
        <w:top w:val="none" w:sz="0" w:space="0" w:color="auto"/>
        <w:left w:val="none" w:sz="0" w:space="0" w:color="auto"/>
        <w:bottom w:val="none" w:sz="0" w:space="0" w:color="auto"/>
        <w:right w:val="none" w:sz="0" w:space="0" w:color="auto"/>
      </w:divBdr>
    </w:div>
    <w:div w:id="79379069">
      <w:bodyDiv w:val="1"/>
      <w:marLeft w:val="0"/>
      <w:marRight w:val="0"/>
      <w:marTop w:val="0"/>
      <w:marBottom w:val="0"/>
      <w:divBdr>
        <w:top w:val="none" w:sz="0" w:space="0" w:color="auto"/>
        <w:left w:val="none" w:sz="0" w:space="0" w:color="auto"/>
        <w:bottom w:val="none" w:sz="0" w:space="0" w:color="auto"/>
        <w:right w:val="none" w:sz="0" w:space="0" w:color="auto"/>
      </w:divBdr>
      <w:divsChild>
        <w:div w:id="1630668702">
          <w:marLeft w:val="0"/>
          <w:marRight w:val="0"/>
          <w:marTop w:val="0"/>
          <w:marBottom w:val="0"/>
          <w:divBdr>
            <w:top w:val="none" w:sz="0" w:space="0" w:color="auto"/>
            <w:left w:val="none" w:sz="0" w:space="0" w:color="auto"/>
            <w:bottom w:val="none" w:sz="0" w:space="0" w:color="auto"/>
            <w:right w:val="none" w:sz="0" w:space="0" w:color="auto"/>
          </w:divBdr>
          <w:divsChild>
            <w:div w:id="490104251">
              <w:marLeft w:val="0"/>
              <w:marRight w:val="0"/>
              <w:marTop w:val="0"/>
              <w:marBottom w:val="0"/>
              <w:divBdr>
                <w:top w:val="none" w:sz="0" w:space="0" w:color="auto"/>
                <w:left w:val="none" w:sz="0" w:space="0" w:color="auto"/>
                <w:bottom w:val="none" w:sz="0" w:space="0" w:color="auto"/>
                <w:right w:val="none" w:sz="0" w:space="0" w:color="auto"/>
              </w:divBdr>
            </w:div>
            <w:div w:id="58552257">
              <w:marLeft w:val="0"/>
              <w:marRight w:val="0"/>
              <w:marTop w:val="0"/>
              <w:marBottom w:val="0"/>
              <w:divBdr>
                <w:top w:val="none" w:sz="0" w:space="0" w:color="auto"/>
                <w:left w:val="none" w:sz="0" w:space="0" w:color="auto"/>
                <w:bottom w:val="none" w:sz="0" w:space="0" w:color="auto"/>
                <w:right w:val="none" w:sz="0" w:space="0" w:color="auto"/>
              </w:divBdr>
              <w:divsChild>
                <w:div w:id="504979900">
                  <w:marLeft w:val="0"/>
                  <w:marRight w:val="0"/>
                  <w:marTop w:val="0"/>
                  <w:marBottom w:val="0"/>
                  <w:divBdr>
                    <w:top w:val="none" w:sz="0" w:space="0" w:color="auto"/>
                    <w:left w:val="none" w:sz="0" w:space="0" w:color="auto"/>
                    <w:bottom w:val="none" w:sz="0" w:space="0" w:color="auto"/>
                    <w:right w:val="none" w:sz="0" w:space="0" w:color="auto"/>
                  </w:divBdr>
                  <w:divsChild>
                    <w:div w:id="125390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2724">
              <w:marLeft w:val="0"/>
              <w:marRight w:val="0"/>
              <w:marTop w:val="0"/>
              <w:marBottom w:val="0"/>
              <w:divBdr>
                <w:top w:val="none" w:sz="0" w:space="0" w:color="auto"/>
                <w:left w:val="none" w:sz="0" w:space="0" w:color="auto"/>
                <w:bottom w:val="none" w:sz="0" w:space="0" w:color="auto"/>
                <w:right w:val="none" w:sz="0" w:space="0" w:color="auto"/>
              </w:divBdr>
            </w:div>
          </w:divsChild>
        </w:div>
        <w:div w:id="1270159873">
          <w:marLeft w:val="0"/>
          <w:marRight w:val="0"/>
          <w:marTop w:val="0"/>
          <w:marBottom w:val="0"/>
          <w:divBdr>
            <w:top w:val="none" w:sz="0" w:space="0" w:color="auto"/>
            <w:left w:val="none" w:sz="0" w:space="0" w:color="auto"/>
            <w:bottom w:val="none" w:sz="0" w:space="0" w:color="auto"/>
            <w:right w:val="none" w:sz="0" w:space="0" w:color="auto"/>
          </w:divBdr>
          <w:divsChild>
            <w:div w:id="827743716">
              <w:marLeft w:val="0"/>
              <w:marRight w:val="0"/>
              <w:marTop w:val="0"/>
              <w:marBottom w:val="0"/>
              <w:divBdr>
                <w:top w:val="none" w:sz="0" w:space="0" w:color="auto"/>
                <w:left w:val="none" w:sz="0" w:space="0" w:color="auto"/>
                <w:bottom w:val="none" w:sz="0" w:space="0" w:color="auto"/>
                <w:right w:val="none" w:sz="0" w:space="0" w:color="auto"/>
              </w:divBdr>
            </w:div>
            <w:div w:id="1936206774">
              <w:marLeft w:val="0"/>
              <w:marRight w:val="0"/>
              <w:marTop w:val="0"/>
              <w:marBottom w:val="0"/>
              <w:divBdr>
                <w:top w:val="none" w:sz="0" w:space="0" w:color="auto"/>
                <w:left w:val="none" w:sz="0" w:space="0" w:color="auto"/>
                <w:bottom w:val="none" w:sz="0" w:space="0" w:color="auto"/>
                <w:right w:val="none" w:sz="0" w:space="0" w:color="auto"/>
              </w:divBdr>
              <w:divsChild>
                <w:div w:id="2065326617">
                  <w:marLeft w:val="0"/>
                  <w:marRight w:val="0"/>
                  <w:marTop w:val="0"/>
                  <w:marBottom w:val="0"/>
                  <w:divBdr>
                    <w:top w:val="none" w:sz="0" w:space="0" w:color="auto"/>
                    <w:left w:val="none" w:sz="0" w:space="0" w:color="auto"/>
                    <w:bottom w:val="none" w:sz="0" w:space="0" w:color="auto"/>
                    <w:right w:val="none" w:sz="0" w:space="0" w:color="auto"/>
                  </w:divBdr>
                  <w:divsChild>
                    <w:div w:id="58307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918">
              <w:marLeft w:val="0"/>
              <w:marRight w:val="0"/>
              <w:marTop w:val="0"/>
              <w:marBottom w:val="0"/>
              <w:divBdr>
                <w:top w:val="none" w:sz="0" w:space="0" w:color="auto"/>
                <w:left w:val="none" w:sz="0" w:space="0" w:color="auto"/>
                <w:bottom w:val="none" w:sz="0" w:space="0" w:color="auto"/>
                <w:right w:val="none" w:sz="0" w:space="0" w:color="auto"/>
              </w:divBdr>
            </w:div>
          </w:divsChild>
        </w:div>
        <w:div w:id="670178519">
          <w:marLeft w:val="0"/>
          <w:marRight w:val="0"/>
          <w:marTop w:val="0"/>
          <w:marBottom w:val="0"/>
          <w:divBdr>
            <w:top w:val="none" w:sz="0" w:space="0" w:color="auto"/>
            <w:left w:val="none" w:sz="0" w:space="0" w:color="auto"/>
            <w:bottom w:val="none" w:sz="0" w:space="0" w:color="auto"/>
            <w:right w:val="none" w:sz="0" w:space="0" w:color="auto"/>
          </w:divBdr>
          <w:divsChild>
            <w:div w:id="2119719763">
              <w:marLeft w:val="0"/>
              <w:marRight w:val="0"/>
              <w:marTop w:val="0"/>
              <w:marBottom w:val="0"/>
              <w:divBdr>
                <w:top w:val="none" w:sz="0" w:space="0" w:color="auto"/>
                <w:left w:val="none" w:sz="0" w:space="0" w:color="auto"/>
                <w:bottom w:val="none" w:sz="0" w:space="0" w:color="auto"/>
                <w:right w:val="none" w:sz="0" w:space="0" w:color="auto"/>
              </w:divBdr>
              <w:divsChild>
                <w:div w:id="657270540">
                  <w:marLeft w:val="0"/>
                  <w:marRight w:val="0"/>
                  <w:marTop w:val="0"/>
                  <w:marBottom w:val="0"/>
                  <w:divBdr>
                    <w:top w:val="none" w:sz="0" w:space="0" w:color="auto"/>
                    <w:left w:val="none" w:sz="0" w:space="0" w:color="auto"/>
                    <w:bottom w:val="none" w:sz="0" w:space="0" w:color="auto"/>
                    <w:right w:val="none" w:sz="0" w:space="0" w:color="auto"/>
                  </w:divBdr>
                  <w:divsChild>
                    <w:div w:id="5253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2890">
      <w:bodyDiv w:val="1"/>
      <w:marLeft w:val="0"/>
      <w:marRight w:val="0"/>
      <w:marTop w:val="0"/>
      <w:marBottom w:val="0"/>
      <w:divBdr>
        <w:top w:val="none" w:sz="0" w:space="0" w:color="auto"/>
        <w:left w:val="none" w:sz="0" w:space="0" w:color="auto"/>
        <w:bottom w:val="none" w:sz="0" w:space="0" w:color="auto"/>
        <w:right w:val="none" w:sz="0" w:space="0" w:color="auto"/>
      </w:divBdr>
      <w:divsChild>
        <w:div w:id="1200585396">
          <w:marLeft w:val="0"/>
          <w:marRight w:val="0"/>
          <w:marTop w:val="0"/>
          <w:marBottom w:val="0"/>
          <w:divBdr>
            <w:top w:val="none" w:sz="0" w:space="0" w:color="auto"/>
            <w:left w:val="none" w:sz="0" w:space="0" w:color="auto"/>
            <w:bottom w:val="none" w:sz="0" w:space="0" w:color="auto"/>
            <w:right w:val="none" w:sz="0" w:space="0" w:color="auto"/>
          </w:divBdr>
          <w:divsChild>
            <w:div w:id="19012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8226">
      <w:bodyDiv w:val="1"/>
      <w:marLeft w:val="0"/>
      <w:marRight w:val="0"/>
      <w:marTop w:val="0"/>
      <w:marBottom w:val="0"/>
      <w:divBdr>
        <w:top w:val="none" w:sz="0" w:space="0" w:color="auto"/>
        <w:left w:val="none" w:sz="0" w:space="0" w:color="auto"/>
        <w:bottom w:val="none" w:sz="0" w:space="0" w:color="auto"/>
        <w:right w:val="none" w:sz="0" w:space="0" w:color="auto"/>
      </w:divBdr>
    </w:div>
    <w:div w:id="118257943">
      <w:bodyDiv w:val="1"/>
      <w:marLeft w:val="0"/>
      <w:marRight w:val="0"/>
      <w:marTop w:val="0"/>
      <w:marBottom w:val="0"/>
      <w:divBdr>
        <w:top w:val="none" w:sz="0" w:space="0" w:color="auto"/>
        <w:left w:val="none" w:sz="0" w:space="0" w:color="auto"/>
        <w:bottom w:val="none" w:sz="0" w:space="0" w:color="auto"/>
        <w:right w:val="none" w:sz="0" w:space="0" w:color="auto"/>
      </w:divBdr>
    </w:div>
    <w:div w:id="124471325">
      <w:bodyDiv w:val="1"/>
      <w:marLeft w:val="0"/>
      <w:marRight w:val="0"/>
      <w:marTop w:val="0"/>
      <w:marBottom w:val="0"/>
      <w:divBdr>
        <w:top w:val="none" w:sz="0" w:space="0" w:color="auto"/>
        <w:left w:val="none" w:sz="0" w:space="0" w:color="auto"/>
        <w:bottom w:val="none" w:sz="0" w:space="0" w:color="auto"/>
        <w:right w:val="none" w:sz="0" w:space="0" w:color="auto"/>
      </w:divBdr>
      <w:divsChild>
        <w:div w:id="1483619409">
          <w:marLeft w:val="0"/>
          <w:marRight w:val="0"/>
          <w:marTop w:val="0"/>
          <w:marBottom w:val="0"/>
          <w:divBdr>
            <w:top w:val="none" w:sz="0" w:space="0" w:color="auto"/>
            <w:left w:val="none" w:sz="0" w:space="0" w:color="auto"/>
            <w:bottom w:val="none" w:sz="0" w:space="0" w:color="auto"/>
            <w:right w:val="none" w:sz="0" w:space="0" w:color="auto"/>
          </w:divBdr>
          <w:divsChild>
            <w:div w:id="388497435">
              <w:marLeft w:val="0"/>
              <w:marRight w:val="0"/>
              <w:marTop w:val="0"/>
              <w:marBottom w:val="0"/>
              <w:divBdr>
                <w:top w:val="none" w:sz="0" w:space="0" w:color="auto"/>
                <w:left w:val="none" w:sz="0" w:space="0" w:color="auto"/>
                <w:bottom w:val="none" w:sz="0" w:space="0" w:color="auto"/>
                <w:right w:val="none" w:sz="0" w:space="0" w:color="auto"/>
              </w:divBdr>
            </w:div>
            <w:div w:id="320279478">
              <w:marLeft w:val="0"/>
              <w:marRight w:val="0"/>
              <w:marTop w:val="0"/>
              <w:marBottom w:val="0"/>
              <w:divBdr>
                <w:top w:val="none" w:sz="0" w:space="0" w:color="auto"/>
                <w:left w:val="none" w:sz="0" w:space="0" w:color="auto"/>
                <w:bottom w:val="none" w:sz="0" w:space="0" w:color="auto"/>
                <w:right w:val="none" w:sz="0" w:space="0" w:color="auto"/>
              </w:divBdr>
            </w:div>
            <w:div w:id="1269776163">
              <w:marLeft w:val="0"/>
              <w:marRight w:val="0"/>
              <w:marTop w:val="0"/>
              <w:marBottom w:val="0"/>
              <w:divBdr>
                <w:top w:val="none" w:sz="0" w:space="0" w:color="auto"/>
                <w:left w:val="none" w:sz="0" w:space="0" w:color="auto"/>
                <w:bottom w:val="none" w:sz="0" w:space="0" w:color="auto"/>
                <w:right w:val="none" w:sz="0" w:space="0" w:color="auto"/>
              </w:divBdr>
            </w:div>
            <w:div w:id="965232298">
              <w:marLeft w:val="0"/>
              <w:marRight w:val="0"/>
              <w:marTop w:val="0"/>
              <w:marBottom w:val="0"/>
              <w:divBdr>
                <w:top w:val="none" w:sz="0" w:space="0" w:color="auto"/>
                <w:left w:val="none" w:sz="0" w:space="0" w:color="auto"/>
                <w:bottom w:val="none" w:sz="0" w:space="0" w:color="auto"/>
                <w:right w:val="none" w:sz="0" w:space="0" w:color="auto"/>
              </w:divBdr>
            </w:div>
            <w:div w:id="148713763">
              <w:marLeft w:val="0"/>
              <w:marRight w:val="0"/>
              <w:marTop w:val="0"/>
              <w:marBottom w:val="0"/>
              <w:divBdr>
                <w:top w:val="none" w:sz="0" w:space="0" w:color="auto"/>
                <w:left w:val="none" w:sz="0" w:space="0" w:color="auto"/>
                <w:bottom w:val="none" w:sz="0" w:space="0" w:color="auto"/>
                <w:right w:val="none" w:sz="0" w:space="0" w:color="auto"/>
              </w:divBdr>
            </w:div>
            <w:div w:id="479347151">
              <w:marLeft w:val="0"/>
              <w:marRight w:val="0"/>
              <w:marTop w:val="0"/>
              <w:marBottom w:val="0"/>
              <w:divBdr>
                <w:top w:val="none" w:sz="0" w:space="0" w:color="auto"/>
                <w:left w:val="none" w:sz="0" w:space="0" w:color="auto"/>
                <w:bottom w:val="none" w:sz="0" w:space="0" w:color="auto"/>
                <w:right w:val="none" w:sz="0" w:space="0" w:color="auto"/>
              </w:divBdr>
            </w:div>
            <w:div w:id="1142430623">
              <w:marLeft w:val="0"/>
              <w:marRight w:val="0"/>
              <w:marTop w:val="0"/>
              <w:marBottom w:val="0"/>
              <w:divBdr>
                <w:top w:val="none" w:sz="0" w:space="0" w:color="auto"/>
                <w:left w:val="none" w:sz="0" w:space="0" w:color="auto"/>
                <w:bottom w:val="none" w:sz="0" w:space="0" w:color="auto"/>
                <w:right w:val="none" w:sz="0" w:space="0" w:color="auto"/>
              </w:divBdr>
            </w:div>
            <w:div w:id="10121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374">
      <w:bodyDiv w:val="1"/>
      <w:marLeft w:val="0"/>
      <w:marRight w:val="0"/>
      <w:marTop w:val="0"/>
      <w:marBottom w:val="0"/>
      <w:divBdr>
        <w:top w:val="none" w:sz="0" w:space="0" w:color="auto"/>
        <w:left w:val="none" w:sz="0" w:space="0" w:color="auto"/>
        <w:bottom w:val="none" w:sz="0" w:space="0" w:color="auto"/>
        <w:right w:val="none" w:sz="0" w:space="0" w:color="auto"/>
      </w:divBdr>
    </w:div>
    <w:div w:id="136723230">
      <w:bodyDiv w:val="1"/>
      <w:marLeft w:val="0"/>
      <w:marRight w:val="0"/>
      <w:marTop w:val="0"/>
      <w:marBottom w:val="0"/>
      <w:divBdr>
        <w:top w:val="none" w:sz="0" w:space="0" w:color="auto"/>
        <w:left w:val="none" w:sz="0" w:space="0" w:color="auto"/>
        <w:bottom w:val="none" w:sz="0" w:space="0" w:color="auto"/>
        <w:right w:val="none" w:sz="0" w:space="0" w:color="auto"/>
      </w:divBdr>
    </w:div>
    <w:div w:id="152449273">
      <w:bodyDiv w:val="1"/>
      <w:marLeft w:val="0"/>
      <w:marRight w:val="0"/>
      <w:marTop w:val="0"/>
      <w:marBottom w:val="0"/>
      <w:divBdr>
        <w:top w:val="none" w:sz="0" w:space="0" w:color="auto"/>
        <w:left w:val="none" w:sz="0" w:space="0" w:color="auto"/>
        <w:bottom w:val="none" w:sz="0" w:space="0" w:color="auto"/>
        <w:right w:val="none" w:sz="0" w:space="0" w:color="auto"/>
      </w:divBdr>
      <w:divsChild>
        <w:div w:id="1360817707">
          <w:marLeft w:val="0"/>
          <w:marRight w:val="0"/>
          <w:marTop w:val="0"/>
          <w:marBottom w:val="0"/>
          <w:divBdr>
            <w:top w:val="none" w:sz="0" w:space="0" w:color="auto"/>
            <w:left w:val="none" w:sz="0" w:space="0" w:color="auto"/>
            <w:bottom w:val="none" w:sz="0" w:space="0" w:color="auto"/>
            <w:right w:val="none" w:sz="0" w:space="0" w:color="auto"/>
          </w:divBdr>
          <w:divsChild>
            <w:div w:id="882524515">
              <w:marLeft w:val="0"/>
              <w:marRight w:val="0"/>
              <w:marTop w:val="0"/>
              <w:marBottom w:val="0"/>
              <w:divBdr>
                <w:top w:val="none" w:sz="0" w:space="0" w:color="auto"/>
                <w:left w:val="none" w:sz="0" w:space="0" w:color="auto"/>
                <w:bottom w:val="none" w:sz="0" w:space="0" w:color="auto"/>
                <w:right w:val="none" w:sz="0" w:space="0" w:color="auto"/>
              </w:divBdr>
            </w:div>
            <w:div w:id="520094121">
              <w:marLeft w:val="0"/>
              <w:marRight w:val="0"/>
              <w:marTop w:val="0"/>
              <w:marBottom w:val="0"/>
              <w:divBdr>
                <w:top w:val="none" w:sz="0" w:space="0" w:color="auto"/>
                <w:left w:val="none" w:sz="0" w:space="0" w:color="auto"/>
                <w:bottom w:val="none" w:sz="0" w:space="0" w:color="auto"/>
                <w:right w:val="none" w:sz="0" w:space="0" w:color="auto"/>
              </w:divBdr>
            </w:div>
            <w:div w:id="1270969154">
              <w:marLeft w:val="0"/>
              <w:marRight w:val="0"/>
              <w:marTop w:val="0"/>
              <w:marBottom w:val="0"/>
              <w:divBdr>
                <w:top w:val="none" w:sz="0" w:space="0" w:color="auto"/>
                <w:left w:val="none" w:sz="0" w:space="0" w:color="auto"/>
                <w:bottom w:val="none" w:sz="0" w:space="0" w:color="auto"/>
                <w:right w:val="none" w:sz="0" w:space="0" w:color="auto"/>
              </w:divBdr>
            </w:div>
            <w:div w:id="1564410843">
              <w:marLeft w:val="0"/>
              <w:marRight w:val="0"/>
              <w:marTop w:val="0"/>
              <w:marBottom w:val="0"/>
              <w:divBdr>
                <w:top w:val="none" w:sz="0" w:space="0" w:color="auto"/>
                <w:left w:val="none" w:sz="0" w:space="0" w:color="auto"/>
                <w:bottom w:val="none" w:sz="0" w:space="0" w:color="auto"/>
                <w:right w:val="none" w:sz="0" w:space="0" w:color="auto"/>
              </w:divBdr>
            </w:div>
            <w:div w:id="16842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9242">
      <w:bodyDiv w:val="1"/>
      <w:marLeft w:val="0"/>
      <w:marRight w:val="0"/>
      <w:marTop w:val="0"/>
      <w:marBottom w:val="0"/>
      <w:divBdr>
        <w:top w:val="none" w:sz="0" w:space="0" w:color="auto"/>
        <w:left w:val="none" w:sz="0" w:space="0" w:color="auto"/>
        <w:bottom w:val="none" w:sz="0" w:space="0" w:color="auto"/>
        <w:right w:val="none" w:sz="0" w:space="0" w:color="auto"/>
      </w:divBdr>
    </w:div>
    <w:div w:id="195386349">
      <w:bodyDiv w:val="1"/>
      <w:marLeft w:val="0"/>
      <w:marRight w:val="0"/>
      <w:marTop w:val="0"/>
      <w:marBottom w:val="0"/>
      <w:divBdr>
        <w:top w:val="none" w:sz="0" w:space="0" w:color="auto"/>
        <w:left w:val="none" w:sz="0" w:space="0" w:color="auto"/>
        <w:bottom w:val="none" w:sz="0" w:space="0" w:color="auto"/>
        <w:right w:val="none" w:sz="0" w:space="0" w:color="auto"/>
      </w:divBdr>
      <w:divsChild>
        <w:div w:id="2074228282">
          <w:marLeft w:val="547"/>
          <w:marRight w:val="0"/>
          <w:marTop w:val="0"/>
          <w:marBottom w:val="0"/>
          <w:divBdr>
            <w:top w:val="none" w:sz="0" w:space="0" w:color="auto"/>
            <w:left w:val="none" w:sz="0" w:space="0" w:color="auto"/>
            <w:bottom w:val="none" w:sz="0" w:space="0" w:color="auto"/>
            <w:right w:val="none" w:sz="0" w:space="0" w:color="auto"/>
          </w:divBdr>
        </w:div>
        <w:div w:id="569660799">
          <w:marLeft w:val="547"/>
          <w:marRight w:val="0"/>
          <w:marTop w:val="0"/>
          <w:marBottom w:val="0"/>
          <w:divBdr>
            <w:top w:val="none" w:sz="0" w:space="0" w:color="auto"/>
            <w:left w:val="none" w:sz="0" w:space="0" w:color="auto"/>
            <w:bottom w:val="none" w:sz="0" w:space="0" w:color="auto"/>
            <w:right w:val="none" w:sz="0" w:space="0" w:color="auto"/>
          </w:divBdr>
        </w:div>
        <w:div w:id="129439319">
          <w:marLeft w:val="1267"/>
          <w:marRight w:val="0"/>
          <w:marTop w:val="86"/>
          <w:marBottom w:val="0"/>
          <w:divBdr>
            <w:top w:val="none" w:sz="0" w:space="0" w:color="auto"/>
            <w:left w:val="none" w:sz="0" w:space="0" w:color="auto"/>
            <w:bottom w:val="none" w:sz="0" w:space="0" w:color="auto"/>
            <w:right w:val="none" w:sz="0" w:space="0" w:color="auto"/>
          </w:divBdr>
        </w:div>
        <w:div w:id="700935265">
          <w:marLeft w:val="1267"/>
          <w:marRight w:val="0"/>
          <w:marTop w:val="86"/>
          <w:marBottom w:val="0"/>
          <w:divBdr>
            <w:top w:val="none" w:sz="0" w:space="0" w:color="auto"/>
            <w:left w:val="none" w:sz="0" w:space="0" w:color="auto"/>
            <w:bottom w:val="none" w:sz="0" w:space="0" w:color="auto"/>
            <w:right w:val="none" w:sz="0" w:space="0" w:color="auto"/>
          </w:divBdr>
        </w:div>
        <w:div w:id="978925220">
          <w:marLeft w:val="1267"/>
          <w:marRight w:val="0"/>
          <w:marTop w:val="86"/>
          <w:marBottom w:val="0"/>
          <w:divBdr>
            <w:top w:val="none" w:sz="0" w:space="0" w:color="auto"/>
            <w:left w:val="none" w:sz="0" w:space="0" w:color="auto"/>
            <w:bottom w:val="none" w:sz="0" w:space="0" w:color="auto"/>
            <w:right w:val="none" w:sz="0" w:space="0" w:color="auto"/>
          </w:divBdr>
        </w:div>
        <w:div w:id="1883251374">
          <w:marLeft w:val="1267"/>
          <w:marRight w:val="0"/>
          <w:marTop w:val="86"/>
          <w:marBottom w:val="0"/>
          <w:divBdr>
            <w:top w:val="none" w:sz="0" w:space="0" w:color="auto"/>
            <w:left w:val="none" w:sz="0" w:space="0" w:color="auto"/>
            <w:bottom w:val="none" w:sz="0" w:space="0" w:color="auto"/>
            <w:right w:val="none" w:sz="0" w:space="0" w:color="auto"/>
          </w:divBdr>
        </w:div>
      </w:divsChild>
    </w:div>
    <w:div w:id="238641367">
      <w:bodyDiv w:val="1"/>
      <w:marLeft w:val="0"/>
      <w:marRight w:val="0"/>
      <w:marTop w:val="0"/>
      <w:marBottom w:val="0"/>
      <w:divBdr>
        <w:top w:val="none" w:sz="0" w:space="0" w:color="auto"/>
        <w:left w:val="none" w:sz="0" w:space="0" w:color="auto"/>
        <w:bottom w:val="none" w:sz="0" w:space="0" w:color="auto"/>
        <w:right w:val="none" w:sz="0" w:space="0" w:color="auto"/>
      </w:divBdr>
    </w:div>
    <w:div w:id="243875654">
      <w:bodyDiv w:val="1"/>
      <w:marLeft w:val="0"/>
      <w:marRight w:val="0"/>
      <w:marTop w:val="0"/>
      <w:marBottom w:val="0"/>
      <w:divBdr>
        <w:top w:val="none" w:sz="0" w:space="0" w:color="auto"/>
        <w:left w:val="none" w:sz="0" w:space="0" w:color="auto"/>
        <w:bottom w:val="none" w:sz="0" w:space="0" w:color="auto"/>
        <w:right w:val="none" w:sz="0" w:space="0" w:color="auto"/>
      </w:divBdr>
      <w:divsChild>
        <w:div w:id="639457743">
          <w:marLeft w:val="0"/>
          <w:marRight w:val="0"/>
          <w:marTop w:val="0"/>
          <w:marBottom w:val="0"/>
          <w:divBdr>
            <w:top w:val="none" w:sz="0" w:space="0" w:color="auto"/>
            <w:left w:val="none" w:sz="0" w:space="0" w:color="auto"/>
            <w:bottom w:val="none" w:sz="0" w:space="0" w:color="auto"/>
            <w:right w:val="none" w:sz="0" w:space="0" w:color="auto"/>
          </w:divBdr>
          <w:divsChild>
            <w:div w:id="161284791">
              <w:marLeft w:val="0"/>
              <w:marRight w:val="0"/>
              <w:marTop w:val="0"/>
              <w:marBottom w:val="0"/>
              <w:divBdr>
                <w:top w:val="none" w:sz="0" w:space="0" w:color="auto"/>
                <w:left w:val="none" w:sz="0" w:space="0" w:color="auto"/>
                <w:bottom w:val="none" w:sz="0" w:space="0" w:color="auto"/>
                <w:right w:val="none" w:sz="0" w:space="0" w:color="auto"/>
              </w:divBdr>
              <w:divsChild>
                <w:div w:id="746390458">
                  <w:marLeft w:val="0"/>
                  <w:marRight w:val="0"/>
                  <w:marTop w:val="0"/>
                  <w:marBottom w:val="0"/>
                  <w:divBdr>
                    <w:top w:val="none" w:sz="0" w:space="0" w:color="auto"/>
                    <w:left w:val="none" w:sz="0" w:space="0" w:color="auto"/>
                    <w:bottom w:val="none" w:sz="0" w:space="0" w:color="auto"/>
                    <w:right w:val="none" w:sz="0" w:space="0" w:color="auto"/>
                  </w:divBdr>
                  <w:divsChild>
                    <w:div w:id="2087876694">
                      <w:marLeft w:val="0"/>
                      <w:marRight w:val="0"/>
                      <w:marTop w:val="0"/>
                      <w:marBottom w:val="0"/>
                      <w:divBdr>
                        <w:top w:val="none" w:sz="0" w:space="0" w:color="auto"/>
                        <w:left w:val="none" w:sz="0" w:space="0" w:color="auto"/>
                        <w:bottom w:val="none" w:sz="0" w:space="0" w:color="auto"/>
                        <w:right w:val="none" w:sz="0" w:space="0" w:color="auto"/>
                      </w:divBdr>
                      <w:divsChild>
                        <w:div w:id="1493792526">
                          <w:marLeft w:val="0"/>
                          <w:marRight w:val="0"/>
                          <w:marTop w:val="0"/>
                          <w:marBottom w:val="0"/>
                          <w:divBdr>
                            <w:top w:val="none" w:sz="0" w:space="0" w:color="auto"/>
                            <w:left w:val="none" w:sz="0" w:space="0" w:color="auto"/>
                            <w:bottom w:val="none" w:sz="0" w:space="0" w:color="auto"/>
                            <w:right w:val="none" w:sz="0" w:space="0" w:color="auto"/>
                          </w:divBdr>
                          <w:divsChild>
                            <w:div w:id="395007508">
                              <w:marLeft w:val="0"/>
                              <w:marRight w:val="0"/>
                              <w:marTop w:val="0"/>
                              <w:marBottom w:val="0"/>
                              <w:divBdr>
                                <w:top w:val="none" w:sz="0" w:space="0" w:color="auto"/>
                                <w:left w:val="none" w:sz="0" w:space="0" w:color="auto"/>
                                <w:bottom w:val="none" w:sz="0" w:space="0" w:color="auto"/>
                                <w:right w:val="none" w:sz="0" w:space="0" w:color="auto"/>
                              </w:divBdr>
                              <w:divsChild>
                                <w:div w:id="1110660386">
                                  <w:marLeft w:val="0"/>
                                  <w:marRight w:val="0"/>
                                  <w:marTop w:val="0"/>
                                  <w:marBottom w:val="0"/>
                                  <w:divBdr>
                                    <w:top w:val="none" w:sz="0" w:space="0" w:color="auto"/>
                                    <w:left w:val="none" w:sz="0" w:space="0" w:color="auto"/>
                                    <w:bottom w:val="none" w:sz="0" w:space="0" w:color="auto"/>
                                    <w:right w:val="none" w:sz="0" w:space="0" w:color="auto"/>
                                  </w:divBdr>
                                  <w:divsChild>
                                    <w:div w:id="160318944">
                                      <w:marLeft w:val="0"/>
                                      <w:marRight w:val="0"/>
                                      <w:marTop w:val="0"/>
                                      <w:marBottom w:val="0"/>
                                      <w:divBdr>
                                        <w:top w:val="none" w:sz="0" w:space="0" w:color="auto"/>
                                        <w:left w:val="none" w:sz="0" w:space="0" w:color="auto"/>
                                        <w:bottom w:val="none" w:sz="0" w:space="0" w:color="auto"/>
                                        <w:right w:val="none" w:sz="0" w:space="0" w:color="auto"/>
                                      </w:divBdr>
                                      <w:divsChild>
                                        <w:div w:id="1581677123">
                                          <w:marLeft w:val="0"/>
                                          <w:marRight w:val="0"/>
                                          <w:marTop w:val="0"/>
                                          <w:marBottom w:val="0"/>
                                          <w:divBdr>
                                            <w:top w:val="none" w:sz="0" w:space="0" w:color="auto"/>
                                            <w:left w:val="none" w:sz="0" w:space="0" w:color="auto"/>
                                            <w:bottom w:val="none" w:sz="0" w:space="0" w:color="auto"/>
                                            <w:right w:val="none" w:sz="0" w:space="0" w:color="auto"/>
                                          </w:divBdr>
                                          <w:divsChild>
                                            <w:div w:id="346563882">
                                              <w:marLeft w:val="0"/>
                                              <w:marRight w:val="0"/>
                                              <w:marTop w:val="0"/>
                                              <w:marBottom w:val="0"/>
                                              <w:divBdr>
                                                <w:top w:val="none" w:sz="0" w:space="0" w:color="auto"/>
                                                <w:left w:val="none" w:sz="0" w:space="0" w:color="auto"/>
                                                <w:bottom w:val="none" w:sz="0" w:space="0" w:color="auto"/>
                                                <w:right w:val="none" w:sz="0" w:space="0" w:color="auto"/>
                                              </w:divBdr>
                                              <w:divsChild>
                                                <w:div w:id="1491213311">
                                                  <w:marLeft w:val="0"/>
                                                  <w:marRight w:val="0"/>
                                                  <w:marTop w:val="0"/>
                                                  <w:marBottom w:val="0"/>
                                                  <w:divBdr>
                                                    <w:top w:val="none" w:sz="0" w:space="0" w:color="auto"/>
                                                    <w:left w:val="none" w:sz="0" w:space="0" w:color="auto"/>
                                                    <w:bottom w:val="none" w:sz="0" w:space="0" w:color="auto"/>
                                                    <w:right w:val="none" w:sz="0" w:space="0" w:color="auto"/>
                                                  </w:divBdr>
                                                  <w:divsChild>
                                                    <w:div w:id="504322387">
                                                      <w:marLeft w:val="0"/>
                                                      <w:marRight w:val="0"/>
                                                      <w:marTop w:val="0"/>
                                                      <w:marBottom w:val="0"/>
                                                      <w:divBdr>
                                                        <w:top w:val="none" w:sz="0" w:space="0" w:color="auto"/>
                                                        <w:left w:val="none" w:sz="0" w:space="0" w:color="auto"/>
                                                        <w:bottom w:val="none" w:sz="0" w:space="0" w:color="auto"/>
                                                        <w:right w:val="none" w:sz="0" w:space="0" w:color="auto"/>
                                                      </w:divBdr>
                                                      <w:divsChild>
                                                        <w:div w:id="1556969626">
                                                          <w:marLeft w:val="0"/>
                                                          <w:marRight w:val="0"/>
                                                          <w:marTop w:val="0"/>
                                                          <w:marBottom w:val="0"/>
                                                          <w:divBdr>
                                                            <w:top w:val="none" w:sz="0" w:space="0" w:color="auto"/>
                                                            <w:left w:val="none" w:sz="0" w:space="0" w:color="auto"/>
                                                            <w:bottom w:val="none" w:sz="0" w:space="0" w:color="auto"/>
                                                            <w:right w:val="none" w:sz="0" w:space="0" w:color="auto"/>
                                                          </w:divBdr>
                                                        </w:div>
                                                        <w:div w:id="1587110088">
                                                          <w:marLeft w:val="0"/>
                                                          <w:marRight w:val="0"/>
                                                          <w:marTop w:val="0"/>
                                                          <w:marBottom w:val="0"/>
                                                          <w:divBdr>
                                                            <w:top w:val="none" w:sz="0" w:space="0" w:color="auto"/>
                                                            <w:left w:val="none" w:sz="0" w:space="0" w:color="auto"/>
                                                            <w:bottom w:val="none" w:sz="0" w:space="0" w:color="auto"/>
                                                            <w:right w:val="none" w:sz="0" w:space="0" w:color="auto"/>
                                                          </w:divBdr>
                                                        </w:div>
                                                        <w:div w:id="127405932">
                                                          <w:marLeft w:val="0"/>
                                                          <w:marRight w:val="0"/>
                                                          <w:marTop w:val="0"/>
                                                          <w:marBottom w:val="0"/>
                                                          <w:divBdr>
                                                            <w:top w:val="none" w:sz="0" w:space="0" w:color="auto"/>
                                                            <w:left w:val="none" w:sz="0" w:space="0" w:color="auto"/>
                                                            <w:bottom w:val="none" w:sz="0" w:space="0" w:color="auto"/>
                                                            <w:right w:val="none" w:sz="0" w:space="0" w:color="auto"/>
                                                          </w:divBdr>
                                                        </w:div>
                                                        <w:div w:id="487095013">
                                                          <w:marLeft w:val="0"/>
                                                          <w:marRight w:val="0"/>
                                                          <w:marTop w:val="0"/>
                                                          <w:marBottom w:val="0"/>
                                                          <w:divBdr>
                                                            <w:top w:val="none" w:sz="0" w:space="0" w:color="auto"/>
                                                            <w:left w:val="none" w:sz="0" w:space="0" w:color="auto"/>
                                                            <w:bottom w:val="none" w:sz="0" w:space="0" w:color="auto"/>
                                                            <w:right w:val="none" w:sz="0" w:space="0" w:color="auto"/>
                                                          </w:divBdr>
                                                        </w:div>
                                                        <w:div w:id="1310860756">
                                                          <w:marLeft w:val="0"/>
                                                          <w:marRight w:val="0"/>
                                                          <w:marTop w:val="0"/>
                                                          <w:marBottom w:val="0"/>
                                                          <w:divBdr>
                                                            <w:top w:val="none" w:sz="0" w:space="0" w:color="auto"/>
                                                            <w:left w:val="none" w:sz="0" w:space="0" w:color="auto"/>
                                                            <w:bottom w:val="none" w:sz="0" w:space="0" w:color="auto"/>
                                                            <w:right w:val="none" w:sz="0" w:space="0" w:color="auto"/>
                                                          </w:divBdr>
                                                        </w:div>
                                                        <w:div w:id="1109467787">
                                                          <w:marLeft w:val="0"/>
                                                          <w:marRight w:val="0"/>
                                                          <w:marTop w:val="0"/>
                                                          <w:marBottom w:val="0"/>
                                                          <w:divBdr>
                                                            <w:top w:val="none" w:sz="0" w:space="0" w:color="auto"/>
                                                            <w:left w:val="none" w:sz="0" w:space="0" w:color="auto"/>
                                                            <w:bottom w:val="none" w:sz="0" w:space="0" w:color="auto"/>
                                                            <w:right w:val="none" w:sz="0" w:space="0" w:color="auto"/>
                                                          </w:divBdr>
                                                        </w:div>
                                                        <w:div w:id="1045057624">
                                                          <w:marLeft w:val="0"/>
                                                          <w:marRight w:val="0"/>
                                                          <w:marTop w:val="0"/>
                                                          <w:marBottom w:val="0"/>
                                                          <w:divBdr>
                                                            <w:top w:val="none" w:sz="0" w:space="0" w:color="auto"/>
                                                            <w:left w:val="none" w:sz="0" w:space="0" w:color="auto"/>
                                                            <w:bottom w:val="none" w:sz="0" w:space="0" w:color="auto"/>
                                                            <w:right w:val="none" w:sz="0" w:space="0" w:color="auto"/>
                                                          </w:divBdr>
                                                        </w:div>
                                                        <w:div w:id="1339194103">
                                                          <w:marLeft w:val="0"/>
                                                          <w:marRight w:val="0"/>
                                                          <w:marTop w:val="0"/>
                                                          <w:marBottom w:val="0"/>
                                                          <w:divBdr>
                                                            <w:top w:val="none" w:sz="0" w:space="0" w:color="auto"/>
                                                            <w:left w:val="none" w:sz="0" w:space="0" w:color="auto"/>
                                                            <w:bottom w:val="none" w:sz="0" w:space="0" w:color="auto"/>
                                                            <w:right w:val="none" w:sz="0" w:space="0" w:color="auto"/>
                                                          </w:divBdr>
                                                        </w:div>
                                                        <w:div w:id="2084403895">
                                                          <w:marLeft w:val="0"/>
                                                          <w:marRight w:val="0"/>
                                                          <w:marTop w:val="0"/>
                                                          <w:marBottom w:val="0"/>
                                                          <w:divBdr>
                                                            <w:top w:val="none" w:sz="0" w:space="0" w:color="auto"/>
                                                            <w:left w:val="none" w:sz="0" w:space="0" w:color="auto"/>
                                                            <w:bottom w:val="none" w:sz="0" w:space="0" w:color="auto"/>
                                                            <w:right w:val="none" w:sz="0" w:space="0" w:color="auto"/>
                                                          </w:divBdr>
                                                        </w:div>
                                                        <w:div w:id="1827895150">
                                                          <w:marLeft w:val="0"/>
                                                          <w:marRight w:val="0"/>
                                                          <w:marTop w:val="0"/>
                                                          <w:marBottom w:val="0"/>
                                                          <w:divBdr>
                                                            <w:top w:val="none" w:sz="0" w:space="0" w:color="auto"/>
                                                            <w:left w:val="none" w:sz="0" w:space="0" w:color="auto"/>
                                                            <w:bottom w:val="none" w:sz="0" w:space="0" w:color="auto"/>
                                                            <w:right w:val="none" w:sz="0" w:space="0" w:color="auto"/>
                                                          </w:divBdr>
                                                        </w:div>
                                                        <w:div w:id="1540825319">
                                                          <w:marLeft w:val="0"/>
                                                          <w:marRight w:val="0"/>
                                                          <w:marTop w:val="0"/>
                                                          <w:marBottom w:val="0"/>
                                                          <w:divBdr>
                                                            <w:top w:val="none" w:sz="0" w:space="0" w:color="auto"/>
                                                            <w:left w:val="none" w:sz="0" w:space="0" w:color="auto"/>
                                                            <w:bottom w:val="none" w:sz="0" w:space="0" w:color="auto"/>
                                                            <w:right w:val="none" w:sz="0" w:space="0" w:color="auto"/>
                                                          </w:divBdr>
                                                        </w:div>
                                                        <w:div w:id="1612277108">
                                                          <w:marLeft w:val="0"/>
                                                          <w:marRight w:val="0"/>
                                                          <w:marTop w:val="0"/>
                                                          <w:marBottom w:val="0"/>
                                                          <w:divBdr>
                                                            <w:top w:val="none" w:sz="0" w:space="0" w:color="auto"/>
                                                            <w:left w:val="none" w:sz="0" w:space="0" w:color="auto"/>
                                                            <w:bottom w:val="none" w:sz="0" w:space="0" w:color="auto"/>
                                                            <w:right w:val="none" w:sz="0" w:space="0" w:color="auto"/>
                                                          </w:divBdr>
                                                        </w:div>
                                                        <w:div w:id="676734579">
                                                          <w:marLeft w:val="0"/>
                                                          <w:marRight w:val="0"/>
                                                          <w:marTop w:val="0"/>
                                                          <w:marBottom w:val="0"/>
                                                          <w:divBdr>
                                                            <w:top w:val="none" w:sz="0" w:space="0" w:color="auto"/>
                                                            <w:left w:val="none" w:sz="0" w:space="0" w:color="auto"/>
                                                            <w:bottom w:val="none" w:sz="0" w:space="0" w:color="auto"/>
                                                            <w:right w:val="none" w:sz="0" w:space="0" w:color="auto"/>
                                                          </w:divBdr>
                                                        </w:div>
                                                        <w:div w:id="172647371">
                                                          <w:marLeft w:val="0"/>
                                                          <w:marRight w:val="0"/>
                                                          <w:marTop w:val="0"/>
                                                          <w:marBottom w:val="0"/>
                                                          <w:divBdr>
                                                            <w:top w:val="none" w:sz="0" w:space="0" w:color="auto"/>
                                                            <w:left w:val="none" w:sz="0" w:space="0" w:color="auto"/>
                                                            <w:bottom w:val="none" w:sz="0" w:space="0" w:color="auto"/>
                                                            <w:right w:val="none" w:sz="0" w:space="0" w:color="auto"/>
                                                          </w:divBdr>
                                                        </w:div>
                                                        <w:div w:id="2069575476">
                                                          <w:marLeft w:val="0"/>
                                                          <w:marRight w:val="0"/>
                                                          <w:marTop w:val="0"/>
                                                          <w:marBottom w:val="0"/>
                                                          <w:divBdr>
                                                            <w:top w:val="none" w:sz="0" w:space="0" w:color="auto"/>
                                                            <w:left w:val="none" w:sz="0" w:space="0" w:color="auto"/>
                                                            <w:bottom w:val="none" w:sz="0" w:space="0" w:color="auto"/>
                                                            <w:right w:val="none" w:sz="0" w:space="0" w:color="auto"/>
                                                          </w:divBdr>
                                                        </w:div>
                                                        <w:div w:id="1884637883">
                                                          <w:marLeft w:val="0"/>
                                                          <w:marRight w:val="0"/>
                                                          <w:marTop w:val="0"/>
                                                          <w:marBottom w:val="0"/>
                                                          <w:divBdr>
                                                            <w:top w:val="none" w:sz="0" w:space="0" w:color="auto"/>
                                                            <w:left w:val="none" w:sz="0" w:space="0" w:color="auto"/>
                                                            <w:bottom w:val="none" w:sz="0" w:space="0" w:color="auto"/>
                                                            <w:right w:val="none" w:sz="0" w:space="0" w:color="auto"/>
                                                          </w:divBdr>
                                                        </w:div>
                                                        <w:div w:id="169684827">
                                                          <w:marLeft w:val="0"/>
                                                          <w:marRight w:val="0"/>
                                                          <w:marTop w:val="0"/>
                                                          <w:marBottom w:val="0"/>
                                                          <w:divBdr>
                                                            <w:top w:val="none" w:sz="0" w:space="0" w:color="auto"/>
                                                            <w:left w:val="none" w:sz="0" w:space="0" w:color="auto"/>
                                                            <w:bottom w:val="none" w:sz="0" w:space="0" w:color="auto"/>
                                                            <w:right w:val="none" w:sz="0" w:space="0" w:color="auto"/>
                                                          </w:divBdr>
                                                        </w:div>
                                                        <w:div w:id="1368487320">
                                                          <w:marLeft w:val="0"/>
                                                          <w:marRight w:val="0"/>
                                                          <w:marTop w:val="0"/>
                                                          <w:marBottom w:val="0"/>
                                                          <w:divBdr>
                                                            <w:top w:val="none" w:sz="0" w:space="0" w:color="auto"/>
                                                            <w:left w:val="none" w:sz="0" w:space="0" w:color="auto"/>
                                                            <w:bottom w:val="none" w:sz="0" w:space="0" w:color="auto"/>
                                                            <w:right w:val="none" w:sz="0" w:space="0" w:color="auto"/>
                                                          </w:divBdr>
                                                        </w:div>
                                                        <w:div w:id="2072654117">
                                                          <w:marLeft w:val="0"/>
                                                          <w:marRight w:val="0"/>
                                                          <w:marTop w:val="0"/>
                                                          <w:marBottom w:val="0"/>
                                                          <w:divBdr>
                                                            <w:top w:val="none" w:sz="0" w:space="0" w:color="auto"/>
                                                            <w:left w:val="none" w:sz="0" w:space="0" w:color="auto"/>
                                                            <w:bottom w:val="none" w:sz="0" w:space="0" w:color="auto"/>
                                                            <w:right w:val="none" w:sz="0" w:space="0" w:color="auto"/>
                                                          </w:divBdr>
                                                        </w:div>
                                                        <w:div w:id="1578175261">
                                                          <w:marLeft w:val="0"/>
                                                          <w:marRight w:val="0"/>
                                                          <w:marTop w:val="0"/>
                                                          <w:marBottom w:val="0"/>
                                                          <w:divBdr>
                                                            <w:top w:val="none" w:sz="0" w:space="0" w:color="auto"/>
                                                            <w:left w:val="none" w:sz="0" w:space="0" w:color="auto"/>
                                                            <w:bottom w:val="none" w:sz="0" w:space="0" w:color="auto"/>
                                                            <w:right w:val="none" w:sz="0" w:space="0" w:color="auto"/>
                                                          </w:divBdr>
                                                        </w:div>
                                                        <w:div w:id="1866287520">
                                                          <w:marLeft w:val="0"/>
                                                          <w:marRight w:val="0"/>
                                                          <w:marTop w:val="0"/>
                                                          <w:marBottom w:val="0"/>
                                                          <w:divBdr>
                                                            <w:top w:val="none" w:sz="0" w:space="0" w:color="auto"/>
                                                            <w:left w:val="none" w:sz="0" w:space="0" w:color="auto"/>
                                                            <w:bottom w:val="none" w:sz="0" w:space="0" w:color="auto"/>
                                                            <w:right w:val="none" w:sz="0" w:space="0" w:color="auto"/>
                                                          </w:divBdr>
                                                        </w:div>
                                                        <w:div w:id="83495608">
                                                          <w:marLeft w:val="0"/>
                                                          <w:marRight w:val="0"/>
                                                          <w:marTop w:val="0"/>
                                                          <w:marBottom w:val="0"/>
                                                          <w:divBdr>
                                                            <w:top w:val="none" w:sz="0" w:space="0" w:color="auto"/>
                                                            <w:left w:val="none" w:sz="0" w:space="0" w:color="auto"/>
                                                            <w:bottom w:val="none" w:sz="0" w:space="0" w:color="auto"/>
                                                            <w:right w:val="none" w:sz="0" w:space="0" w:color="auto"/>
                                                          </w:divBdr>
                                                        </w:div>
                                                        <w:div w:id="1041899896">
                                                          <w:marLeft w:val="0"/>
                                                          <w:marRight w:val="0"/>
                                                          <w:marTop w:val="0"/>
                                                          <w:marBottom w:val="0"/>
                                                          <w:divBdr>
                                                            <w:top w:val="none" w:sz="0" w:space="0" w:color="auto"/>
                                                            <w:left w:val="none" w:sz="0" w:space="0" w:color="auto"/>
                                                            <w:bottom w:val="none" w:sz="0" w:space="0" w:color="auto"/>
                                                            <w:right w:val="none" w:sz="0" w:space="0" w:color="auto"/>
                                                          </w:divBdr>
                                                        </w:div>
                                                        <w:div w:id="447353419">
                                                          <w:marLeft w:val="0"/>
                                                          <w:marRight w:val="0"/>
                                                          <w:marTop w:val="0"/>
                                                          <w:marBottom w:val="0"/>
                                                          <w:divBdr>
                                                            <w:top w:val="none" w:sz="0" w:space="0" w:color="auto"/>
                                                            <w:left w:val="none" w:sz="0" w:space="0" w:color="auto"/>
                                                            <w:bottom w:val="none" w:sz="0" w:space="0" w:color="auto"/>
                                                            <w:right w:val="none" w:sz="0" w:space="0" w:color="auto"/>
                                                          </w:divBdr>
                                                        </w:div>
                                                        <w:div w:id="1718318360">
                                                          <w:marLeft w:val="0"/>
                                                          <w:marRight w:val="0"/>
                                                          <w:marTop w:val="0"/>
                                                          <w:marBottom w:val="0"/>
                                                          <w:divBdr>
                                                            <w:top w:val="none" w:sz="0" w:space="0" w:color="auto"/>
                                                            <w:left w:val="none" w:sz="0" w:space="0" w:color="auto"/>
                                                            <w:bottom w:val="none" w:sz="0" w:space="0" w:color="auto"/>
                                                            <w:right w:val="none" w:sz="0" w:space="0" w:color="auto"/>
                                                          </w:divBdr>
                                                        </w:div>
                                                        <w:div w:id="911503180">
                                                          <w:marLeft w:val="0"/>
                                                          <w:marRight w:val="0"/>
                                                          <w:marTop w:val="0"/>
                                                          <w:marBottom w:val="0"/>
                                                          <w:divBdr>
                                                            <w:top w:val="none" w:sz="0" w:space="0" w:color="auto"/>
                                                            <w:left w:val="none" w:sz="0" w:space="0" w:color="auto"/>
                                                            <w:bottom w:val="none" w:sz="0" w:space="0" w:color="auto"/>
                                                            <w:right w:val="none" w:sz="0" w:space="0" w:color="auto"/>
                                                          </w:divBdr>
                                                        </w:div>
                                                        <w:div w:id="1781025679">
                                                          <w:marLeft w:val="0"/>
                                                          <w:marRight w:val="0"/>
                                                          <w:marTop w:val="0"/>
                                                          <w:marBottom w:val="0"/>
                                                          <w:divBdr>
                                                            <w:top w:val="none" w:sz="0" w:space="0" w:color="auto"/>
                                                            <w:left w:val="none" w:sz="0" w:space="0" w:color="auto"/>
                                                            <w:bottom w:val="none" w:sz="0" w:space="0" w:color="auto"/>
                                                            <w:right w:val="none" w:sz="0" w:space="0" w:color="auto"/>
                                                          </w:divBdr>
                                                        </w:div>
                                                        <w:div w:id="1441754112">
                                                          <w:marLeft w:val="0"/>
                                                          <w:marRight w:val="0"/>
                                                          <w:marTop w:val="0"/>
                                                          <w:marBottom w:val="0"/>
                                                          <w:divBdr>
                                                            <w:top w:val="none" w:sz="0" w:space="0" w:color="auto"/>
                                                            <w:left w:val="none" w:sz="0" w:space="0" w:color="auto"/>
                                                            <w:bottom w:val="none" w:sz="0" w:space="0" w:color="auto"/>
                                                            <w:right w:val="none" w:sz="0" w:space="0" w:color="auto"/>
                                                          </w:divBdr>
                                                        </w:div>
                                                        <w:div w:id="1918778840">
                                                          <w:marLeft w:val="0"/>
                                                          <w:marRight w:val="0"/>
                                                          <w:marTop w:val="0"/>
                                                          <w:marBottom w:val="0"/>
                                                          <w:divBdr>
                                                            <w:top w:val="none" w:sz="0" w:space="0" w:color="auto"/>
                                                            <w:left w:val="none" w:sz="0" w:space="0" w:color="auto"/>
                                                            <w:bottom w:val="none" w:sz="0" w:space="0" w:color="auto"/>
                                                            <w:right w:val="none" w:sz="0" w:space="0" w:color="auto"/>
                                                          </w:divBdr>
                                                        </w:div>
                                                        <w:div w:id="6073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698">
                                                  <w:marLeft w:val="0"/>
                                                  <w:marRight w:val="0"/>
                                                  <w:marTop w:val="0"/>
                                                  <w:marBottom w:val="0"/>
                                                  <w:divBdr>
                                                    <w:top w:val="none" w:sz="0" w:space="0" w:color="auto"/>
                                                    <w:left w:val="none" w:sz="0" w:space="0" w:color="auto"/>
                                                    <w:bottom w:val="none" w:sz="0" w:space="0" w:color="auto"/>
                                                    <w:right w:val="none" w:sz="0" w:space="0" w:color="auto"/>
                                                  </w:divBdr>
                                                  <w:divsChild>
                                                    <w:div w:id="677393155">
                                                      <w:marLeft w:val="0"/>
                                                      <w:marRight w:val="0"/>
                                                      <w:marTop w:val="0"/>
                                                      <w:marBottom w:val="0"/>
                                                      <w:divBdr>
                                                        <w:top w:val="none" w:sz="0" w:space="0" w:color="auto"/>
                                                        <w:left w:val="none" w:sz="0" w:space="0" w:color="auto"/>
                                                        <w:bottom w:val="none" w:sz="0" w:space="0" w:color="auto"/>
                                                        <w:right w:val="none" w:sz="0" w:space="0" w:color="auto"/>
                                                      </w:divBdr>
                                                    </w:div>
                                                  </w:divsChild>
                                                </w:div>
                                                <w:div w:id="879439986">
                                                  <w:marLeft w:val="0"/>
                                                  <w:marRight w:val="0"/>
                                                  <w:marTop w:val="0"/>
                                                  <w:marBottom w:val="0"/>
                                                  <w:divBdr>
                                                    <w:top w:val="none" w:sz="0" w:space="0" w:color="auto"/>
                                                    <w:left w:val="none" w:sz="0" w:space="0" w:color="auto"/>
                                                    <w:bottom w:val="none" w:sz="0" w:space="0" w:color="auto"/>
                                                    <w:right w:val="none" w:sz="0" w:space="0" w:color="auto"/>
                                                  </w:divBdr>
                                                  <w:divsChild>
                                                    <w:div w:id="947657945">
                                                      <w:marLeft w:val="0"/>
                                                      <w:marRight w:val="0"/>
                                                      <w:marTop w:val="0"/>
                                                      <w:marBottom w:val="0"/>
                                                      <w:divBdr>
                                                        <w:top w:val="none" w:sz="0" w:space="0" w:color="auto"/>
                                                        <w:left w:val="none" w:sz="0" w:space="0" w:color="auto"/>
                                                        <w:bottom w:val="none" w:sz="0" w:space="0" w:color="auto"/>
                                                        <w:right w:val="none" w:sz="0" w:space="0" w:color="auto"/>
                                                      </w:divBdr>
                                                    </w:div>
                                                  </w:divsChild>
                                                </w:div>
                                                <w:div w:id="930167202">
                                                  <w:marLeft w:val="0"/>
                                                  <w:marRight w:val="0"/>
                                                  <w:marTop w:val="0"/>
                                                  <w:marBottom w:val="0"/>
                                                  <w:divBdr>
                                                    <w:top w:val="none" w:sz="0" w:space="0" w:color="auto"/>
                                                    <w:left w:val="none" w:sz="0" w:space="0" w:color="auto"/>
                                                    <w:bottom w:val="none" w:sz="0" w:space="0" w:color="auto"/>
                                                    <w:right w:val="none" w:sz="0" w:space="0" w:color="auto"/>
                                                  </w:divBdr>
                                                  <w:divsChild>
                                                    <w:div w:id="4439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0263121">
      <w:bodyDiv w:val="1"/>
      <w:marLeft w:val="0"/>
      <w:marRight w:val="0"/>
      <w:marTop w:val="0"/>
      <w:marBottom w:val="0"/>
      <w:divBdr>
        <w:top w:val="none" w:sz="0" w:space="0" w:color="auto"/>
        <w:left w:val="none" w:sz="0" w:space="0" w:color="auto"/>
        <w:bottom w:val="none" w:sz="0" w:space="0" w:color="auto"/>
        <w:right w:val="none" w:sz="0" w:space="0" w:color="auto"/>
      </w:divBdr>
    </w:div>
    <w:div w:id="288972781">
      <w:bodyDiv w:val="1"/>
      <w:marLeft w:val="0"/>
      <w:marRight w:val="0"/>
      <w:marTop w:val="0"/>
      <w:marBottom w:val="0"/>
      <w:divBdr>
        <w:top w:val="none" w:sz="0" w:space="0" w:color="auto"/>
        <w:left w:val="none" w:sz="0" w:space="0" w:color="auto"/>
        <w:bottom w:val="none" w:sz="0" w:space="0" w:color="auto"/>
        <w:right w:val="none" w:sz="0" w:space="0" w:color="auto"/>
      </w:divBdr>
    </w:div>
    <w:div w:id="310521919">
      <w:bodyDiv w:val="1"/>
      <w:marLeft w:val="0"/>
      <w:marRight w:val="0"/>
      <w:marTop w:val="0"/>
      <w:marBottom w:val="0"/>
      <w:divBdr>
        <w:top w:val="none" w:sz="0" w:space="0" w:color="auto"/>
        <w:left w:val="none" w:sz="0" w:space="0" w:color="auto"/>
        <w:bottom w:val="none" w:sz="0" w:space="0" w:color="auto"/>
        <w:right w:val="none" w:sz="0" w:space="0" w:color="auto"/>
      </w:divBdr>
    </w:div>
    <w:div w:id="313340656">
      <w:bodyDiv w:val="1"/>
      <w:marLeft w:val="0"/>
      <w:marRight w:val="0"/>
      <w:marTop w:val="0"/>
      <w:marBottom w:val="0"/>
      <w:divBdr>
        <w:top w:val="none" w:sz="0" w:space="0" w:color="auto"/>
        <w:left w:val="none" w:sz="0" w:space="0" w:color="auto"/>
        <w:bottom w:val="none" w:sz="0" w:space="0" w:color="auto"/>
        <w:right w:val="none" w:sz="0" w:space="0" w:color="auto"/>
      </w:divBdr>
    </w:div>
    <w:div w:id="322243488">
      <w:bodyDiv w:val="1"/>
      <w:marLeft w:val="0"/>
      <w:marRight w:val="0"/>
      <w:marTop w:val="0"/>
      <w:marBottom w:val="0"/>
      <w:divBdr>
        <w:top w:val="none" w:sz="0" w:space="0" w:color="auto"/>
        <w:left w:val="none" w:sz="0" w:space="0" w:color="auto"/>
        <w:bottom w:val="none" w:sz="0" w:space="0" w:color="auto"/>
        <w:right w:val="none" w:sz="0" w:space="0" w:color="auto"/>
      </w:divBdr>
    </w:div>
    <w:div w:id="343366539">
      <w:bodyDiv w:val="1"/>
      <w:marLeft w:val="0"/>
      <w:marRight w:val="0"/>
      <w:marTop w:val="0"/>
      <w:marBottom w:val="0"/>
      <w:divBdr>
        <w:top w:val="none" w:sz="0" w:space="0" w:color="auto"/>
        <w:left w:val="none" w:sz="0" w:space="0" w:color="auto"/>
        <w:bottom w:val="none" w:sz="0" w:space="0" w:color="auto"/>
        <w:right w:val="none" w:sz="0" w:space="0" w:color="auto"/>
      </w:divBdr>
    </w:div>
    <w:div w:id="372924768">
      <w:bodyDiv w:val="1"/>
      <w:marLeft w:val="0"/>
      <w:marRight w:val="0"/>
      <w:marTop w:val="0"/>
      <w:marBottom w:val="0"/>
      <w:divBdr>
        <w:top w:val="none" w:sz="0" w:space="0" w:color="auto"/>
        <w:left w:val="none" w:sz="0" w:space="0" w:color="auto"/>
        <w:bottom w:val="none" w:sz="0" w:space="0" w:color="auto"/>
        <w:right w:val="none" w:sz="0" w:space="0" w:color="auto"/>
      </w:divBdr>
      <w:divsChild>
        <w:div w:id="157770056">
          <w:marLeft w:val="0"/>
          <w:marRight w:val="0"/>
          <w:marTop w:val="60"/>
          <w:marBottom w:val="0"/>
          <w:divBdr>
            <w:top w:val="none" w:sz="0" w:space="0" w:color="auto"/>
            <w:left w:val="none" w:sz="0" w:space="0" w:color="auto"/>
            <w:bottom w:val="none" w:sz="0" w:space="0" w:color="auto"/>
            <w:right w:val="none" w:sz="0" w:space="0" w:color="auto"/>
          </w:divBdr>
        </w:div>
        <w:div w:id="1100950253">
          <w:marLeft w:val="0"/>
          <w:marRight w:val="0"/>
          <w:marTop w:val="60"/>
          <w:marBottom w:val="0"/>
          <w:divBdr>
            <w:top w:val="none" w:sz="0" w:space="0" w:color="auto"/>
            <w:left w:val="none" w:sz="0" w:space="0" w:color="auto"/>
            <w:bottom w:val="none" w:sz="0" w:space="0" w:color="auto"/>
            <w:right w:val="none" w:sz="0" w:space="0" w:color="auto"/>
          </w:divBdr>
        </w:div>
        <w:div w:id="29260819">
          <w:marLeft w:val="0"/>
          <w:marRight w:val="0"/>
          <w:marTop w:val="60"/>
          <w:marBottom w:val="0"/>
          <w:divBdr>
            <w:top w:val="none" w:sz="0" w:space="0" w:color="auto"/>
            <w:left w:val="none" w:sz="0" w:space="0" w:color="auto"/>
            <w:bottom w:val="none" w:sz="0" w:space="0" w:color="auto"/>
            <w:right w:val="none" w:sz="0" w:space="0" w:color="auto"/>
          </w:divBdr>
        </w:div>
        <w:div w:id="578372338">
          <w:marLeft w:val="0"/>
          <w:marRight w:val="0"/>
          <w:marTop w:val="60"/>
          <w:marBottom w:val="0"/>
          <w:divBdr>
            <w:top w:val="none" w:sz="0" w:space="0" w:color="auto"/>
            <w:left w:val="none" w:sz="0" w:space="0" w:color="auto"/>
            <w:bottom w:val="none" w:sz="0" w:space="0" w:color="auto"/>
            <w:right w:val="none" w:sz="0" w:space="0" w:color="auto"/>
          </w:divBdr>
        </w:div>
        <w:div w:id="1137377776">
          <w:marLeft w:val="0"/>
          <w:marRight w:val="0"/>
          <w:marTop w:val="60"/>
          <w:marBottom w:val="0"/>
          <w:divBdr>
            <w:top w:val="none" w:sz="0" w:space="0" w:color="auto"/>
            <w:left w:val="none" w:sz="0" w:space="0" w:color="auto"/>
            <w:bottom w:val="none" w:sz="0" w:space="0" w:color="auto"/>
            <w:right w:val="none" w:sz="0" w:space="0" w:color="auto"/>
          </w:divBdr>
        </w:div>
        <w:div w:id="149250715">
          <w:marLeft w:val="0"/>
          <w:marRight w:val="0"/>
          <w:marTop w:val="60"/>
          <w:marBottom w:val="0"/>
          <w:divBdr>
            <w:top w:val="none" w:sz="0" w:space="0" w:color="auto"/>
            <w:left w:val="none" w:sz="0" w:space="0" w:color="auto"/>
            <w:bottom w:val="none" w:sz="0" w:space="0" w:color="auto"/>
            <w:right w:val="none" w:sz="0" w:space="0" w:color="auto"/>
          </w:divBdr>
        </w:div>
        <w:div w:id="1641611356">
          <w:marLeft w:val="0"/>
          <w:marRight w:val="0"/>
          <w:marTop w:val="60"/>
          <w:marBottom w:val="0"/>
          <w:divBdr>
            <w:top w:val="none" w:sz="0" w:space="0" w:color="auto"/>
            <w:left w:val="none" w:sz="0" w:space="0" w:color="auto"/>
            <w:bottom w:val="none" w:sz="0" w:space="0" w:color="auto"/>
            <w:right w:val="none" w:sz="0" w:space="0" w:color="auto"/>
          </w:divBdr>
        </w:div>
        <w:div w:id="478959232">
          <w:marLeft w:val="0"/>
          <w:marRight w:val="0"/>
          <w:marTop w:val="60"/>
          <w:marBottom w:val="0"/>
          <w:divBdr>
            <w:top w:val="none" w:sz="0" w:space="0" w:color="auto"/>
            <w:left w:val="none" w:sz="0" w:space="0" w:color="auto"/>
            <w:bottom w:val="none" w:sz="0" w:space="0" w:color="auto"/>
            <w:right w:val="none" w:sz="0" w:space="0" w:color="auto"/>
          </w:divBdr>
        </w:div>
      </w:divsChild>
    </w:div>
    <w:div w:id="374278665">
      <w:bodyDiv w:val="1"/>
      <w:marLeft w:val="0"/>
      <w:marRight w:val="0"/>
      <w:marTop w:val="0"/>
      <w:marBottom w:val="0"/>
      <w:divBdr>
        <w:top w:val="none" w:sz="0" w:space="0" w:color="auto"/>
        <w:left w:val="none" w:sz="0" w:space="0" w:color="auto"/>
        <w:bottom w:val="none" w:sz="0" w:space="0" w:color="auto"/>
        <w:right w:val="none" w:sz="0" w:space="0" w:color="auto"/>
      </w:divBdr>
      <w:divsChild>
        <w:div w:id="720861950">
          <w:marLeft w:val="0"/>
          <w:marRight w:val="0"/>
          <w:marTop w:val="0"/>
          <w:marBottom w:val="0"/>
          <w:divBdr>
            <w:top w:val="none" w:sz="0" w:space="0" w:color="auto"/>
            <w:left w:val="none" w:sz="0" w:space="0" w:color="auto"/>
            <w:bottom w:val="none" w:sz="0" w:space="0" w:color="auto"/>
            <w:right w:val="none" w:sz="0" w:space="0" w:color="auto"/>
          </w:divBdr>
          <w:divsChild>
            <w:div w:id="1597133571">
              <w:marLeft w:val="0"/>
              <w:marRight w:val="0"/>
              <w:marTop w:val="0"/>
              <w:marBottom w:val="0"/>
              <w:divBdr>
                <w:top w:val="none" w:sz="0" w:space="0" w:color="auto"/>
                <w:left w:val="none" w:sz="0" w:space="0" w:color="auto"/>
                <w:bottom w:val="none" w:sz="0" w:space="0" w:color="auto"/>
                <w:right w:val="none" w:sz="0" w:space="0" w:color="auto"/>
              </w:divBdr>
              <w:divsChild>
                <w:div w:id="336618562">
                  <w:marLeft w:val="0"/>
                  <w:marRight w:val="0"/>
                  <w:marTop w:val="0"/>
                  <w:marBottom w:val="0"/>
                  <w:divBdr>
                    <w:top w:val="none" w:sz="0" w:space="0" w:color="auto"/>
                    <w:left w:val="none" w:sz="0" w:space="0" w:color="auto"/>
                    <w:bottom w:val="none" w:sz="0" w:space="0" w:color="auto"/>
                    <w:right w:val="none" w:sz="0" w:space="0" w:color="auto"/>
                  </w:divBdr>
                  <w:divsChild>
                    <w:div w:id="792405359">
                      <w:marLeft w:val="0"/>
                      <w:marRight w:val="0"/>
                      <w:marTop w:val="0"/>
                      <w:marBottom w:val="0"/>
                      <w:divBdr>
                        <w:top w:val="none" w:sz="0" w:space="0" w:color="auto"/>
                        <w:left w:val="none" w:sz="0" w:space="0" w:color="auto"/>
                        <w:bottom w:val="none" w:sz="0" w:space="0" w:color="auto"/>
                        <w:right w:val="none" w:sz="0" w:space="0" w:color="auto"/>
                      </w:divBdr>
                      <w:divsChild>
                        <w:div w:id="180557226">
                          <w:marLeft w:val="0"/>
                          <w:marRight w:val="0"/>
                          <w:marTop w:val="0"/>
                          <w:marBottom w:val="0"/>
                          <w:divBdr>
                            <w:top w:val="none" w:sz="0" w:space="0" w:color="auto"/>
                            <w:left w:val="none" w:sz="0" w:space="0" w:color="auto"/>
                            <w:bottom w:val="none" w:sz="0" w:space="0" w:color="auto"/>
                            <w:right w:val="none" w:sz="0" w:space="0" w:color="auto"/>
                          </w:divBdr>
                          <w:divsChild>
                            <w:div w:id="2067988860">
                              <w:marLeft w:val="0"/>
                              <w:marRight w:val="0"/>
                              <w:marTop w:val="0"/>
                              <w:marBottom w:val="0"/>
                              <w:divBdr>
                                <w:top w:val="none" w:sz="0" w:space="0" w:color="auto"/>
                                <w:left w:val="none" w:sz="0" w:space="0" w:color="auto"/>
                                <w:bottom w:val="none" w:sz="0" w:space="0" w:color="auto"/>
                                <w:right w:val="none" w:sz="0" w:space="0" w:color="auto"/>
                              </w:divBdr>
                              <w:divsChild>
                                <w:div w:id="2113433351">
                                  <w:marLeft w:val="0"/>
                                  <w:marRight w:val="0"/>
                                  <w:marTop w:val="0"/>
                                  <w:marBottom w:val="0"/>
                                  <w:divBdr>
                                    <w:top w:val="none" w:sz="0" w:space="0" w:color="auto"/>
                                    <w:left w:val="none" w:sz="0" w:space="0" w:color="auto"/>
                                    <w:bottom w:val="none" w:sz="0" w:space="0" w:color="auto"/>
                                    <w:right w:val="none" w:sz="0" w:space="0" w:color="auto"/>
                                  </w:divBdr>
                                  <w:divsChild>
                                    <w:div w:id="1534803315">
                                      <w:marLeft w:val="0"/>
                                      <w:marRight w:val="0"/>
                                      <w:marTop w:val="0"/>
                                      <w:marBottom w:val="0"/>
                                      <w:divBdr>
                                        <w:top w:val="none" w:sz="0" w:space="0" w:color="auto"/>
                                        <w:left w:val="none" w:sz="0" w:space="0" w:color="auto"/>
                                        <w:bottom w:val="none" w:sz="0" w:space="0" w:color="auto"/>
                                        <w:right w:val="none" w:sz="0" w:space="0" w:color="auto"/>
                                      </w:divBdr>
                                      <w:divsChild>
                                        <w:div w:id="2047291111">
                                          <w:marLeft w:val="0"/>
                                          <w:marRight w:val="0"/>
                                          <w:marTop w:val="0"/>
                                          <w:marBottom w:val="0"/>
                                          <w:divBdr>
                                            <w:top w:val="none" w:sz="0" w:space="0" w:color="auto"/>
                                            <w:left w:val="none" w:sz="0" w:space="0" w:color="auto"/>
                                            <w:bottom w:val="none" w:sz="0" w:space="0" w:color="auto"/>
                                            <w:right w:val="none" w:sz="0" w:space="0" w:color="auto"/>
                                          </w:divBdr>
                                          <w:divsChild>
                                            <w:div w:id="99105536">
                                              <w:marLeft w:val="0"/>
                                              <w:marRight w:val="0"/>
                                              <w:marTop w:val="0"/>
                                              <w:marBottom w:val="0"/>
                                              <w:divBdr>
                                                <w:top w:val="none" w:sz="0" w:space="0" w:color="auto"/>
                                                <w:left w:val="none" w:sz="0" w:space="0" w:color="auto"/>
                                                <w:bottom w:val="none" w:sz="0" w:space="0" w:color="auto"/>
                                                <w:right w:val="none" w:sz="0" w:space="0" w:color="auto"/>
                                              </w:divBdr>
                                              <w:divsChild>
                                                <w:div w:id="1012993991">
                                                  <w:marLeft w:val="0"/>
                                                  <w:marRight w:val="0"/>
                                                  <w:marTop w:val="0"/>
                                                  <w:marBottom w:val="0"/>
                                                  <w:divBdr>
                                                    <w:top w:val="none" w:sz="0" w:space="0" w:color="auto"/>
                                                    <w:left w:val="none" w:sz="0" w:space="0" w:color="auto"/>
                                                    <w:bottom w:val="none" w:sz="0" w:space="0" w:color="auto"/>
                                                    <w:right w:val="none" w:sz="0" w:space="0" w:color="auto"/>
                                                  </w:divBdr>
                                                  <w:divsChild>
                                                    <w:div w:id="1610576502">
                                                      <w:marLeft w:val="0"/>
                                                      <w:marRight w:val="0"/>
                                                      <w:marTop w:val="0"/>
                                                      <w:marBottom w:val="0"/>
                                                      <w:divBdr>
                                                        <w:top w:val="none" w:sz="0" w:space="0" w:color="auto"/>
                                                        <w:left w:val="none" w:sz="0" w:space="0" w:color="auto"/>
                                                        <w:bottom w:val="none" w:sz="0" w:space="0" w:color="auto"/>
                                                        <w:right w:val="none" w:sz="0" w:space="0" w:color="auto"/>
                                                      </w:divBdr>
                                                      <w:divsChild>
                                                        <w:div w:id="459804786">
                                                          <w:marLeft w:val="0"/>
                                                          <w:marRight w:val="0"/>
                                                          <w:marTop w:val="0"/>
                                                          <w:marBottom w:val="0"/>
                                                          <w:divBdr>
                                                            <w:top w:val="none" w:sz="0" w:space="0" w:color="auto"/>
                                                            <w:left w:val="none" w:sz="0" w:space="0" w:color="auto"/>
                                                            <w:bottom w:val="none" w:sz="0" w:space="0" w:color="auto"/>
                                                            <w:right w:val="none" w:sz="0" w:space="0" w:color="auto"/>
                                                          </w:divBdr>
                                                        </w:div>
                                                        <w:div w:id="2029410806">
                                                          <w:marLeft w:val="0"/>
                                                          <w:marRight w:val="0"/>
                                                          <w:marTop w:val="0"/>
                                                          <w:marBottom w:val="0"/>
                                                          <w:divBdr>
                                                            <w:top w:val="none" w:sz="0" w:space="0" w:color="auto"/>
                                                            <w:left w:val="none" w:sz="0" w:space="0" w:color="auto"/>
                                                            <w:bottom w:val="none" w:sz="0" w:space="0" w:color="auto"/>
                                                            <w:right w:val="none" w:sz="0" w:space="0" w:color="auto"/>
                                                          </w:divBdr>
                                                        </w:div>
                                                        <w:div w:id="1743527070">
                                                          <w:marLeft w:val="0"/>
                                                          <w:marRight w:val="0"/>
                                                          <w:marTop w:val="0"/>
                                                          <w:marBottom w:val="0"/>
                                                          <w:divBdr>
                                                            <w:top w:val="none" w:sz="0" w:space="0" w:color="auto"/>
                                                            <w:left w:val="none" w:sz="0" w:space="0" w:color="auto"/>
                                                            <w:bottom w:val="none" w:sz="0" w:space="0" w:color="auto"/>
                                                            <w:right w:val="none" w:sz="0" w:space="0" w:color="auto"/>
                                                          </w:divBdr>
                                                        </w:div>
                                                        <w:div w:id="1746226503">
                                                          <w:marLeft w:val="0"/>
                                                          <w:marRight w:val="0"/>
                                                          <w:marTop w:val="0"/>
                                                          <w:marBottom w:val="0"/>
                                                          <w:divBdr>
                                                            <w:top w:val="none" w:sz="0" w:space="0" w:color="auto"/>
                                                            <w:left w:val="none" w:sz="0" w:space="0" w:color="auto"/>
                                                            <w:bottom w:val="none" w:sz="0" w:space="0" w:color="auto"/>
                                                            <w:right w:val="none" w:sz="0" w:space="0" w:color="auto"/>
                                                          </w:divBdr>
                                                        </w:div>
                                                        <w:div w:id="1115634703">
                                                          <w:marLeft w:val="0"/>
                                                          <w:marRight w:val="0"/>
                                                          <w:marTop w:val="0"/>
                                                          <w:marBottom w:val="0"/>
                                                          <w:divBdr>
                                                            <w:top w:val="none" w:sz="0" w:space="0" w:color="auto"/>
                                                            <w:left w:val="none" w:sz="0" w:space="0" w:color="auto"/>
                                                            <w:bottom w:val="none" w:sz="0" w:space="0" w:color="auto"/>
                                                            <w:right w:val="none" w:sz="0" w:space="0" w:color="auto"/>
                                                          </w:divBdr>
                                                        </w:div>
                                                        <w:div w:id="925651546">
                                                          <w:marLeft w:val="0"/>
                                                          <w:marRight w:val="0"/>
                                                          <w:marTop w:val="0"/>
                                                          <w:marBottom w:val="0"/>
                                                          <w:divBdr>
                                                            <w:top w:val="none" w:sz="0" w:space="0" w:color="auto"/>
                                                            <w:left w:val="none" w:sz="0" w:space="0" w:color="auto"/>
                                                            <w:bottom w:val="none" w:sz="0" w:space="0" w:color="auto"/>
                                                            <w:right w:val="none" w:sz="0" w:space="0" w:color="auto"/>
                                                          </w:divBdr>
                                                        </w:div>
                                                        <w:div w:id="1756317367">
                                                          <w:marLeft w:val="0"/>
                                                          <w:marRight w:val="0"/>
                                                          <w:marTop w:val="0"/>
                                                          <w:marBottom w:val="0"/>
                                                          <w:divBdr>
                                                            <w:top w:val="none" w:sz="0" w:space="0" w:color="auto"/>
                                                            <w:left w:val="none" w:sz="0" w:space="0" w:color="auto"/>
                                                            <w:bottom w:val="none" w:sz="0" w:space="0" w:color="auto"/>
                                                            <w:right w:val="none" w:sz="0" w:space="0" w:color="auto"/>
                                                          </w:divBdr>
                                                        </w:div>
                                                        <w:div w:id="1876233966">
                                                          <w:marLeft w:val="0"/>
                                                          <w:marRight w:val="0"/>
                                                          <w:marTop w:val="0"/>
                                                          <w:marBottom w:val="0"/>
                                                          <w:divBdr>
                                                            <w:top w:val="none" w:sz="0" w:space="0" w:color="auto"/>
                                                            <w:left w:val="none" w:sz="0" w:space="0" w:color="auto"/>
                                                            <w:bottom w:val="none" w:sz="0" w:space="0" w:color="auto"/>
                                                            <w:right w:val="none" w:sz="0" w:space="0" w:color="auto"/>
                                                          </w:divBdr>
                                                        </w:div>
                                                        <w:div w:id="1331325325">
                                                          <w:marLeft w:val="0"/>
                                                          <w:marRight w:val="0"/>
                                                          <w:marTop w:val="0"/>
                                                          <w:marBottom w:val="0"/>
                                                          <w:divBdr>
                                                            <w:top w:val="none" w:sz="0" w:space="0" w:color="auto"/>
                                                            <w:left w:val="none" w:sz="0" w:space="0" w:color="auto"/>
                                                            <w:bottom w:val="none" w:sz="0" w:space="0" w:color="auto"/>
                                                            <w:right w:val="none" w:sz="0" w:space="0" w:color="auto"/>
                                                          </w:divBdr>
                                                        </w:div>
                                                        <w:div w:id="1793017268">
                                                          <w:marLeft w:val="0"/>
                                                          <w:marRight w:val="0"/>
                                                          <w:marTop w:val="0"/>
                                                          <w:marBottom w:val="0"/>
                                                          <w:divBdr>
                                                            <w:top w:val="none" w:sz="0" w:space="0" w:color="auto"/>
                                                            <w:left w:val="none" w:sz="0" w:space="0" w:color="auto"/>
                                                            <w:bottom w:val="none" w:sz="0" w:space="0" w:color="auto"/>
                                                            <w:right w:val="none" w:sz="0" w:space="0" w:color="auto"/>
                                                          </w:divBdr>
                                                        </w:div>
                                                        <w:div w:id="511728004">
                                                          <w:marLeft w:val="0"/>
                                                          <w:marRight w:val="0"/>
                                                          <w:marTop w:val="0"/>
                                                          <w:marBottom w:val="0"/>
                                                          <w:divBdr>
                                                            <w:top w:val="none" w:sz="0" w:space="0" w:color="auto"/>
                                                            <w:left w:val="none" w:sz="0" w:space="0" w:color="auto"/>
                                                            <w:bottom w:val="none" w:sz="0" w:space="0" w:color="auto"/>
                                                            <w:right w:val="none" w:sz="0" w:space="0" w:color="auto"/>
                                                          </w:divBdr>
                                                        </w:div>
                                                        <w:div w:id="1144541919">
                                                          <w:marLeft w:val="0"/>
                                                          <w:marRight w:val="0"/>
                                                          <w:marTop w:val="0"/>
                                                          <w:marBottom w:val="0"/>
                                                          <w:divBdr>
                                                            <w:top w:val="none" w:sz="0" w:space="0" w:color="auto"/>
                                                            <w:left w:val="none" w:sz="0" w:space="0" w:color="auto"/>
                                                            <w:bottom w:val="none" w:sz="0" w:space="0" w:color="auto"/>
                                                            <w:right w:val="none" w:sz="0" w:space="0" w:color="auto"/>
                                                          </w:divBdr>
                                                        </w:div>
                                                        <w:div w:id="1510096638">
                                                          <w:marLeft w:val="0"/>
                                                          <w:marRight w:val="0"/>
                                                          <w:marTop w:val="0"/>
                                                          <w:marBottom w:val="0"/>
                                                          <w:divBdr>
                                                            <w:top w:val="none" w:sz="0" w:space="0" w:color="auto"/>
                                                            <w:left w:val="none" w:sz="0" w:space="0" w:color="auto"/>
                                                            <w:bottom w:val="none" w:sz="0" w:space="0" w:color="auto"/>
                                                            <w:right w:val="none" w:sz="0" w:space="0" w:color="auto"/>
                                                          </w:divBdr>
                                                        </w:div>
                                                        <w:div w:id="540822038">
                                                          <w:marLeft w:val="0"/>
                                                          <w:marRight w:val="0"/>
                                                          <w:marTop w:val="0"/>
                                                          <w:marBottom w:val="0"/>
                                                          <w:divBdr>
                                                            <w:top w:val="none" w:sz="0" w:space="0" w:color="auto"/>
                                                            <w:left w:val="none" w:sz="0" w:space="0" w:color="auto"/>
                                                            <w:bottom w:val="none" w:sz="0" w:space="0" w:color="auto"/>
                                                            <w:right w:val="none" w:sz="0" w:space="0" w:color="auto"/>
                                                          </w:divBdr>
                                                        </w:div>
                                                        <w:div w:id="1107509548">
                                                          <w:marLeft w:val="0"/>
                                                          <w:marRight w:val="0"/>
                                                          <w:marTop w:val="0"/>
                                                          <w:marBottom w:val="0"/>
                                                          <w:divBdr>
                                                            <w:top w:val="none" w:sz="0" w:space="0" w:color="auto"/>
                                                            <w:left w:val="none" w:sz="0" w:space="0" w:color="auto"/>
                                                            <w:bottom w:val="none" w:sz="0" w:space="0" w:color="auto"/>
                                                            <w:right w:val="none" w:sz="0" w:space="0" w:color="auto"/>
                                                          </w:divBdr>
                                                        </w:div>
                                                        <w:div w:id="1560558523">
                                                          <w:marLeft w:val="0"/>
                                                          <w:marRight w:val="0"/>
                                                          <w:marTop w:val="0"/>
                                                          <w:marBottom w:val="0"/>
                                                          <w:divBdr>
                                                            <w:top w:val="none" w:sz="0" w:space="0" w:color="auto"/>
                                                            <w:left w:val="none" w:sz="0" w:space="0" w:color="auto"/>
                                                            <w:bottom w:val="none" w:sz="0" w:space="0" w:color="auto"/>
                                                            <w:right w:val="none" w:sz="0" w:space="0" w:color="auto"/>
                                                          </w:divBdr>
                                                        </w:div>
                                                        <w:div w:id="2145846885">
                                                          <w:marLeft w:val="0"/>
                                                          <w:marRight w:val="0"/>
                                                          <w:marTop w:val="0"/>
                                                          <w:marBottom w:val="0"/>
                                                          <w:divBdr>
                                                            <w:top w:val="none" w:sz="0" w:space="0" w:color="auto"/>
                                                            <w:left w:val="none" w:sz="0" w:space="0" w:color="auto"/>
                                                            <w:bottom w:val="none" w:sz="0" w:space="0" w:color="auto"/>
                                                            <w:right w:val="none" w:sz="0" w:space="0" w:color="auto"/>
                                                          </w:divBdr>
                                                        </w:div>
                                                        <w:div w:id="1567447591">
                                                          <w:marLeft w:val="0"/>
                                                          <w:marRight w:val="0"/>
                                                          <w:marTop w:val="0"/>
                                                          <w:marBottom w:val="0"/>
                                                          <w:divBdr>
                                                            <w:top w:val="none" w:sz="0" w:space="0" w:color="auto"/>
                                                            <w:left w:val="none" w:sz="0" w:space="0" w:color="auto"/>
                                                            <w:bottom w:val="none" w:sz="0" w:space="0" w:color="auto"/>
                                                            <w:right w:val="none" w:sz="0" w:space="0" w:color="auto"/>
                                                          </w:divBdr>
                                                        </w:div>
                                                        <w:div w:id="896820369">
                                                          <w:marLeft w:val="0"/>
                                                          <w:marRight w:val="0"/>
                                                          <w:marTop w:val="0"/>
                                                          <w:marBottom w:val="0"/>
                                                          <w:divBdr>
                                                            <w:top w:val="none" w:sz="0" w:space="0" w:color="auto"/>
                                                            <w:left w:val="none" w:sz="0" w:space="0" w:color="auto"/>
                                                            <w:bottom w:val="none" w:sz="0" w:space="0" w:color="auto"/>
                                                            <w:right w:val="none" w:sz="0" w:space="0" w:color="auto"/>
                                                          </w:divBdr>
                                                        </w:div>
                                                        <w:div w:id="635600044">
                                                          <w:marLeft w:val="0"/>
                                                          <w:marRight w:val="0"/>
                                                          <w:marTop w:val="0"/>
                                                          <w:marBottom w:val="0"/>
                                                          <w:divBdr>
                                                            <w:top w:val="none" w:sz="0" w:space="0" w:color="auto"/>
                                                            <w:left w:val="none" w:sz="0" w:space="0" w:color="auto"/>
                                                            <w:bottom w:val="none" w:sz="0" w:space="0" w:color="auto"/>
                                                            <w:right w:val="none" w:sz="0" w:space="0" w:color="auto"/>
                                                          </w:divBdr>
                                                        </w:div>
                                                        <w:div w:id="1940017156">
                                                          <w:marLeft w:val="0"/>
                                                          <w:marRight w:val="0"/>
                                                          <w:marTop w:val="0"/>
                                                          <w:marBottom w:val="0"/>
                                                          <w:divBdr>
                                                            <w:top w:val="none" w:sz="0" w:space="0" w:color="auto"/>
                                                            <w:left w:val="none" w:sz="0" w:space="0" w:color="auto"/>
                                                            <w:bottom w:val="none" w:sz="0" w:space="0" w:color="auto"/>
                                                            <w:right w:val="none" w:sz="0" w:space="0" w:color="auto"/>
                                                          </w:divBdr>
                                                        </w:div>
                                                        <w:div w:id="1358234888">
                                                          <w:marLeft w:val="0"/>
                                                          <w:marRight w:val="0"/>
                                                          <w:marTop w:val="0"/>
                                                          <w:marBottom w:val="0"/>
                                                          <w:divBdr>
                                                            <w:top w:val="none" w:sz="0" w:space="0" w:color="auto"/>
                                                            <w:left w:val="none" w:sz="0" w:space="0" w:color="auto"/>
                                                            <w:bottom w:val="none" w:sz="0" w:space="0" w:color="auto"/>
                                                            <w:right w:val="none" w:sz="0" w:space="0" w:color="auto"/>
                                                          </w:divBdr>
                                                        </w:div>
                                                        <w:div w:id="79300062">
                                                          <w:marLeft w:val="0"/>
                                                          <w:marRight w:val="0"/>
                                                          <w:marTop w:val="0"/>
                                                          <w:marBottom w:val="0"/>
                                                          <w:divBdr>
                                                            <w:top w:val="none" w:sz="0" w:space="0" w:color="auto"/>
                                                            <w:left w:val="none" w:sz="0" w:space="0" w:color="auto"/>
                                                            <w:bottom w:val="none" w:sz="0" w:space="0" w:color="auto"/>
                                                            <w:right w:val="none" w:sz="0" w:space="0" w:color="auto"/>
                                                          </w:divBdr>
                                                        </w:div>
                                                        <w:div w:id="254291237">
                                                          <w:marLeft w:val="0"/>
                                                          <w:marRight w:val="0"/>
                                                          <w:marTop w:val="0"/>
                                                          <w:marBottom w:val="0"/>
                                                          <w:divBdr>
                                                            <w:top w:val="none" w:sz="0" w:space="0" w:color="auto"/>
                                                            <w:left w:val="none" w:sz="0" w:space="0" w:color="auto"/>
                                                            <w:bottom w:val="none" w:sz="0" w:space="0" w:color="auto"/>
                                                            <w:right w:val="none" w:sz="0" w:space="0" w:color="auto"/>
                                                          </w:divBdr>
                                                        </w:div>
                                                        <w:div w:id="1829785685">
                                                          <w:marLeft w:val="0"/>
                                                          <w:marRight w:val="0"/>
                                                          <w:marTop w:val="0"/>
                                                          <w:marBottom w:val="0"/>
                                                          <w:divBdr>
                                                            <w:top w:val="none" w:sz="0" w:space="0" w:color="auto"/>
                                                            <w:left w:val="none" w:sz="0" w:space="0" w:color="auto"/>
                                                            <w:bottom w:val="none" w:sz="0" w:space="0" w:color="auto"/>
                                                            <w:right w:val="none" w:sz="0" w:space="0" w:color="auto"/>
                                                          </w:divBdr>
                                                        </w:div>
                                                        <w:div w:id="2006276695">
                                                          <w:marLeft w:val="0"/>
                                                          <w:marRight w:val="0"/>
                                                          <w:marTop w:val="0"/>
                                                          <w:marBottom w:val="0"/>
                                                          <w:divBdr>
                                                            <w:top w:val="none" w:sz="0" w:space="0" w:color="auto"/>
                                                            <w:left w:val="none" w:sz="0" w:space="0" w:color="auto"/>
                                                            <w:bottom w:val="none" w:sz="0" w:space="0" w:color="auto"/>
                                                            <w:right w:val="none" w:sz="0" w:space="0" w:color="auto"/>
                                                          </w:divBdr>
                                                        </w:div>
                                                        <w:div w:id="1378432472">
                                                          <w:marLeft w:val="0"/>
                                                          <w:marRight w:val="0"/>
                                                          <w:marTop w:val="0"/>
                                                          <w:marBottom w:val="0"/>
                                                          <w:divBdr>
                                                            <w:top w:val="none" w:sz="0" w:space="0" w:color="auto"/>
                                                            <w:left w:val="none" w:sz="0" w:space="0" w:color="auto"/>
                                                            <w:bottom w:val="none" w:sz="0" w:space="0" w:color="auto"/>
                                                            <w:right w:val="none" w:sz="0" w:space="0" w:color="auto"/>
                                                          </w:divBdr>
                                                        </w:div>
                                                        <w:div w:id="1148089226">
                                                          <w:marLeft w:val="0"/>
                                                          <w:marRight w:val="0"/>
                                                          <w:marTop w:val="0"/>
                                                          <w:marBottom w:val="0"/>
                                                          <w:divBdr>
                                                            <w:top w:val="none" w:sz="0" w:space="0" w:color="auto"/>
                                                            <w:left w:val="none" w:sz="0" w:space="0" w:color="auto"/>
                                                            <w:bottom w:val="none" w:sz="0" w:space="0" w:color="auto"/>
                                                            <w:right w:val="none" w:sz="0" w:space="0" w:color="auto"/>
                                                          </w:divBdr>
                                                        </w:div>
                                                        <w:div w:id="715157009">
                                                          <w:marLeft w:val="0"/>
                                                          <w:marRight w:val="0"/>
                                                          <w:marTop w:val="0"/>
                                                          <w:marBottom w:val="0"/>
                                                          <w:divBdr>
                                                            <w:top w:val="none" w:sz="0" w:space="0" w:color="auto"/>
                                                            <w:left w:val="none" w:sz="0" w:space="0" w:color="auto"/>
                                                            <w:bottom w:val="none" w:sz="0" w:space="0" w:color="auto"/>
                                                            <w:right w:val="none" w:sz="0" w:space="0" w:color="auto"/>
                                                          </w:divBdr>
                                                        </w:div>
                                                        <w:div w:id="1018655912">
                                                          <w:marLeft w:val="0"/>
                                                          <w:marRight w:val="0"/>
                                                          <w:marTop w:val="0"/>
                                                          <w:marBottom w:val="0"/>
                                                          <w:divBdr>
                                                            <w:top w:val="none" w:sz="0" w:space="0" w:color="auto"/>
                                                            <w:left w:val="none" w:sz="0" w:space="0" w:color="auto"/>
                                                            <w:bottom w:val="none" w:sz="0" w:space="0" w:color="auto"/>
                                                            <w:right w:val="none" w:sz="0" w:space="0" w:color="auto"/>
                                                          </w:divBdr>
                                                        </w:div>
                                                        <w:div w:id="2134907580">
                                                          <w:marLeft w:val="0"/>
                                                          <w:marRight w:val="0"/>
                                                          <w:marTop w:val="0"/>
                                                          <w:marBottom w:val="0"/>
                                                          <w:divBdr>
                                                            <w:top w:val="none" w:sz="0" w:space="0" w:color="auto"/>
                                                            <w:left w:val="none" w:sz="0" w:space="0" w:color="auto"/>
                                                            <w:bottom w:val="none" w:sz="0" w:space="0" w:color="auto"/>
                                                            <w:right w:val="none" w:sz="0" w:space="0" w:color="auto"/>
                                                          </w:divBdr>
                                                        </w:div>
                                                        <w:div w:id="1062213877">
                                                          <w:marLeft w:val="0"/>
                                                          <w:marRight w:val="0"/>
                                                          <w:marTop w:val="0"/>
                                                          <w:marBottom w:val="0"/>
                                                          <w:divBdr>
                                                            <w:top w:val="none" w:sz="0" w:space="0" w:color="auto"/>
                                                            <w:left w:val="none" w:sz="0" w:space="0" w:color="auto"/>
                                                            <w:bottom w:val="none" w:sz="0" w:space="0" w:color="auto"/>
                                                            <w:right w:val="none" w:sz="0" w:space="0" w:color="auto"/>
                                                          </w:divBdr>
                                                        </w:div>
                                                        <w:div w:id="281500986">
                                                          <w:marLeft w:val="0"/>
                                                          <w:marRight w:val="0"/>
                                                          <w:marTop w:val="0"/>
                                                          <w:marBottom w:val="0"/>
                                                          <w:divBdr>
                                                            <w:top w:val="none" w:sz="0" w:space="0" w:color="auto"/>
                                                            <w:left w:val="none" w:sz="0" w:space="0" w:color="auto"/>
                                                            <w:bottom w:val="none" w:sz="0" w:space="0" w:color="auto"/>
                                                            <w:right w:val="none" w:sz="0" w:space="0" w:color="auto"/>
                                                          </w:divBdr>
                                                        </w:div>
                                                        <w:div w:id="348221148">
                                                          <w:marLeft w:val="0"/>
                                                          <w:marRight w:val="0"/>
                                                          <w:marTop w:val="0"/>
                                                          <w:marBottom w:val="0"/>
                                                          <w:divBdr>
                                                            <w:top w:val="none" w:sz="0" w:space="0" w:color="auto"/>
                                                            <w:left w:val="none" w:sz="0" w:space="0" w:color="auto"/>
                                                            <w:bottom w:val="none" w:sz="0" w:space="0" w:color="auto"/>
                                                            <w:right w:val="none" w:sz="0" w:space="0" w:color="auto"/>
                                                          </w:divBdr>
                                                        </w:div>
                                                        <w:div w:id="311716903">
                                                          <w:marLeft w:val="0"/>
                                                          <w:marRight w:val="0"/>
                                                          <w:marTop w:val="0"/>
                                                          <w:marBottom w:val="0"/>
                                                          <w:divBdr>
                                                            <w:top w:val="none" w:sz="0" w:space="0" w:color="auto"/>
                                                            <w:left w:val="none" w:sz="0" w:space="0" w:color="auto"/>
                                                            <w:bottom w:val="none" w:sz="0" w:space="0" w:color="auto"/>
                                                            <w:right w:val="none" w:sz="0" w:space="0" w:color="auto"/>
                                                          </w:divBdr>
                                                        </w:div>
                                                        <w:div w:id="792676210">
                                                          <w:marLeft w:val="0"/>
                                                          <w:marRight w:val="0"/>
                                                          <w:marTop w:val="0"/>
                                                          <w:marBottom w:val="0"/>
                                                          <w:divBdr>
                                                            <w:top w:val="none" w:sz="0" w:space="0" w:color="auto"/>
                                                            <w:left w:val="none" w:sz="0" w:space="0" w:color="auto"/>
                                                            <w:bottom w:val="none" w:sz="0" w:space="0" w:color="auto"/>
                                                            <w:right w:val="none" w:sz="0" w:space="0" w:color="auto"/>
                                                          </w:divBdr>
                                                        </w:div>
                                                        <w:div w:id="1803234372">
                                                          <w:marLeft w:val="0"/>
                                                          <w:marRight w:val="0"/>
                                                          <w:marTop w:val="0"/>
                                                          <w:marBottom w:val="0"/>
                                                          <w:divBdr>
                                                            <w:top w:val="none" w:sz="0" w:space="0" w:color="auto"/>
                                                            <w:left w:val="none" w:sz="0" w:space="0" w:color="auto"/>
                                                            <w:bottom w:val="none" w:sz="0" w:space="0" w:color="auto"/>
                                                            <w:right w:val="none" w:sz="0" w:space="0" w:color="auto"/>
                                                          </w:divBdr>
                                                        </w:div>
                                                        <w:div w:id="1186022708">
                                                          <w:marLeft w:val="0"/>
                                                          <w:marRight w:val="0"/>
                                                          <w:marTop w:val="0"/>
                                                          <w:marBottom w:val="0"/>
                                                          <w:divBdr>
                                                            <w:top w:val="none" w:sz="0" w:space="0" w:color="auto"/>
                                                            <w:left w:val="none" w:sz="0" w:space="0" w:color="auto"/>
                                                            <w:bottom w:val="none" w:sz="0" w:space="0" w:color="auto"/>
                                                            <w:right w:val="none" w:sz="0" w:space="0" w:color="auto"/>
                                                          </w:divBdr>
                                                        </w:div>
                                                        <w:div w:id="19380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5286">
                                                  <w:marLeft w:val="0"/>
                                                  <w:marRight w:val="0"/>
                                                  <w:marTop w:val="0"/>
                                                  <w:marBottom w:val="0"/>
                                                  <w:divBdr>
                                                    <w:top w:val="none" w:sz="0" w:space="0" w:color="auto"/>
                                                    <w:left w:val="none" w:sz="0" w:space="0" w:color="auto"/>
                                                    <w:bottom w:val="none" w:sz="0" w:space="0" w:color="auto"/>
                                                    <w:right w:val="none" w:sz="0" w:space="0" w:color="auto"/>
                                                  </w:divBdr>
                                                  <w:divsChild>
                                                    <w:div w:id="1578128782">
                                                      <w:marLeft w:val="0"/>
                                                      <w:marRight w:val="0"/>
                                                      <w:marTop w:val="0"/>
                                                      <w:marBottom w:val="0"/>
                                                      <w:divBdr>
                                                        <w:top w:val="none" w:sz="0" w:space="0" w:color="auto"/>
                                                        <w:left w:val="none" w:sz="0" w:space="0" w:color="auto"/>
                                                        <w:bottom w:val="none" w:sz="0" w:space="0" w:color="auto"/>
                                                        <w:right w:val="none" w:sz="0" w:space="0" w:color="auto"/>
                                                      </w:divBdr>
                                                    </w:div>
                                                  </w:divsChild>
                                                </w:div>
                                                <w:div w:id="448861211">
                                                  <w:marLeft w:val="0"/>
                                                  <w:marRight w:val="0"/>
                                                  <w:marTop w:val="0"/>
                                                  <w:marBottom w:val="0"/>
                                                  <w:divBdr>
                                                    <w:top w:val="none" w:sz="0" w:space="0" w:color="auto"/>
                                                    <w:left w:val="none" w:sz="0" w:space="0" w:color="auto"/>
                                                    <w:bottom w:val="none" w:sz="0" w:space="0" w:color="auto"/>
                                                    <w:right w:val="none" w:sz="0" w:space="0" w:color="auto"/>
                                                  </w:divBdr>
                                                  <w:divsChild>
                                                    <w:div w:id="561331482">
                                                      <w:marLeft w:val="0"/>
                                                      <w:marRight w:val="0"/>
                                                      <w:marTop w:val="0"/>
                                                      <w:marBottom w:val="0"/>
                                                      <w:divBdr>
                                                        <w:top w:val="none" w:sz="0" w:space="0" w:color="auto"/>
                                                        <w:left w:val="none" w:sz="0" w:space="0" w:color="auto"/>
                                                        <w:bottom w:val="none" w:sz="0" w:space="0" w:color="auto"/>
                                                        <w:right w:val="none" w:sz="0" w:space="0" w:color="auto"/>
                                                      </w:divBdr>
                                                    </w:div>
                                                  </w:divsChild>
                                                </w:div>
                                                <w:div w:id="240876623">
                                                  <w:marLeft w:val="0"/>
                                                  <w:marRight w:val="0"/>
                                                  <w:marTop w:val="0"/>
                                                  <w:marBottom w:val="0"/>
                                                  <w:divBdr>
                                                    <w:top w:val="none" w:sz="0" w:space="0" w:color="auto"/>
                                                    <w:left w:val="none" w:sz="0" w:space="0" w:color="auto"/>
                                                    <w:bottom w:val="none" w:sz="0" w:space="0" w:color="auto"/>
                                                    <w:right w:val="none" w:sz="0" w:space="0" w:color="auto"/>
                                                  </w:divBdr>
                                                  <w:divsChild>
                                                    <w:div w:id="17490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45562">
                                              <w:marLeft w:val="0"/>
                                              <w:marRight w:val="0"/>
                                              <w:marTop w:val="0"/>
                                              <w:marBottom w:val="0"/>
                                              <w:divBdr>
                                                <w:top w:val="none" w:sz="0" w:space="0" w:color="auto"/>
                                                <w:left w:val="none" w:sz="0" w:space="0" w:color="auto"/>
                                                <w:bottom w:val="none" w:sz="0" w:space="0" w:color="auto"/>
                                                <w:right w:val="none" w:sz="0" w:space="0" w:color="auto"/>
                                              </w:divBdr>
                                              <w:divsChild>
                                                <w:div w:id="791753490">
                                                  <w:marLeft w:val="0"/>
                                                  <w:marRight w:val="0"/>
                                                  <w:marTop w:val="0"/>
                                                  <w:marBottom w:val="0"/>
                                                  <w:divBdr>
                                                    <w:top w:val="none" w:sz="0" w:space="0" w:color="auto"/>
                                                    <w:left w:val="none" w:sz="0" w:space="0" w:color="auto"/>
                                                    <w:bottom w:val="none" w:sz="0" w:space="0" w:color="auto"/>
                                                    <w:right w:val="none" w:sz="0" w:space="0" w:color="auto"/>
                                                  </w:divBdr>
                                                  <w:divsChild>
                                                    <w:div w:id="25205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3840">
                                              <w:marLeft w:val="0"/>
                                              <w:marRight w:val="0"/>
                                              <w:marTop w:val="0"/>
                                              <w:marBottom w:val="0"/>
                                              <w:divBdr>
                                                <w:top w:val="none" w:sz="0" w:space="0" w:color="auto"/>
                                                <w:left w:val="none" w:sz="0" w:space="0" w:color="auto"/>
                                                <w:bottom w:val="none" w:sz="0" w:space="0" w:color="auto"/>
                                                <w:right w:val="none" w:sz="0" w:space="0" w:color="auto"/>
                                              </w:divBdr>
                                              <w:divsChild>
                                                <w:div w:id="1678800922">
                                                  <w:marLeft w:val="0"/>
                                                  <w:marRight w:val="0"/>
                                                  <w:marTop w:val="0"/>
                                                  <w:marBottom w:val="0"/>
                                                  <w:divBdr>
                                                    <w:top w:val="none" w:sz="0" w:space="0" w:color="auto"/>
                                                    <w:left w:val="none" w:sz="0" w:space="0" w:color="auto"/>
                                                    <w:bottom w:val="none" w:sz="0" w:space="0" w:color="auto"/>
                                                    <w:right w:val="none" w:sz="0" w:space="0" w:color="auto"/>
                                                  </w:divBdr>
                                                  <w:divsChild>
                                                    <w:div w:id="114297105">
                                                      <w:marLeft w:val="0"/>
                                                      <w:marRight w:val="0"/>
                                                      <w:marTop w:val="0"/>
                                                      <w:marBottom w:val="0"/>
                                                      <w:divBdr>
                                                        <w:top w:val="none" w:sz="0" w:space="0" w:color="auto"/>
                                                        <w:left w:val="none" w:sz="0" w:space="0" w:color="auto"/>
                                                        <w:bottom w:val="none" w:sz="0" w:space="0" w:color="auto"/>
                                                        <w:right w:val="none" w:sz="0" w:space="0" w:color="auto"/>
                                                      </w:divBdr>
                                                      <w:divsChild>
                                                        <w:div w:id="1539778637">
                                                          <w:marLeft w:val="0"/>
                                                          <w:marRight w:val="0"/>
                                                          <w:marTop w:val="0"/>
                                                          <w:marBottom w:val="0"/>
                                                          <w:divBdr>
                                                            <w:top w:val="none" w:sz="0" w:space="0" w:color="auto"/>
                                                            <w:left w:val="none" w:sz="0" w:space="0" w:color="auto"/>
                                                            <w:bottom w:val="none" w:sz="0" w:space="0" w:color="auto"/>
                                                            <w:right w:val="none" w:sz="0" w:space="0" w:color="auto"/>
                                                          </w:divBdr>
                                                        </w:div>
                                                        <w:div w:id="807863220">
                                                          <w:marLeft w:val="0"/>
                                                          <w:marRight w:val="0"/>
                                                          <w:marTop w:val="0"/>
                                                          <w:marBottom w:val="0"/>
                                                          <w:divBdr>
                                                            <w:top w:val="none" w:sz="0" w:space="0" w:color="auto"/>
                                                            <w:left w:val="none" w:sz="0" w:space="0" w:color="auto"/>
                                                            <w:bottom w:val="none" w:sz="0" w:space="0" w:color="auto"/>
                                                            <w:right w:val="none" w:sz="0" w:space="0" w:color="auto"/>
                                                          </w:divBdr>
                                                        </w:div>
                                                        <w:div w:id="248850151">
                                                          <w:marLeft w:val="0"/>
                                                          <w:marRight w:val="0"/>
                                                          <w:marTop w:val="0"/>
                                                          <w:marBottom w:val="0"/>
                                                          <w:divBdr>
                                                            <w:top w:val="none" w:sz="0" w:space="0" w:color="auto"/>
                                                            <w:left w:val="none" w:sz="0" w:space="0" w:color="auto"/>
                                                            <w:bottom w:val="none" w:sz="0" w:space="0" w:color="auto"/>
                                                            <w:right w:val="none" w:sz="0" w:space="0" w:color="auto"/>
                                                          </w:divBdr>
                                                        </w:div>
                                                        <w:div w:id="2075423354">
                                                          <w:marLeft w:val="0"/>
                                                          <w:marRight w:val="0"/>
                                                          <w:marTop w:val="0"/>
                                                          <w:marBottom w:val="0"/>
                                                          <w:divBdr>
                                                            <w:top w:val="none" w:sz="0" w:space="0" w:color="auto"/>
                                                            <w:left w:val="none" w:sz="0" w:space="0" w:color="auto"/>
                                                            <w:bottom w:val="none" w:sz="0" w:space="0" w:color="auto"/>
                                                            <w:right w:val="none" w:sz="0" w:space="0" w:color="auto"/>
                                                          </w:divBdr>
                                                        </w:div>
                                                        <w:div w:id="1550416856">
                                                          <w:marLeft w:val="0"/>
                                                          <w:marRight w:val="0"/>
                                                          <w:marTop w:val="0"/>
                                                          <w:marBottom w:val="0"/>
                                                          <w:divBdr>
                                                            <w:top w:val="none" w:sz="0" w:space="0" w:color="auto"/>
                                                            <w:left w:val="none" w:sz="0" w:space="0" w:color="auto"/>
                                                            <w:bottom w:val="none" w:sz="0" w:space="0" w:color="auto"/>
                                                            <w:right w:val="none" w:sz="0" w:space="0" w:color="auto"/>
                                                          </w:divBdr>
                                                        </w:div>
                                                        <w:div w:id="1151141039">
                                                          <w:marLeft w:val="0"/>
                                                          <w:marRight w:val="0"/>
                                                          <w:marTop w:val="0"/>
                                                          <w:marBottom w:val="0"/>
                                                          <w:divBdr>
                                                            <w:top w:val="none" w:sz="0" w:space="0" w:color="auto"/>
                                                            <w:left w:val="none" w:sz="0" w:space="0" w:color="auto"/>
                                                            <w:bottom w:val="none" w:sz="0" w:space="0" w:color="auto"/>
                                                            <w:right w:val="none" w:sz="0" w:space="0" w:color="auto"/>
                                                          </w:divBdr>
                                                        </w:div>
                                                        <w:div w:id="1239709514">
                                                          <w:marLeft w:val="0"/>
                                                          <w:marRight w:val="0"/>
                                                          <w:marTop w:val="0"/>
                                                          <w:marBottom w:val="0"/>
                                                          <w:divBdr>
                                                            <w:top w:val="none" w:sz="0" w:space="0" w:color="auto"/>
                                                            <w:left w:val="none" w:sz="0" w:space="0" w:color="auto"/>
                                                            <w:bottom w:val="none" w:sz="0" w:space="0" w:color="auto"/>
                                                            <w:right w:val="none" w:sz="0" w:space="0" w:color="auto"/>
                                                          </w:divBdr>
                                                        </w:div>
                                                        <w:div w:id="1838691460">
                                                          <w:marLeft w:val="0"/>
                                                          <w:marRight w:val="0"/>
                                                          <w:marTop w:val="0"/>
                                                          <w:marBottom w:val="0"/>
                                                          <w:divBdr>
                                                            <w:top w:val="none" w:sz="0" w:space="0" w:color="auto"/>
                                                            <w:left w:val="none" w:sz="0" w:space="0" w:color="auto"/>
                                                            <w:bottom w:val="none" w:sz="0" w:space="0" w:color="auto"/>
                                                            <w:right w:val="none" w:sz="0" w:space="0" w:color="auto"/>
                                                          </w:divBdr>
                                                        </w:div>
                                                        <w:div w:id="1010451385">
                                                          <w:marLeft w:val="0"/>
                                                          <w:marRight w:val="0"/>
                                                          <w:marTop w:val="0"/>
                                                          <w:marBottom w:val="0"/>
                                                          <w:divBdr>
                                                            <w:top w:val="none" w:sz="0" w:space="0" w:color="auto"/>
                                                            <w:left w:val="none" w:sz="0" w:space="0" w:color="auto"/>
                                                            <w:bottom w:val="none" w:sz="0" w:space="0" w:color="auto"/>
                                                            <w:right w:val="none" w:sz="0" w:space="0" w:color="auto"/>
                                                          </w:divBdr>
                                                        </w:div>
                                                        <w:div w:id="514878038">
                                                          <w:marLeft w:val="0"/>
                                                          <w:marRight w:val="0"/>
                                                          <w:marTop w:val="0"/>
                                                          <w:marBottom w:val="0"/>
                                                          <w:divBdr>
                                                            <w:top w:val="none" w:sz="0" w:space="0" w:color="auto"/>
                                                            <w:left w:val="none" w:sz="0" w:space="0" w:color="auto"/>
                                                            <w:bottom w:val="none" w:sz="0" w:space="0" w:color="auto"/>
                                                            <w:right w:val="none" w:sz="0" w:space="0" w:color="auto"/>
                                                          </w:divBdr>
                                                        </w:div>
                                                        <w:div w:id="130558953">
                                                          <w:marLeft w:val="0"/>
                                                          <w:marRight w:val="0"/>
                                                          <w:marTop w:val="0"/>
                                                          <w:marBottom w:val="0"/>
                                                          <w:divBdr>
                                                            <w:top w:val="none" w:sz="0" w:space="0" w:color="auto"/>
                                                            <w:left w:val="none" w:sz="0" w:space="0" w:color="auto"/>
                                                            <w:bottom w:val="none" w:sz="0" w:space="0" w:color="auto"/>
                                                            <w:right w:val="none" w:sz="0" w:space="0" w:color="auto"/>
                                                          </w:divBdr>
                                                        </w:div>
                                                        <w:div w:id="477839121">
                                                          <w:marLeft w:val="0"/>
                                                          <w:marRight w:val="0"/>
                                                          <w:marTop w:val="0"/>
                                                          <w:marBottom w:val="0"/>
                                                          <w:divBdr>
                                                            <w:top w:val="none" w:sz="0" w:space="0" w:color="auto"/>
                                                            <w:left w:val="none" w:sz="0" w:space="0" w:color="auto"/>
                                                            <w:bottom w:val="none" w:sz="0" w:space="0" w:color="auto"/>
                                                            <w:right w:val="none" w:sz="0" w:space="0" w:color="auto"/>
                                                          </w:divBdr>
                                                        </w:div>
                                                        <w:div w:id="307441881">
                                                          <w:marLeft w:val="0"/>
                                                          <w:marRight w:val="0"/>
                                                          <w:marTop w:val="0"/>
                                                          <w:marBottom w:val="0"/>
                                                          <w:divBdr>
                                                            <w:top w:val="none" w:sz="0" w:space="0" w:color="auto"/>
                                                            <w:left w:val="none" w:sz="0" w:space="0" w:color="auto"/>
                                                            <w:bottom w:val="none" w:sz="0" w:space="0" w:color="auto"/>
                                                            <w:right w:val="none" w:sz="0" w:space="0" w:color="auto"/>
                                                          </w:divBdr>
                                                        </w:div>
                                                        <w:div w:id="511530948">
                                                          <w:marLeft w:val="0"/>
                                                          <w:marRight w:val="0"/>
                                                          <w:marTop w:val="0"/>
                                                          <w:marBottom w:val="0"/>
                                                          <w:divBdr>
                                                            <w:top w:val="none" w:sz="0" w:space="0" w:color="auto"/>
                                                            <w:left w:val="none" w:sz="0" w:space="0" w:color="auto"/>
                                                            <w:bottom w:val="none" w:sz="0" w:space="0" w:color="auto"/>
                                                            <w:right w:val="none" w:sz="0" w:space="0" w:color="auto"/>
                                                          </w:divBdr>
                                                        </w:div>
                                                        <w:div w:id="767046695">
                                                          <w:marLeft w:val="0"/>
                                                          <w:marRight w:val="0"/>
                                                          <w:marTop w:val="0"/>
                                                          <w:marBottom w:val="0"/>
                                                          <w:divBdr>
                                                            <w:top w:val="none" w:sz="0" w:space="0" w:color="auto"/>
                                                            <w:left w:val="none" w:sz="0" w:space="0" w:color="auto"/>
                                                            <w:bottom w:val="none" w:sz="0" w:space="0" w:color="auto"/>
                                                            <w:right w:val="none" w:sz="0" w:space="0" w:color="auto"/>
                                                          </w:divBdr>
                                                        </w:div>
                                                        <w:div w:id="1571381337">
                                                          <w:marLeft w:val="0"/>
                                                          <w:marRight w:val="0"/>
                                                          <w:marTop w:val="0"/>
                                                          <w:marBottom w:val="0"/>
                                                          <w:divBdr>
                                                            <w:top w:val="none" w:sz="0" w:space="0" w:color="auto"/>
                                                            <w:left w:val="none" w:sz="0" w:space="0" w:color="auto"/>
                                                            <w:bottom w:val="none" w:sz="0" w:space="0" w:color="auto"/>
                                                            <w:right w:val="none" w:sz="0" w:space="0" w:color="auto"/>
                                                          </w:divBdr>
                                                        </w:div>
                                                        <w:div w:id="1272931645">
                                                          <w:marLeft w:val="0"/>
                                                          <w:marRight w:val="0"/>
                                                          <w:marTop w:val="0"/>
                                                          <w:marBottom w:val="0"/>
                                                          <w:divBdr>
                                                            <w:top w:val="none" w:sz="0" w:space="0" w:color="auto"/>
                                                            <w:left w:val="none" w:sz="0" w:space="0" w:color="auto"/>
                                                            <w:bottom w:val="none" w:sz="0" w:space="0" w:color="auto"/>
                                                            <w:right w:val="none" w:sz="0" w:space="0" w:color="auto"/>
                                                          </w:divBdr>
                                                        </w:div>
                                                        <w:div w:id="85613575">
                                                          <w:marLeft w:val="0"/>
                                                          <w:marRight w:val="0"/>
                                                          <w:marTop w:val="0"/>
                                                          <w:marBottom w:val="0"/>
                                                          <w:divBdr>
                                                            <w:top w:val="none" w:sz="0" w:space="0" w:color="auto"/>
                                                            <w:left w:val="none" w:sz="0" w:space="0" w:color="auto"/>
                                                            <w:bottom w:val="none" w:sz="0" w:space="0" w:color="auto"/>
                                                            <w:right w:val="none" w:sz="0" w:space="0" w:color="auto"/>
                                                          </w:divBdr>
                                                        </w:div>
                                                        <w:div w:id="500000238">
                                                          <w:marLeft w:val="0"/>
                                                          <w:marRight w:val="0"/>
                                                          <w:marTop w:val="0"/>
                                                          <w:marBottom w:val="0"/>
                                                          <w:divBdr>
                                                            <w:top w:val="none" w:sz="0" w:space="0" w:color="auto"/>
                                                            <w:left w:val="none" w:sz="0" w:space="0" w:color="auto"/>
                                                            <w:bottom w:val="none" w:sz="0" w:space="0" w:color="auto"/>
                                                            <w:right w:val="none" w:sz="0" w:space="0" w:color="auto"/>
                                                          </w:divBdr>
                                                        </w:div>
                                                        <w:div w:id="268047371">
                                                          <w:marLeft w:val="0"/>
                                                          <w:marRight w:val="0"/>
                                                          <w:marTop w:val="0"/>
                                                          <w:marBottom w:val="0"/>
                                                          <w:divBdr>
                                                            <w:top w:val="none" w:sz="0" w:space="0" w:color="auto"/>
                                                            <w:left w:val="none" w:sz="0" w:space="0" w:color="auto"/>
                                                            <w:bottom w:val="none" w:sz="0" w:space="0" w:color="auto"/>
                                                            <w:right w:val="none" w:sz="0" w:space="0" w:color="auto"/>
                                                          </w:divBdr>
                                                        </w:div>
                                                        <w:div w:id="1856772568">
                                                          <w:marLeft w:val="0"/>
                                                          <w:marRight w:val="0"/>
                                                          <w:marTop w:val="0"/>
                                                          <w:marBottom w:val="0"/>
                                                          <w:divBdr>
                                                            <w:top w:val="none" w:sz="0" w:space="0" w:color="auto"/>
                                                            <w:left w:val="none" w:sz="0" w:space="0" w:color="auto"/>
                                                            <w:bottom w:val="none" w:sz="0" w:space="0" w:color="auto"/>
                                                            <w:right w:val="none" w:sz="0" w:space="0" w:color="auto"/>
                                                          </w:divBdr>
                                                        </w:div>
                                                        <w:div w:id="327750430">
                                                          <w:marLeft w:val="0"/>
                                                          <w:marRight w:val="0"/>
                                                          <w:marTop w:val="0"/>
                                                          <w:marBottom w:val="0"/>
                                                          <w:divBdr>
                                                            <w:top w:val="none" w:sz="0" w:space="0" w:color="auto"/>
                                                            <w:left w:val="none" w:sz="0" w:space="0" w:color="auto"/>
                                                            <w:bottom w:val="none" w:sz="0" w:space="0" w:color="auto"/>
                                                            <w:right w:val="none" w:sz="0" w:space="0" w:color="auto"/>
                                                          </w:divBdr>
                                                        </w:div>
                                                        <w:div w:id="1852260815">
                                                          <w:marLeft w:val="0"/>
                                                          <w:marRight w:val="0"/>
                                                          <w:marTop w:val="0"/>
                                                          <w:marBottom w:val="0"/>
                                                          <w:divBdr>
                                                            <w:top w:val="none" w:sz="0" w:space="0" w:color="auto"/>
                                                            <w:left w:val="none" w:sz="0" w:space="0" w:color="auto"/>
                                                            <w:bottom w:val="none" w:sz="0" w:space="0" w:color="auto"/>
                                                            <w:right w:val="none" w:sz="0" w:space="0" w:color="auto"/>
                                                          </w:divBdr>
                                                        </w:div>
                                                        <w:div w:id="994722210">
                                                          <w:marLeft w:val="0"/>
                                                          <w:marRight w:val="0"/>
                                                          <w:marTop w:val="0"/>
                                                          <w:marBottom w:val="0"/>
                                                          <w:divBdr>
                                                            <w:top w:val="none" w:sz="0" w:space="0" w:color="auto"/>
                                                            <w:left w:val="none" w:sz="0" w:space="0" w:color="auto"/>
                                                            <w:bottom w:val="none" w:sz="0" w:space="0" w:color="auto"/>
                                                            <w:right w:val="none" w:sz="0" w:space="0" w:color="auto"/>
                                                          </w:divBdr>
                                                        </w:div>
                                                        <w:div w:id="1866020744">
                                                          <w:marLeft w:val="0"/>
                                                          <w:marRight w:val="0"/>
                                                          <w:marTop w:val="0"/>
                                                          <w:marBottom w:val="0"/>
                                                          <w:divBdr>
                                                            <w:top w:val="none" w:sz="0" w:space="0" w:color="auto"/>
                                                            <w:left w:val="none" w:sz="0" w:space="0" w:color="auto"/>
                                                            <w:bottom w:val="none" w:sz="0" w:space="0" w:color="auto"/>
                                                            <w:right w:val="none" w:sz="0" w:space="0" w:color="auto"/>
                                                          </w:divBdr>
                                                        </w:div>
                                                        <w:div w:id="1800613587">
                                                          <w:marLeft w:val="0"/>
                                                          <w:marRight w:val="0"/>
                                                          <w:marTop w:val="0"/>
                                                          <w:marBottom w:val="0"/>
                                                          <w:divBdr>
                                                            <w:top w:val="none" w:sz="0" w:space="0" w:color="auto"/>
                                                            <w:left w:val="none" w:sz="0" w:space="0" w:color="auto"/>
                                                            <w:bottom w:val="none" w:sz="0" w:space="0" w:color="auto"/>
                                                            <w:right w:val="none" w:sz="0" w:space="0" w:color="auto"/>
                                                          </w:divBdr>
                                                        </w:div>
                                                        <w:div w:id="1852793543">
                                                          <w:marLeft w:val="0"/>
                                                          <w:marRight w:val="0"/>
                                                          <w:marTop w:val="0"/>
                                                          <w:marBottom w:val="0"/>
                                                          <w:divBdr>
                                                            <w:top w:val="none" w:sz="0" w:space="0" w:color="auto"/>
                                                            <w:left w:val="none" w:sz="0" w:space="0" w:color="auto"/>
                                                            <w:bottom w:val="none" w:sz="0" w:space="0" w:color="auto"/>
                                                            <w:right w:val="none" w:sz="0" w:space="0" w:color="auto"/>
                                                          </w:divBdr>
                                                        </w:div>
                                                        <w:div w:id="399059456">
                                                          <w:marLeft w:val="0"/>
                                                          <w:marRight w:val="0"/>
                                                          <w:marTop w:val="0"/>
                                                          <w:marBottom w:val="0"/>
                                                          <w:divBdr>
                                                            <w:top w:val="none" w:sz="0" w:space="0" w:color="auto"/>
                                                            <w:left w:val="none" w:sz="0" w:space="0" w:color="auto"/>
                                                            <w:bottom w:val="none" w:sz="0" w:space="0" w:color="auto"/>
                                                            <w:right w:val="none" w:sz="0" w:space="0" w:color="auto"/>
                                                          </w:divBdr>
                                                        </w:div>
                                                        <w:div w:id="1211647432">
                                                          <w:marLeft w:val="0"/>
                                                          <w:marRight w:val="0"/>
                                                          <w:marTop w:val="0"/>
                                                          <w:marBottom w:val="0"/>
                                                          <w:divBdr>
                                                            <w:top w:val="none" w:sz="0" w:space="0" w:color="auto"/>
                                                            <w:left w:val="none" w:sz="0" w:space="0" w:color="auto"/>
                                                            <w:bottom w:val="none" w:sz="0" w:space="0" w:color="auto"/>
                                                            <w:right w:val="none" w:sz="0" w:space="0" w:color="auto"/>
                                                          </w:divBdr>
                                                        </w:div>
                                                        <w:div w:id="763066576">
                                                          <w:marLeft w:val="0"/>
                                                          <w:marRight w:val="0"/>
                                                          <w:marTop w:val="0"/>
                                                          <w:marBottom w:val="0"/>
                                                          <w:divBdr>
                                                            <w:top w:val="none" w:sz="0" w:space="0" w:color="auto"/>
                                                            <w:left w:val="none" w:sz="0" w:space="0" w:color="auto"/>
                                                            <w:bottom w:val="none" w:sz="0" w:space="0" w:color="auto"/>
                                                            <w:right w:val="none" w:sz="0" w:space="0" w:color="auto"/>
                                                          </w:divBdr>
                                                        </w:div>
                                                        <w:div w:id="1609266730">
                                                          <w:marLeft w:val="0"/>
                                                          <w:marRight w:val="0"/>
                                                          <w:marTop w:val="0"/>
                                                          <w:marBottom w:val="0"/>
                                                          <w:divBdr>
                                                            <w:top w:val="none" w:sz="0" w:space="0" w:color="auto"/>
                                                            <w:left w:val="none" w:sz="0" w:space="0" w:color="auto"/>
                                                            <w:bottom w:val="none" w:sz="0" w:space="0" w:color="auto"/>
                                                            <w:right w:val="none" w:sz="0" w:space="0" w:color="auto"/>
                                                          </w:divBdr>
                                                        </w:div>
                                                        <w:div w:id="326596799">
                                                          <w:marLeft w:val="0"/>
                                                          <w:marRight w:val="0"/>
                                                          <w:marTop w:val="0"/>
                                                          <w:marBottom w:val="0"/>
                                                          <w:divBdr>
                                                            <w:top w:val="none" w:sz="0" w:space="0" w:color="auto"/>
                                                            <w:left w:val="none" w:sz="0" w:space="0" w:color="auto"/>
                                                            <w:bottom w:val="none" w:sz="0" w:space="0" w:color="auto"/>
                                                            <w:right w:val="none" w:sz="0" w:space="0" w:color="auto"/>
                                                          </w:divBdr>
                                                        </w:div>
                                                        <w:div w:id="1854224591">
                                                          <w:marLeft w:val="0"/>
                                                          <w:marRight w:val="0"/>
                                                          <w:marTop w:val="0"/>
                                                          <w:marBottom w:val="0"/>
                                                          <w:divBdr>
                                                            <w:top w:val="none" w:sz="0" w:space="0" w:color="auto"/>
                                                            <w:left w:val="none" w:sz="0" w:space="0" w:color="auto"/>
                                                            <w:bottom w:val="none" w:sz="0" w:space="0" w:color="auto"/>
                                                            <w:right w:val="none" w:sz="0" w:space="0" w:color="auto"/>
                                                          </w:divBdr>
                                                        </w:div>
                                                        <w:div w:id="13583703">
                                                          <w:marLeft w:val="0"/>
                                                          <w:marRight w:val="0"/>
                                                          <w:marTop w:val="0"/>
                                                          <w:marBottom w:val="0"/>
                                                          <w:divBdr>
                                                            <w:top w:val="none" w:sz="0" w:space="0" w:color="auto"/>
                                                            <w:left w:val="none" w:sz="0" w:space="0" w:color="auto"/>
                                                            <w:bottom w:val="none" w:sz="0" w:space="0" w:color="auto"/>
                                                            <w:right w:val="none" w:sz="0" w:space="0" w:color="auto"/>
                                                          </w:divBdr>
                                                        </w:div>
                                                        <w:div w:id="1085767116">
                                                          <w:marLeft w:val="0"/>
                                                          <w:marRight w:val="0"/>
                                                          <w:marTop w:val="0"/>
                                                          <w:marBottom w:val="0"/>
                                                          <w:divBdr>
                                                            <w:top w:val="none" w:sz="0" w:space="0" w:color="auto"/>
                                                            <w:left w:val="none" w:sz="0" w:space="0" w:color="auto"/>
                                                            <w:bottom w:val="none" w:sz="0" w:space="0" w:color="auto"/>
                                                            <w:right w:val="none" w:sz="0" w:space="0" w:color="auto"/>
                                                          </w:divBdr>
                                                        </w:div>
                                                        <w:div w:id="805127421">
                                                          <w:marLeft w:val="0"/>
                                                          <w:marRight w:val="0"/>
                                                          <w:marTop w:val="0"/>
                                                          <w:marBottom w:val="0"/>
                                                          <w:divBdr>
                                                            <w:top w:val="none" w:sz="0" w:space="0" w:color="auto"/>
                                                            <w:left w:val="none" w:sz="0" w:space="0" w:color="auto"/>
                                                            <w:bottom w:val="none" w:sz="0" w:space="0" w:color="auto"/>
                                                            <w:right w:val="none" w:sz="0" w:space="0" w:color="auto"/>
                                                          </w:divBdr>
                                                        </w:div>
                                                        <w:div w:id="1072117974">
                                                          <w:marLeft w:val="0"/>
                                                          <w:marRight w:val="0"/>
                                                          <w:marTop w:val="0"/>
                                                          <w:marBottom w:val="0"/>
                                                          <w:divBdr>
                                                            <w:top w:val="none" w:sz="0" w:space="0" w:color="auto"/>
                                                            <w:left w:val="none" w:sz="0" w:space="0" w:color="auto"/>
                                                            <w:bottom w:val="none" w:sz="0" w:space="0" w:color="auto"/>
                                                            <w:right w:val="none" w:sz="0" w:space="0" w:color="auto"/>
                                                          </w:divBdr>
                                                        </w:div>
                                                        <w:div w:id="2128352114">
                                                          <w:marLeft w:val="0"/>
                                                          <w:marRight w:val="0"/>
                                                          <w:marTop w:val="0"/>
                                                          <w:marBottom w:val="0"/>
                                                          <w:divBdr>
                                                            <w:top w:val="none" w:sz="0" w:space="0" w:color="auto"/>
                                                            <w:left w:val="none" w:sz="0" w:space="0" w:color="auto"/>
                                                            <w:bottom w:val="none" w:sz="0" w:space="0" w:color="auto"/>
                                                            <w:right w:val="none" w:sz="0" w:space="0" w:color="auto"/>
                                                          </w:divBdr>
                                                        </w:div>
                                                        <w:div w:id="486359518">
                                                          <w:marLeft w:val="0"/>
                                                          <w:marRight w:val="0"/>
                                                          <w:marTop w:val="0"/>
                                                          <w:marBottom w:val="0"/>
                                                          <w:divBdr>
                                                            <w:top w:val="none" w:sz="0" w:space="0" w:color="auto"/>
                                                            <w:left w:val="none" w:sz="0" w:space="0" w:color="auto"/>
                                                            <w:bottom w:val="none" w:sz="0" w:space="0" w:color="auto"/>
                                                            <w:right w:val="none" w:sz="0" w:space="0" w:color="auto"/>
                                                          </w:divBdr>
                                                        </w:div>
                                                        <w:div w:id="134375324">
                                                          <w:marLeft w:val="0"/>
                                                          <w:marRight w:val="0"/>
                                                          <w:marTop w:val="0"/>
                                                          <w:marBottom w:val="0"/>
                                                          <w:divBdr>
                                                            <w:top w:val="none" w:sz="0" w:space="0" w:color="auto"/>
                                                            <w:left w:val="none" w:sz="0" w:space="0" w:color="auto"/>
                                                            <w:bottom w:val="none" w:sz="0" w:space="0" w:color="auto"/>
                                                            <w:right w:val="none" w:sz="0" w:space="0" w:color="auto"/>
                                                          </w:divBdr>
                                                        </w:div>
                                                        <w:div w:id="2067103526">
                                                          <w:marLeft w:val="0"/>
                                                          <w:marRight w:val="0"/>
                                                          <w:marTop w:val="0"/>
                                                          <w:marBottom w:val="0"/>
                                                          <w:divBdr>
                                                            <w:top w:val="none" w:sz="0" w:space="0" w:color="auto"/>
                                                            <w:left w:val="none" w:sz="0" w:space="0" w:color="auto"/>
                                                            <w:bottom w:val="none" w:sz="0" w:space="0" w:color="auto"/>
                                                            <w:right w:val="none" w:sz="0" w:space="0" w:color="auto"/>
                                                          </w:divBdr>
                                                        </w:div>
                                                        <w:div w:id="3346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2815">
                                                  <w:marLeft w:val="0"/>
                                                  <w:marRight w:val="0"/>
                                                  <w:marTop w:val="0"/>
                                                  <w:marBottom w:val="0"/>
                                                  <w:divBdr>
                                                    <w:top w:val="none" w:sz="0" w:space="0" w:color="auto"/>
                                                    <w:left w:val="none" w:sz="0" w:space="0" w:color="auto"/>
                                                    <w:bottom w:val="none" w:sz="0" w:space="0" w:color="auto"/>
                                                    <w:right w:val="none" w:sz="0" w:space="0" w:color="auto"/>
                                                  </w:divBdr>
                                                  <w:divsChild>
                                                    <w:div w:id="560678803">
                                                      <w:marLeft w:val="0"/>
                                                      <w:marRight w:val="0"/>
                                                      <w:marTop w:val="0"/>
                                                      <w:marBottom w:val="0"/>
                                                      <w:divBdr>
                                                        <w:top w:val="none" w:sz="0" w:space="0" w:color="auto"/>
                                                        <w:left w:val="none" w:sz="0" w:space="0" w:color="auto"/>
                                                        <w:bottom w:val="none" w:sz="0" w:space="0" w:color="auto"/>
                                                        <w:right w:val="none" w:sz="0" w:space="0" w:color="auto"/>
                                                      </w:divBdr>
                                                    </w:div>
                                                  </w:divsChild>
                                                </w:div>
                                                <w:div w:id="472720399">
                                                  <w:marLeft w:val="0"/>
                                                  <w:marRight w:val="0"/>
                                                  <w:marTop w:val="0"/>
                                                  <w:marBottom w:val="0"/>
                                                  <w:divBdr>
                                                    <w:top w:val="none" w:sz="0" w:space="0" w:color="auto"/>
                                                    <w:left w:val="none" w:sz="0" w:space="0" w:color="auto"/>
                                                    <w:bottom w:val="none" w:sz="0" w:space="0" w:color="auto"/>
                                                    <w:right w:val="none" w:sz="0" w:space="0" w:color="auto"/>
                                                  </w:divBdr>
                                                  <w:divsChild>
                                                    <w:div w:id="1825777033">
                                                      <w:marLeft w:val="0"/>
                                                      <w:marRight w:val="0"/>
                                                      <w:marTop w:val="0"/>
                                                      <w:marBottom w:val="0"/>
                                                      <w:divBdr>
                                                        <w:top w:val="none" w:sz="0" w:space="0" w:color="auto"/>
                                                        <w:left w:val="none" w:sz="0" w:space="0" w:color="auto"/>
                                                        <w:bottom w:val="none" w:sz="0" w:space="0" w:color="auto"/>
                                                        <w:right w:val="none" w:sz="0" w:space="0" w:color="auto"/>
                                                      </w:divBdr>
                                                    </w:div>
                                                  </w:divsChild>
                                                </w:div>
                                                <w:div w:id="389815604">
                                                  <w:marLeft w:val="0"/>
                                                  <w:marRight w:val="0"/>
                                                  <w:marTop w:val="0"/>
                                                  <w:marBottom w:val="0"/>
                                                  <w:divBdr>
                                                    <w:top w:val="none" w:sz="0" w:space="0" w:color="auto"/>
                                                    <w:left w:val="none" w:sz="0" w:space="0" w:color="auto"/>
                                                    <w:bottom w:val="none" w:sz="0" w:space="0" w:color="auto"/>
                                                    <w:right w:val="none" w:sz="0" w:space="0" w:color="auto"/>
                                                  </w:divBdr>
                                                  <w:divsChild>
                                                    <w:div w:id="17440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6198235">
      <w:bodyDiv w:val="1"/>
      <w:marLeft w:val="0"/>
      <w:marRight w:val="0"/>
      <w:marTop w:val="0"/>
      <w:marBottom w:val="0"/>
      <w:divBdr>
        <w:top w:val="none" w:sz="0" w:space="0" w:color="auto"/>
        <w:left w:val="none" w:sz="0" w:space="0" w:color="auto"/>
        <w:bottom w:val="none" w:sz="0" w:space="0" w:color="auto"/>
        <w:right w:val="none" w:sz="0" w:space="0" w:color="auto"/>
      </w:divBdr>
    </w:div>
    <w:div w:id="437146391">
      <w:bodyDiv w:val="1"/>
      <w:marLeft w:val="0"/>
      <w:marRight w:val="0"/>
      <w:marTop w:val="0"/>
      <w:marBottom w:val="0"/>
      <w:divBdr>
        <w:top w:val="none" w:sz="0" w:space="0" w:color="auto"/>
        <w:left w:val="none" w:sz="0" w:space="0" w:color="auto"/>
        <w:bottom w:val="none" w:sz="0" w:space="0" w:color="auto"/>
        <w:right w:val="none" w:sz="0" w:space="0" w:color="auto"/>
      </w:divBdr>
    </w:div>
    <w:div w:id="477846515">
      <w:bodyDiv w:val="1"/>
      <w:marLeft w:val="0"/>
      <w:marRight w:val="0"/>
      <w:marTop w:val="0"/>
      <w:marBottom w:val="0"/>
      <w:divBdr>
        <w:top w:val="none" w:sz="0" w:space="0" w:color="auto"/>
        <w:left w:val="none" w:sz="0" w:space="0" w:color="auto"/>
        <w:bottom w:val="none" w:sz="0" w:space="0" w:color="auto"/>
        <w:right w:val="none" w:sz="0" w:space="0" w:color="auto"/>
      </w:divBdr>
    </w:div>
    <w:div w:id="500127783">
      <w:bodyDiv w:val="1"/>
      <w:marLeft w:val="0"/>
      <w:marRight w:val="0"/>
      <w:marTop w:val="0"/>
      <w:marBottom w:val="0"/>
      <w:divBdr>
        <w:top w:val="none" w:sz="0" w:space="0" w:color="auto"/>
        <w:left w:val="none" w:sz="0" w:space="0" w:color="auto"/>
        <w:bottom w:val="none" w:sz="0" w:space="0" w:color="auto"/>
        <w:right w:val="none" w:sz="0" w:space="0" w:color="auto"/>
      </w:divBdr>
    </w:div>
    <w:div w:id="500395206">
      <w:bodyDiv w:val="1"/>
      <w:marLeft w:val="0"/>
      <w:marRight w:val="0"/>
      <w:marTop w:val="0"/>
      <w:marBottom w:val="0"/>
      <w:divBdr>
        <w:top w:val="none" w:sz="0" w:space="0" w:color="auto"/>
        <w:left w:val="none" w:sz="0" w:space="0" w:color="auto"/>
        <w:bottom w:val="none" w:sz="0" w:space="0" w:color="auto"/>
        <w:right w:val="none" w:sz="0" w:space="0" w:color="auto"/>
      </w:divBdr>
      <w:divsChild>
        <w:div w:id="1446119749">
          <w:marLeft w:val="0"/>
          <w:marRight w:val="0"/>
          <w:marTop w:val="0"/>
          <w:marBottom w:val="0"/>
          <w:divBdr>
            <w:top w:val="none" w:sz="0" w:space="0" w:color="auto"/>
            <w:left w:val="none" w:sz="0" w:space="0" w:color="auto"/>
            <w:bottom w:val="none" w:sz="0" w:space="0" w:color="auto"/>
            <w:right w:val="none" w:sz="0" w:space="0" w:color="auto"/>
          </w:divBdr>
          <w:divsChild>
            <w:div w:id="1012874967">
              <w:marLeft w:val="0"/>
              <w:marRight w:val="0"/>
              <w:marTop w:val="0"/>
              <w:marBottom w:val="0"/>
              <w:divBdr>
                <w:top w:val="none" w:sz="0" w:space="0" w:color="auto"/>
                <w:left w:val="none" w:sz="0" w:space="0" w:color="auto"/>
                <w:bottom w:val="none" w:sz="0" w:space="0" w:color="auto"/>
                <w:right w:val="none" w:sz="0" w:space="0" w:color="auto"/>
              </w:divBdr>
            </w:div>
            <w:div w:id="1305353721">
              <w:marLeft w:val="0"/>
              <w:marRight w:val="0"/>
              <w:marTop w:val="0"/>
              <w:marBottom w:val="0"/>
              <w:divBdr>
                <w:top w:val="none" w:sz="0" w:space="0" w:color="auto"/>
                <w:left w:val="none" w:sz="0" w:space="0" w:color="auto"/>
                <w:bottom w:val="none" w:sz="0" w:space="0" w:color="auto"/>
                <w:right w:val="none" w:sz="0" w:space="0" w:color="auto"/>
              </w:divBdr>
            </w:div>
            <w:div w:id="2061971519">
              <w:marLeft w:val="0"/>
              <w:marRight w:val="0"/>
              <w:marTop w:val="0"/>
              <w:marBottom w:val="0"/>
              <w:divBdr>
                <w:top w:val="none" w:sz="0" w:space="0" w:color="auto"/>
                <w:left w:val="none" w:sz="0" w:space="0" w:color="auto"/>
                <w:bottom w:val="none" w:sz="0" w:space="0" w:color="auto"/>
                <w:right w:val="none" w:sz="0" w:space="0" w:color="auto"/>
              </w:divBdr>
            </w:div>
            <w:div w:id="2067295147">
              <w:marLeft w:val="0"/>
              <w:marRight w:val="0"/>
              <w:marTop w:val="0"/>
              <w:marBottom w:val="0"/>
              <w:divBdr>
                <w:top w:val="none" w:sz="0" w:space="0" w:color="auto"/>
                <w:left w:val="none" w:sz="0" w:space="0" w:color="auto"/>
                <w:bottom w:val="none" w:sz="0" w:space="0" w:color="auto"/>
                <w:right w:val="none" w:sz="0" w:space="0" w:color="auto"/>
              </w:divBdr>
            </w:div>
            <w:div w:id="721751484">
              <w:marLeft w:val="0"/>
              <w:marRight w:val="0"/>
              <w:marTop w:val="0"/>
              <w:marBottom w:val="0"/>
              <w:divBdr>
                <w:top w:val="none" w:sz="0" w:space="0" w:color="auto"/>
                <w:left w:val="none" w:sz="0" w:space="0" w:color="auto"/>
                <w:bottom w:val="none" w:sz="0" w:space="0" w:color="auto"/>
                <w:right w:val="none" w:sz="0" w:space="0" w:color="auto"/>
              </w:divBdr>
            </w:div>
            <w:div w:id="6830190">
              <w:marLeft w:val="0"/>
              <w:marRight w:val="0"/>
              <w:marTop w:val="0"/>
              <w:marBottom w:val="0"/>
              <w:divBdr>
                <w:top w:val="none" w:sz="0" w:space="0" w:color="auto"/>
                <w:left w:val="none" w:sz="0" w:space="0" w:color="auto"/>
                <w:bottom w:val="none" w:sz="0" w:space="0" w:color="auto"/>
                <w:right w:val="none" w:sz="0" w:space="0" w:color="auto"/>
              </w:divBdr>
            </w:div>
            <w:div w:id="1866361374">
              <w:marLeft w:val="0"/>
              <w:marRight w:val="0"/>
              <w:marTop w:val="0"/>
              <w:marBottom w:val="0"/>
              <w:divBdr>
                <w:top w:val="none" w:sz="0" w:space="0" w:color="auto"/>
                <w:left w:val="none" w:sz="0" w:space="0" w:color="auto"/>
                <w:bottom w:val="none" w:sz="0" w:space="0" w:color="auto"/>
                <w:right w:val="none" w:sz="0" w:space="0" w:color="auto"/>
              </w:divBdr>
            </w:div>
            <w:div w:id="456946981">
              <w:marLeft w:val="0"/>
              <w:marRight w:val="0"/>
              <w:marTop w:val="0"/>
              <w:marBottom w:val="0"/>
              <w:divBdr>
                <w:top w:val="none" w:sz="0" w:space="0" w:color="auto"/>
                <w:left w:val="none" w:sz="0" w:space="0" w:color="auto"/>
                <w:bottom w:val="none" w:sz="0" w:space="0" w:color="auto"/>
                <w:right w:val="none" w:sz="0" w:space="0" w:color="auto"/>
              </w:divBdr>
            </w:div>
            <w:div w:id="1223523993">
              <w:marLeft w:val="0"/>
              <w:marRight w:val="0"/>
              <w:marTop w:val="0"/>
              <w:marBottom w:val="0"/>
              <w:divBdr>
                <w:top w:val="none" w:sz="0" w:space="0" w:color="auto"/>
                <w:left w:val="none" w:sz="0" w:space="0" w:color="auto"/>
                <w:bottom w:val="none" w:sz="0" w:space="0" w:color="auto"/>
                <w:right w:val="none" w:sz="0" w:space="0" w:color="auto"/>
              </w:divBdr>
            </w:div>
            <w:div w:id="1367175852">
              <w:marLeft w:val="0"/>
              <w:marRight w:val="0"/>
              <w:marTop w:val="0"/>
              <w:marBottom w:val="0"/>
              <w:divBdr>
                <w:top w:val="none" w:sz="0" w:space="0" w:color="auto"/>
                <w:left w:val="none" w:sz="0" w:space="0" w:color="auto"/>
                <w:bottom w:val="none" w:sz="0" w:space="0" w:color="auto"/>
                <w:right w:val="none" w:sz="0" w:space="0" w:color="auto"/>
              </w:divBdr>
            </w:div>
            <w:div w:id="16927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3475">
      <w:bodyDiv w:val="1"/>
      <w:marLeft w:val="0"/>
      <w:marRight w:val="0"/>
      <w:marTop w:val="0"/>
      <w:marBottom w:val="0"/>
      <w:divBdr>
        <w:top w:val="none" w:sz="0" w:space="0" w:color="auto"/>
        <w:left w:val="none" w:sz="0" w:space="0" w:color="auto"/>
        <w:bottom w:val="none" w:sz="0" w:space="0" w:color="auto"/>
        <w:right w:val="none" w:sz="0" w:space="0" w:color="auto"/>
      </w:divBdr>
    </w:div>
    <w:div w:id="510339966">
      <w:bodyDiv w:val="1"/>
      <w:marLeft w:val="0"/>
      <w:marRight w:val="0"/>
      <w:marTop w:val="0"/>
      <w:marBottom w:val="0"/>
      <w:divBdr>
        <w:top w:val="none" w:sz="0" w:space="0" w:color="auto"/>
        <w:left w:val="none" w:sz="0" w:space="0" w:color="auto"/>
        <w:bottom w:val="none" w:sz="0" w:space="0" w:color="auto"/>
        <w:right w:val="none" w:sz="0" w:space="0" w:color="auto"/>
      </w:divBdr>
      <w:divsChild>
        <w:div w:id="186911469">
          <w:marLeft w:val="0"/>
          <w:marRight w:val="0"/>
          <w:marTop w:val="0"/>
          <w:marBottom w:val="0"/>
          <w:divBdr>
            <w:top w:val="none" w:sz="0" w:space="0" w:color="auto"/>
            <w:left w:val="none" w:sz="0" w:space="0" w:color="auto"/>
            <w:bottom w:val="none" w:sz="0" w:space="0" w:color="auto"/>
            <w:right w:val="none" w:sz="0" w:space="0" w:color="auto"/>
          </w:divBdr>
        </w:div>
      </w:divsChild>
    </w:div>
    <w:div w:id="535243005">
      <w:bodyDiv w:val="1"/>
      <w:marLeft w:val="0"/>
      <w:marRight w:val="0"/>
      <w:marTop w:val="0"/>
      <w:marBottom w:val="0"/>
      <w:divBdr>
        <w:top w:val="none" w:sz="0" w:space="0" w:color="auto"/>
        <w:left w:val="none" w:sz="0" w:space="0" w:color="auto"/>
        <w:bottom w:val="none" w:sz="0" w:space="0" w:color="auto"/>
        <w:right w:val="none" w:sz="0" w:space="0" w:color="auto"/>
      </w:divBdr>
    </w:div>
    <w:div w:id="584413840">
      <w:bodyDiv w:val="1"/>
      <w:marLeft w:val="0"/>
      <w:marRight w:val="0"/>
      <w:marTop w:val="0"/>
      <w:marBottom w:val="0"/>
      <w:divBdr>
        <w:top w:val="none" w:sz="0" w:space="0" w:color="auto"/>
        <w:left w:val="none" w:sz="0" w:space="0" w:color="auto"/>
        <w:bottom w:val="none" w:sz="0" w:space="0" w:color="auto"/>
        <w:right w:val="none" w:sz="0" w:space="0" w:color="auto"/>
      </w:divBdr>
    </w:div>
    <w:div w:id="590044100">
      <w:bodyDiv w:val="1"/>
      <w:marLeft w:val="0"/>
      <w:marRight w:val="0"/>
      <w:marTop w:val="0"/>
      <w:marBottom w:val="0"/>
      <w:divBdr>
        <w:top w:val="none" w:sz="0" w:space="0" w:color="auto"/>
        <w:left w:val="none" w:sz="0" w:space="0" w:color="auto"/>
        <w:bottom w:val="none" w:sz="0" w:space="0" w:color="auto"/>
        <w:right w:val="none" w:sz="0" w:space="0" w:color="auto"/>
      </w:divBdr>
      <w:divsChild>
        <w:div w:id="1952588129">
          <w:marLeft w:val="0"/>
          <w:marRight w:val="0"/>
          <w:marTop w:val="0"/>
          <w:marBottom w:val="0"/>
          <w:divBdr>
            <w:top w:val="none" w:sz="0" w:space="0" w:color="auto"/>
            <w:left w:val="none" w:sz="0" w:space="0" w:color="auto"/>
            <w:bottom w:val="none" w:sz="0" w:space="0" w:color="auto"/>
            <w:right w:val="none" w:sz="0" w:space="0" w:color="auto"/>
          </w:divBdr>
          <w:divsChild>
            <w:div w:id="1070037997">
              <w:marLeft w:val="0"/>
              <w:marRight w:val="0"/>
              <w:marTop w:val="0"/>
              <w:marBottom w:val="0"/>
              <w:divBdr>
                <w:top w:val="none" w:sz="0" w:space="0" w:color="auto"/>
                <w:left w:val="none" w:sz="0" w:space="0" w:color="auto"/>
                <w:bottom w:val="none" w:sz="0" w:space="0" w:color="auto"/>
                <w:right w:val="none" w:sz="0" w:space="0" w:color="auto"/>
              </w:divBdr>
            </w:div>
            <w:div w:id="1364862926">
              <w:marLeft w:val="0"/>
              <w:marRight w:val="0"/>
              <w:marTop w:val="0"/>
              <w:marBottom w:val="0"/>
              <w:divBdr>
                <w:top w:val="none" w:sz="0" w:space="0" w:color="auto"/>
                <w:left w:val="none" w:sz="0" w:space="0" w:color="auto"/>
                <w:bottom w:val="none" w:sz="0" w:space="0" w:color="auto"/>
                <w:right w:val="none" w:sz="0" w:space="0" w:color="auto"/>
              </w:divBdr>
            </w:div>
            <w:div w:id="760217971">
              <w:marLeft w:val="0"/>
              <w:marRight w:val="0"/>
              <w:marTop w:val="0"/>
              <w:marBottom w:val="0"/>
              <w:divBdr>
                <w:top w:val="none" w:sz="0" w:space="0" w:color="auto"/>
                <w:left w:val="none" w:sz="0" w:space="0" w:color="auto"/>
                <w:bottom w:val="none" w:sz="0" w:space="0" w:color="auto"/>
                <w:right w:val="none" w:sz="0" w:space="0" w:color="auto"/>
              </w:divBdr>
            </w:div>
            <w:div w:id="567693939">
              <w:marLeft w:val="0"/>
              <w:marRight w:val="0"/>
              <w:marTop w:val="0"/>
              <w:marBottom w:val="0"/>
              <w:divBdr>
                <w:top w:val="none" w:sz="0" w:space="0" w:color="auto"/>
                <w:left w:val="none" w:sz="0" w:space="0" w:color="auto"/>
                <w:bottom w:val="none" w:sz="0" w:space="0" w:color="auto"/>
                <w:right w:val="none" w:sz="0" w:space="0" w:color="auto"/>
              </w:divBdr>
            </w:div>
            <w:div w:id="610670655">
              <w:marLeft w:val="0"/>
              <w:marRight w:val="0"/>
              <w:marTop w:val="0"/>
              <w:marBottom w:val="0"/>
              <w:divBdr>
                <w:top w:val="none" w:sz="0" w:space="0" w:color="auto"/>
                <w:left w:val="none" w:sz="0" w:space="0" w:color="auto"/>
                <w:bottom w:val="none" w:sz="0" w:space="0" w:color="auto"/>
                <w:right w:val="none" w:sz="0" w:space="0" w:color="auto"/>
              </w:divBdr>
            </w:div>
            <w:div w:id="1168401148">
              <w:marLeft w:val="0"/>
              <w:marRight w:val="0"/>
              <w:marTop w:val="0"/>
              <w:marBottom w:val="0"/>
              <w:divBdr>
                <w:top w:val="none" w:sz="0" w:space="0" w:color="auto"/>
                <w:left w:val="none" w:sz="0" w:space="0" w:color="auto"/>
                <w:bottom w:val="none" w:sz="0" w:space="0" w:color="auto"/>
                <w:right w:val="none" w:sz="0" w:space="0" w:color="auto"/>
              </w:divBdr>
            </w:div>
            <w:div w:id="189995520">
              <w:marLeft w:val="0"/>
              <w:marRight w:val="0"/>
              <w:marTop w:val="0"/>
              <w:marBottom w:val="0"/>
              <w:divBdr>
                <w:top w:val="none" w:sz="0" w:space="0" w:color="auto"/>
                <w:left w:val="none" w:sz="0" w:space="0" w:color="auto"/>
                <w:bottom w:val="none" w:sz="0" w:space="0" w:color="auto"/>
                <w:right w:val="none" w:sz="0" w:space="0" w:color="auto"/>
              </w:divBdr>
            </w:div>
            <w:div w:id="1871260458">
              <w:marLeft w:val="0"/>
              <w:marRight w:val="0"/>
              <w:marTop w:val="0"/>
              <w:marBottom w:val="0"/>
              <w:divBdr>
                <w:top w:val="none" w:sz="0" w:space="0" w:color="auto"/>
                <w:left w:val="none" w:sz="0" w:space="0" w:color="auto"/>
                <w:bottom w:val="none" w:sz="0" w:space="0" w:color="auto"/>
                <w:right w:val="none" w:sz="0" w:space="0" w:color="auto"/>
              </w:divBdr>
            </w:div>
            <w:div w:id="303630689">
              <w:marLeft w:val="0"/>
              <w:marRight w:val="0"/>
              <w:marTop w:val="0"/>
              <w:marBottom w:val="0"/>
              <w:divBdr>
                <w:top w:val="none" w:sz="0" w:space="0" w:color="auto"/>
                <w:left w:val="none" w:sz="0" w:space="0" w:color="auto"/>
                <w:bottom w:val="none" w:sz="0" w:space="0" w:color="auto"/>
                <w:right w:val="none" w:sz="0" w:space="0" w:color="auto"/>
              </w:divBdr>
            </w:div>
            <w:div w:id="1784694240">
              <w:marLeft w:val="0"/>
              <w:marRight w:val="0"/>
              <w:marTop w:val="0"/>
              <w:marBottom w:val="0"/>
              <w:divBdr>
                <w:top w:val="none" w:sz="0" w:space="0" w:color="auto"/>
                <w:left w:val="none" w:sz="0" w:space="0" w:color="auto"/>
                <w:bottom w:val="none" w:sz="0" w:space="0" w:color="auto"/>
                <w:right w:val="none" w:sz="0" w:space="0" w:color="auto"/>
              </w:divBdr>
            </w:div>
            <w:div w:id="12809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6037">
      <w:bodyDiv w:val="1"/>
      <w:marLeft w:val="0"/>
      <w:marRight w:val="0"/>
      <w:marTop w:val="0"/>
      <w:marBottom w:val="0"/>
      <w:divBdr>
        <w:top w:val="none" w:sz="0" w:space="0" w:color="auto"/>
        <w:left w:val="none" w:sz="0" w:space="0" w:color="auto"/>
        <w:bottom w:val="none" w:sz="0" w:space="0" w:color="auto"/>
        <w:right w:val="none" w:sz="0" w:space="0" w:color="auto"/>
      </w:divBdr>
      <w:divsChild>
        <w:div w:id="1293442069">
          <w:marLeft w:val="0"/>
          <w:marRight w:val="0"/>
          <w:marTop w:val="0"/>
          <w:marBottom w:val="0"/>
          <w:divBdr>
            <w:top w:val="none" w:sz="0" w:space="0" w:color="auto"/>
            <w:left w:val="none" w:sz="0" w:space="0" w:color="auto"/>
            <w:bottom w:val="none" w:sz="0" w:space="0" w:color="auto"/>
            <w:right w:val="none" w:sz="0" w:space="0" w:color="auto"/>
          </w:divBdr>
          <w:divsChild>
            <w:div w:id="853375207">
              <w:marLeft w:val="0"/>
              <w:marRight w:val="0"/>
              <w:marTop w:val="0"/>
              <w:marBottom w:val="0"/>
              <w:divBdr>
                <w:top w:val="none" w:sz="0" w:space="0" w:color="auto"/>
                <w:left w:val="none" w:sz="0" w:space="0" w:color="auto"/>
                <w:bottom w:val="none" w:sz="0" w:space="0" w:color="auto"/>
                <w:right w:val="none" w:sz="0" w:space="0" w:color="auto"/>
              </w:divBdr>
            </w:div>
            <w:div w:id="1728407658">
              <w:marLeft w:val="0"/>
              <w:marRight w:val="0"/>
              <w:marTop w:val="0"/>
              <w:marBottom w:val="0"/>
              <w:divBdr>
                <w:top w:val="none" w:sz="0" w:space="0" w:color="auto"/>
                <w:left w:val="none" w:sz="0" w:space="0" w:color="auto"/>
                <w:bottom w:val="none" w:sz="0" w:space="0" w:color="auto"/>
                <w:right w:val="none" w:sz="0" w:space="0" w:color="auto"/>
              </w:divBdr>
            </w:div>
            <w:div w:id="1128742066">
              <w:marLeft w:val="0"/>
              <w:marRight w:val="0"/>
              <w:marTop w:val="0"/>
              <w:marBottom w:val="0"/>
              <w:divBdr>
                <w:top w:val="none" w:sz="0" w:space="0" w:color="auto"/>
                <w:left w:val="none" w:sz="0" w:space="0" w:color="auto"/>
                <w:bottom w:val="none" w:sz="0" w:space="0" w:color="auto"/>
                <w:right w:val="none" w:sz="0" w:space="0" w:color="auto"/>
              </w:divBdr>
            </w:div>
            <w:div w:id="633948614">
              <w:marLeft w:val="0"/>
              <w:marRight w:val="0"/>
              <w:marTop w:val="0"/>
              <w:marBottom w:val="0"/>
              <w:divBdr>
                <w:top w:val="none" w:sz="0" w:space="0" w:color="auto"/>
                <w:left w:val="none" w:sz="0" w:space="0" w:color="auto"/>
                <w:bottom w:val="none" w:sz="0" w:space="0" w:color="auto"/>
                <w:right w:val="none" w:sz="0" w:space="0" w:color="auto"/>
              </w:divBdr>
            </w:div>
            <w:div w:id="1372614194">
              <w:marLeft w:val="0"/>
              <w:marRight w:val="0"/>
              <w:marTop w:val="0"/>
              <w:marBottom w:val="0"/>
              <w:divBdr>
                <w:top w:val="none" w:sz="0" w:space="0" w:color="auto"/>
                <w:left w:val="none" w:sz="0" w:space="0" w:color="auto"/>
                <w:bottom w:val="none" w:sz="0" w:space="0" w:color="auto"/>
                <w:right w:val="none" w:sz="0" w:space="0" w:color="auto"/>
              </w:divBdr>
            </w:div>
            <w:div w:id="378286561">
              <w:marLeft w:val="0"/>
              <w:marRight w:val="0"/>
              <w:marTop w:val="0"/>
              <w:marBottom w:val="0"/>
              <w:divBdr>
                <w:top w:val="none" w:sz="0" w:space="0" w:color="auto"/>
                <w:left w:val="none" w:sz="0" w:space="0" w:color="auto"/>
                <w:bottom w:val="none" w:sz="0" w:space="0" w:color="auto"/>
                <w:right w:val="none" w:sz="0" w:space="0" w:color="auto"/>
              </w:divBdr>
            </w:div>
            <w:div w:id="177044061">
              <w:marLeft w:val="0"/>
              <w:marRight w:val="0"/>
              <w:marTop w:val="0"/>
              <w:marBottom w:val="0"/>
              <w:divBdr>
                <w:top w:val="none" w:sz="0" w:space="0" w:color="auto"/>
                <w:left w:val="none" w:sz="0" w:space="0" w:color="auto"/>
                <w:bottom w:val="none" w:sz="0" w:space="0" w:color="auto"/>
                <w:right w:val="none" w:sz="0" w:space="0" w:color="auto"/>
              </w:divBdr>
            </w:div>
            <w:div w:id="1692995108">
              <w:marLeft w:val="0"/>
              <w:marRight w:val="0"/>
              <w:marTop w:val="0"/>
              <w:marBottom w:val="0"/>
              <w:divBdr>
                <w:top w:val="none" w:sz="0" w:space="0" w:color="auto"/>
                <w:left w:val="none" w:sz="0" w:space="0" w:color="auto"/>
                <w:bottom w:val="none" w:sz="0" w:space="0" w:color="auto"/>
                <w:right w:val="none" w:sz="0" w:space="0" w:color="auto"/>
              </w:divBdr>
            </w:div>
            <w:div w:id="36865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4821">
      <w:bodyDiv w:val="1"/>
      <w:marLeft w:val="0"/>
      <w:marRight w:val="0"/>
      <w:marTop w:val="0"/>
      <w:marBottom w:val="0"/>
      <w:divBdr>
        <w:top w:val="none" w:sz="0" w:space="0" w:color="auto"/>
        <w:left w:val="none" w:sz="0" w:space="0" w:color="auto"/>
        <w:bottom w:val="none" w:sz="0" w:space="0" w:color="auto"/>
        <w:right w:val="none" w:sz="0" w:space="0" w:color="auto"/>
      </w:divBdr>
      <w:divsChild>
        <w:div w:id="1047074108">
          <w:marLeft w:val="0"/>
          <w:marRight w:val="0"/>
          <w:marTop w:val="0"/>
          <w:marBottom w:val="0"/>
          <w:divBdr>
            <w:top w:val="none" w:sz="0" w:space="0" w:color="auto"/>
            <w:left w:val="none" w:sz="0" w:space="0" w:color="auto"/>
            <w:bottom w:val="none" w:sz="0" w:space="0" w:color="auto"/>
            <w:right w:val="none" w:sz="0" w:space="0" w:color="auto"/>
          </w:divBdr>
          <w:divsChild>
            <w:div w:id="1299218102">
              <w:marLeft w:val="0"/>
              <w:marRight w:val="0"/>
              <w:marTop w:val="0"/>
              <w:marBottom w:val="0"/>
              <w:divBdr>
                <w:top w:val="none" w:sz="0" w:space="0" w:color="auto"/>
                <w:left w:val="none" w:sz="0" w:space="0" w:color="auto"/>
                <w:bottom w:val="none" w:sz="0" w:space="0" w:color="auto"/>
                <w:right w:val="none" w:sz="0" w:space="0" w:color="auto"/>
              </w:divBdr>
              <w:divsChild>
                <w:div w:id="241716925">
                  <w:marLeft w:val="0"/>
                  <w:marRight w:val="0"/>
                  <w:marTop w:val="0"/>
                  <w:marBottom w:val="0"/>
                  <w:divBdr>
                    <w:top w:val="none" w:sz="0" w:space="0" w:color="auto"/>
                    <w:left w:val="none" w:sz="0" w:space="0" w:color="auto"/>
                    <w:bottom w:val="none" w:sz="0" w:space="0" w:color="auto"/>
                    <w:right w:val="none" w:sz="0" w:space="0" w:color="auto"/>
                  </w:divBdr>
                  <w:divsChild>
                    <w:div w:id="205801871">
                      <w:marLeft w:val="0"/>
                      <w:marRight w:val="0"/>
                      <w:marTop w:val="0"/>
                      <w:marBottom w:val="0"/>
                      <w:divBdr>
                        <w:top w:val="none" w:sz="0" w:space="0" w:color="auto"/>
                        <w:left w:val="none" w:sz="0" w:space="0" w:color="auto"/>
                        <w:bottom w:val="none" w:sz="0" w:space="0" w:color="auto"/>
                        <w:right w:val="none" w:sz="0" w:space="0" w:color="auto"/>
                      </w:divBdr>
                      <w:divsChild>
                        <w:div w:id="1794254104">
                          <w:marLeft w:val="0"/>
                          <w:marRight w:val="0"/>
                          <w:marTop w:val="0"/>
                          <w:marBottom w:val="0"/>
                          <w:divBdr>
                            <w:top w:val="none" w:sz="0" w:space="0" w:color="auto"/>
                            <w:left w:val="none" w:sz="0" w:space="0" w:color="auto"/>
                            <w:bottom w:val="none" w:sz="0" w:space="0" w:color="auto"/>
                            <w:right w:val="none" w:sz="0" w:space="0" w:color="auto"/>
                          </w:divBdr>
                          <w:divsChild>
                            <w:div w:id="969938715">
                              <w:marLeft w:val="0"/>
                              <w:marRight w:val="0"/>
                              <w:marTop w:val="0"/>
                              <w:marBottom w:val="0"/>
                              <w:divBdr>
                                <w:top w:val="none" w:sz="0" w:space="0" w:color="auto"/>
                                <w:left w:val="none" w:sz="0" w:space="0" w:color="auto"/>
                                <w:bottom w:val="none" w:sz="0" w:space="0" w:color="auto"/>
                                <w:right w:val="none" w:sz="0" w:space="0" w:color="auto"/>
                              </w:divBdr>
                              <w:divsChild>
                                <w:div w:id="59058724">
                                  <w:marLeft w:val="0"/>
                                  <w:marRight w:val="0"/>
                                  <w:marTop w:val="0"/>
                                  <w:marBottom w:val="0"/>
                                  <w:divBdr>
                                    <w:top w:val="none" w:sz="0" w:space="0" w:color="auto"/>
                                    <w:left w:val="none" w:sz="0" w:space="0" w:color="auto"/>
                                    <w:bottom w:val="none" w:sz="0" w:space="0" w:color="auto"/>
                                    <w:right w:val="none" w:sz="0" w:space="0" w:color="auto"/>
                                  </w:divBdr>
                                  <w:divsChild>
                                    <w:div w:id="2094203083">
                                      <w:marLeft w:val="0"/>
                                      <w:marRight w:val="0"/>
                                      <w:marTop w:val="0"/>
                                      <w:marBottom w:val="0"/>
                                      <w:divBdr>
                                        <w:top w:val="none" w:sz="0" w:space="0" w:color="auto"/>
                                        <w:left w:val="none" w:sz="0" w:space="0" w:color="auto"/>
                                        <w:bottom w:val="none" w:sz="0" w:space="0" w:color="auto"/>
                                        <w:right w:val="none" w:sz="0" w:space="0" w:color="auto"/>
                                      </w:divBdr>
                                      <w:divsChild>
                                        <w:div w:id="1935160931">
                                          <w:marLeft w:val="0"/>
                                          <w:marRight w:val="0"/>
                                          <w:marTop w:val="0"/>
                                          <w:marBottom w:val="0"/>
                                          <w:divBdr>
                                            <w:top w:val="none" w:sz="0" w:space="0" w:color="auto"/>
                                            <w:left w:val="none" w:sz="0" w:space="0" w:color="auto"/>
                                            <w:bottom w:val="none" w:sz="0" w:space="0" w:color="auto"/>
                                            <w:right w:val="none" w:sz="0" w:space="0" w:color="auto"/>
                                          </w:divBdr>
                                          <w:divsChild>
                                            <w:div w:id="89936461">
                                              <w:marLeft w:val="0"/>
                                              <w:marRight w:val="0"/>
                                              <w:marTop w:val="0"/>
                                              <w:marBottom w:val="0"/>
                                              <w:divBdr>
                                                <w:top w:val="none" w:sz="0" w:space="0" w:color="auto"/>
                                                <w:left w:val="none" w:sz="0" w:space="0" w:color="auto"/>
                                                <w:bottom w:val="none" w:sz="0" w:space="0" w:color="auto"/>
                                                <w:right w:val="none" w:sz="0" w:space="0" w:color="auto"/>
                                              </w:divBdr>
                                              <w:divsChild>
                                                <w:div w:id="164711768">
                                                  <w:marLeft w:val="0"/>
                                                  <w:marRight w:val="0"/>
                                                  <w:marTop w:val="0"/>
                                                  <w:marBottom w:val="0"/>
                                                  <w:divBdr>
                                                    <w:top w:val="none" w:sz="0" w:space="0" w:color="auto"/>
                                                    <w:left w:val="none" w:sz="0" w:space="0" w:color="auto"/>
                                                    <w:bottom w:val="none" w:sz="0" w:space="0" w:color="auto"/>
                                                    <w:right w:val="none" w:sz="0" w:space="0" w:color="auto"/>
                                                  </w:divBdr>
                                                  <w:divsChild>
                                                    <w:div w:id="1585725208">
                                                      <w:marLeft w:val="0"/>
                                                      <w:marRight w:val="0"/>
                                                      <w:marTop w:val="0"/>
                                                      <w:marBottom w:val="0"/>
                                                      <w:divBdr>
                                                        <w:top w:val="none" w:sz="0" w:space="0" w:color="auto"/>
                                                        <w:left w:val="none" w:sz="0" w:space="0" w:color="auto"/>
                                                        <w:bottom w:val="none" w:sz="0" w:space="0" w:color="auto"/>
                                                        <w:right w:val="none" w:sz="0" w:space="0" w:color="auto"/>
                                                      </w:divBdr>
                                                      <w:divsChild>
                                                        <w:div w:id="861748766">
                                                          <w:marLeft w:val="0"/>
                                                          <w:marRight w:val="0"/>
                                                          <w:marTop w:val="0"/>
                                                          <w:marBottom w:val="0"/>
                                                          <w:divBdr>
                                                            <w:top w:val="none" w:sz="0" w:space="0" w:color="auto"/>
                                                            <w:left w:val="none" w:sz="0" w:space="0" w:color="auto"/>
                                                            <w:bottom w:val="none" w:sz="0" w:space="0" w:color="auto"/>
                                                            <w:right w:val="none" w:sz="0" w:space="0" w:color="auto"/>
                                                          </w:divBdr>
                                                        </w:div>
                                                        <w:div w:id="232546517">
                                                          <w:marLeft w:val="0"/>
                                                          <w:marRight w:val="0"/>
                                                          <w:marTop w:val="0"/>
                                                          <w:marBottom w:val="0"/>
                                                          <w:divBdr>
                                                            <w:top w:val="none" w:sz="0" w:space="0" w:color="auto"/>
                                                            <w:left w:val="none" w:sz="0" w:space="0" w:color="auto"/>
                                                            <w:bottom w:val="none" w:sz="0" w:space="0" w:color="auto"/>
                                                            <w:right w:val="none" w:sz="0" w:space="0" w:color="auto"/>
                                                          </w:divBdr>
                                                        </w:div>
                                                        <w:div w:id="1965312377">
                                                          <w:marLeft w:val="0"/>
                                                          <w:marRight w:val="0"/>
                                                          <w:marTop w:val="0"/>
                                                          <w:marBottom w:val="0"/>
                                                          <w:divBdr>
                                                            <w:top w:val="none" w:sz="0" w:space="0" w:color="auto"/>
                                                            <w:left w:val="none" w:sz="0" w:space="0" w:color="auto"/>
                                                            <w:bottom w:val="none" w:sz="0" w:space="0" w:color="auto"/>
                                                            <w:right w:val="none" w:sz="0" w:space="0" w:color="auto"/>
                                                          </w:divBdr>
                                                        </w:div>
                                                        <w:div w:id="872309911">
                                                          <w:marLeft w:val="0"/>
                                                          <w:marRight w:val="0"/>
                                                          <w:marTop w:val="0"/>
                                                          <w:marBottom w:val="0"/>
                                                          <w:divBdr>
                                                            <w:top w:val="none" w:sz="0" w:space="0" w:color="auto"/>
                                                            <w:left w:val="none" w:sz="0" w:space="0" w:color="auto"/>
                                                            <w:bottom w:val="none" w:sz="0" w:space="0" w:color="auto"/>
                                                            <w:right w:val="none" w:sz="0" w:space="0" w:color="auto"/>
                                                          </w:divBdr>
                                                        </w:div>
                                                        <w:div w:id="410083001">
                                                          <w:marLeft w:val="0"/>
                                                          <w:marRight w:val="0"/>
                                                          <w:marTop w:val="0"/>
                                                          <w:marBottom w:val="0"/>
                                                          <w:divBdr>
                                                            <w:top w:val="none" w:sz="0" w:space="0" w:color="auto"/>
                                                            <w:left w:val="none" w:sz="0" w:space="0" w:color="auto"/>
                                                            <w:bottom w:val="none" w:sz="0" w:space="0" w:color="auto"/>
                                                            <w:right w:val="none" w:sz="0" w:space="0" w:color="auto"/>
                                                          </w:divBdr>
                                                        </w:div>
                                                        <w:div w:id="1906598474">
                                                          <w:marLeft w:val="0"/>
                                                          <w:marRight w:val="0"/>
                                                          <w:marTop w:val="0"/>
                                                          <w:marBottom w:val="0"/>
                                                          <w:divBdr>
                                                            <w:top w:val="none" w:sz="0" w:space="0" w:color="auto"/>
                                                            <w:left w:val="none" w:sz="0" w:space="0" w:color="auto"/>
                                                            <w:bottom w:val="none" w:sz="0" w:space="0" w:color="auto"/>
                                                            <w:right w:val="none" w:sz="0" w:space="0" w:color="auto"/>
                                                          </w:divBdr>
                                                        </w:div>
                                                        <w:div w:id="1221937503">
                                                          <w:marLeft w:val="0"/>
                                                          <w:marRight w:val="0"/>
                                                          <w:marTop w:val="0"/>
                                                          <w:marBottom w:val="0"/>
                                                          <w:divBdr>
                                                            <w:top w:val="none" w:sz="0" w:space="0" w:color="auto"/>
                                                            <w:left w:val="none" w:sz="0" w:space="0" w:color="auto"/>
                                                            <w:bottom w:val="none" w:sz="0" w:space="0" w:color="auto"/>
                                                            <w:right w:val="none" w:sz="0" w:space="0" w:color="auto"/>
                                                          </w:divBdr>
                                                        </w:div>
                                                        <w:div w:id="1450588839">
                                                          <w:marLeft w:val="0"/>
                                                          <w:marRight w:val="0"/>
                                                          <w:marTop w:val="0"/>
                                                          <w:marBottom w:val="0"/>
                                                          <w:divBdr>
                                                            <w:top w:val="none" w:sz="0" w:space="0" w:color="auto"/>
                                                            <w:left w:val="none" w:sz="0" w:space="0" w:color="auto"/>
                                                            <w:bottom w:val="none" w:sz="0" w:space="0" w:color="auto"/>
                                                            <w:right w:val="none" w:sz="0" w:space="0" w:color="auto"/>
                                                          </w:divBdr>
                                                        </w:div>
                                                        <w:div w:id="922371950">
                                                          <w:marLeft w:val="0"/>
                                                          <w:marRight w:val="0"/>
                                                          <w:marTop w:val="0"/>
                                                          <w:marBottom w:val="0"/>
                                                          <w:divBdr>
                                                            <w:top w:val="none" w:sz="0" w:space="0" w:color="auto"/>
                                                            <w:left w:val="none" w:sz="0" w:space="0" w:color="auto"/>
                                                            <w:bottom w:val="none" w:sz="0" w:space="0" w:color="auto"/>
                                                            <w:right w:val="none" w:sz="0" w:space="0" w:color="auto"/>
                                                          </w:divBdr>
                                                        </w:div>
                                                        <w:div w:id="1369450607">
                                                          <w:marLeft w:val="0"/>
                                                          <w:marRight w:val="0"/>
                                                          <w:marTop w:val="0"/>
                                                          <w:marBottom w:val="0"/>
                                                          <w:divBdr>
                                                            <w:top w:val="none" w:sz="0" w:space="0" w:color="auto"/>
                                                            <w:left w:val="none" w:sz="0" w:space="0" w:color="auto"/>
                                                            <w:bottom w:val="none" w:sz="0" w:space="0" w:color="auto"/>
                                                            <w:right w:val="none" w:sz="0" w:space="0" w:color="auto"/>
                                                          </w:divBdr>
                                                        </w:div>
                                                        <w:div w:id="965694934">
                                                          <w:marLeft w:val="0"/>
                                                          <w:marRight w:val="0"/>
                                                          <w:marTop w:val="0"/>
                                                          <w:marBottom w:val="0"/>
                                                          <w:divBdr>
                                                            <w:top w:val="none" w:sz="0" w:space="0" w:color="auto"/>
                                                            <w:left w:val="none" w:sz="0" w:space="0" w:color="auto"/>
                                                            <w:bottom w:val="none" w:sz="0" w:space="0" w:color="auto"/>
                                                            <w:right w:val="none" w:sz="0" w:space="0" w:color="auto"/>
                                                          </w:divBdr>
                                                        </w:div>
                                                        <w:div w:id="23099541">
                                                          <w:marLeft w:val="0"/>
                                                          <w:marRight w:val="0"/>
                                                          <w:marTop w:val="0"/>
                                                          <w:marBottom w:val="0"/>
                                                          <w:divBdr>
                                                            <w:top w:val="none" w:sz="0" w:space="0" w:color="auto"/>
                                                            <w:left w:val="none" w:sz="0" w:space="0" w:color="auto"/>
                                                            <w:bottom w:val="none" w:sz="0" w:space="0" w:color="auto"/>
                                                            <w:right w:val="none" w:sz="0" w:space="0" w:color="auto"/>
                                                          </w:divBdr>
                                                        </w:div>
                                                        <w:div w:id="99685534">
                                                          <w:marLeft w:val="0"/>
                                                          <w:marRight w:val="0"/>
                                                          <w:marTop w:val="0"/>
                                                          <w:marBottom w:val="0"/>
                                                          <w:divBdr>
                                                            <w:top w:val="none" w:sz="0" w:space="0" w:color="auto"/>
                                                            <w:left w:val="none" w:sz="0" w:space="0" w:color="auto"/>
                                                            <w:bottom w:val="none" w:sz="0" w:space="0" w:color="auto"/>
                                                            <w:right w:val="none" w:sz="0" w:space="0" w:color="auto"/>
                                                          </w:divBdr>
                                                        </w:div>
                                                        <w:div w:id="82187722">
                                                          <w:marLeft w:val="0"/>
                                                          <w:marRight w:val="0"/>
                                                          <w:marTop w:val="0"/>
                                                          <w:marBottom w:val="0"/>
                                                          <w:divBdr>
                                                            <w:top w:val="none" w:sz="0" w:space="0" w:color="auto"/>
                                                            <w:left w:val="none" w:sz="0" w:space="0" w:color="auto"/>
                                                            <w:bottom w:val="none" w:sz="0" w:space="0" w:color="auto"/>
                                                            <w:right w:val="none" w:sz="0" w:space="0" w:color="auto"/>
                                                          </w:divBdr>
                                                        </w:div>
                                                        <w:div w:id="1948585541">
                                                          <w:marLeft w:val="0"/>
                                                          <w:marRight w:val="0"/>
                                                          <w:marTop w:val="0"/>
                                                          <w:marBottom w:val="0"/>
                                                          <w:divBdr>
                                                            <w:top w:val="none" w:sz="0" w:space="0" w:color="auto"/>
                                                            <w:left w:val="none" w:sz="0" w:space="0" w:color="auto"/>
                                                            <w:bottom w:val="none" w:sz="0" w:space="0" w:color="auto"/>
                                                            <w:right w:val="none" w:sz="0" w:space="0" w:color="auto"/>
                                                          </w:divBdr>
                                                        </w:div>
                                                        <w:div w:id="1977710542">
                                                          <w:marLeft w:val="0"/>
                                                          <w:marRight w:val="0"/>
                                                          <w:marTop w:val="0"/>
                                                          <w:marBottom w:val="0"/>
                                                          <w:divBdr>
                                                            <w:top w:val="none" w:sz="0" w:space="0" w:color="auto"/>
                                                            <w:left w:val="none" w:sz="0" w:space="0" w:color="auto"/>
                                                            <w:bottom w:val="none" w:sz="0" w:space="0" w:color="auto"/>
                                                            <w:right w:val="none" w:sz="0" w:space="0" w:color="auto"/>
                                                          </w:divBdr>
                                                        </w:div>
                                                        <w:div w:id="1154100040">
                                                          <w:marLeft w:val="0"/>
                                                          <w:marRight w:val="0"/>
                                                          <w:marTop w:val="0"/>
                                                          <w:marBottom w:val="0"/>
                                                          <w:divBdr>
                                                            <w:top w:val="none" w:sz="0" w:space="0" w:color="auto"/>
                                                            <w:left w:val="none" w:sz="0" w:space="0" w:color="auto"/>
                                                            <w:bottom w:val="none" w:sz="0" w:space="0" w:color="auto"/>
                                                            <w:right w:val="none" w:sz="0" w:space="0" w:color="auto"/>
                                                          </w:divBdr>
                                                        </w:div>
                                                        <w:div w:id="1933775833">
                                                          <w:marLeft w:val="0"/>
                                                          <w:marRight w:val="0"/>
                                                          <w:marTop w:val="0"/>
                                                          <w:marBottom w:val="0"/>
                                                          <w:divBdr>
                                                            <w:top w:val="none" w:sz="0" w:space="0" w:color="auto"/>
                                                            <w:left w:val="none" w:sz="0" w:space="0" w:color="auto"/>
                                                            <w:bottom w:val="none" w:sz="0" w:space="0" w:color="auto"/>
                                                            <w:right w:val="none" w:sz="0" w:space="0" w:color="auto"/>
                                                          </w:divBdr>
                                                        </w:div>
                                                        <w:div w:id="6294630">
                                                          <w:marLeft w:val="0"/>
                                                          <w:marRight w:val="0"/>
                                                          <w:marTop w:val="0"/>
                                                          <w:marBottom w:val="0"/>
                                                          <w:divBdr>
                                                            <w:top w:val="none" w:sz="0" w:space="0" w:color="auto"/>
                                                            <w:left w:val="none" w:sz="0" w:space="0" w:color="auto"/>
                                                            <w:bottom w:val="none" w:sz="0" w:space="0" w:color="auto"/>
                                                            <w:right w:val="none" w:sz="0" w:space="0" w:color="auto"/>
                                                          </w:divBdr>
                                                        </w:div>
                                                        <w:div w:id="895242731">
                                                          <w:marLeft w:val="0"/>
                                                          <w:marRight w:val="0"/>
                                                          <w:marTop w:val="0"/>
                                                          <w:marBottom w:val="0"/>
                                                          <w:divBdr>
                                                            <w:top w:val="none" w:sz="0" w:space="0" w:color="auto"/>
                                                            <w:left w:val="none" w:sz="0" w:space="0" w:color="auto"/>
                                                            <w:bottom w:val="none" w:sz="0" w:space="0" w:color="auto"/>
                                                            <w:right w:val="none" w:sz="0" w:space="0" w:color="auto"/>
                                                          </w:divBdr>
                                                        </w:div>
                                                        <w:div w:id="988436778">
                                                          <w:marLeft w:val="0"/>
                                                          <w:marRight w:val="0"/>
                                                          <w:marTop w:val="0"/>
                                                          <w:marBottom w:val="0"/>
                                                          <w:divBdr>
                                                            <w:top w:val="none" w:sz="0" w:space="0" w:color="auto"/>
                                                            <w:left w:val="none" w:sz="0" w:space="0" w:color="auto"/>
                                                            <w:bottom w:val="none" w:sz="0" w:space="0" w:color="auto"/>
                                                            <w:right w:val="none" w:sz="0" w:space="0" w:color="auto"/>
                                                          </w:divBdr>
                                                        </w:div>
                                                        <w:div w:id="973412309">
                                                          <w:marLeft w:val="0"/>
                                                          <w:marRight w:val="0"/>
                                                          <w:marTop w:val="0"/>
                                                          <w:marBottom w:val="0"/>
                                                          <w:divBdr>
                                                            <w:top w:val="none" w:sz="0" w:space="0" w:color="auto"/>
                                                            <w:left w:val="none" w:sz="0" w:space="0" w:color="auto"/>
                                                            <w:bottom w:val="none" w:sz="0" w:space="0" w:color="auto"/>
                                                            <w:right w:val="none" w:sz="0" w:space="0" w:color="auto"/>
                                                          </w:divBdr>
                                                        </w:div>
                                                        <w:div w:id="1333921169">
                                                          <w:marLeft w:val="0"/>
                                                          <w:marRight w:val="0"/>
                                                          <w:marTop w:val="0"/>
                                                          <w:marBottom w:val="0"/>
                                                          <w:divBdr>
                                                            <w:top w:val="none" w:sz="0" w:space="0" w:color="auto"/>
                                                            <w:left w:val="none" w:sz="0" w:space="0" w:color="auto"/>
                                                            <w:bottom w:val="none" w:sz="0" w:space="0" w:color="auto"/>
                                                            <w:right w:val="none" w:sz="0" w:space="0" w:color="auto"/>
                                                          </w:divBdr>
                                                        </w:div>
                                                        <w:div w:id="177937763">
                                                          <w:marLeft w:val="0"/>
                                                          <w:marRight w:val="0"/>
                                                          <w:marTop w:val="0"/>
                                                          <w:marBottom w:val="0"/>
                                                          <w:divBdr>
                                                            <w:top w:val="none" w:sz="0" w:space="0" w:color="auto"/>
                                                            <w:left w:val="none" w:sz="0" w:space="0" w:color="auto"/>
                                                            <w:bottom w:val="none" w:sz="0" w:space="0" w:color="auto"/>
                                                            <w:right w:val="none" w:sz="0" w:space="0" w:color="auto"/>
                                                          </w:divBdr>
                                                        </w:div>
                                                        <w:div w:id="1784616956">
                                                          <w:marLeft w:val="0"/>
                                                          <w:marRight w:val="0"/>
                                                          <w:marTop w:val="0"/>
                                                          <w:marBottom w:val="0"/>
                                                          <w:divBdr>
                                                            <w:top w:val="none" w:sz="0" w:space="0" w:color="auto"/>
                                                            <w:left w:val="none" w:sz="0" w:space="0" w:color="auto"/>
                                                            <w:bottom w:val="none" w:sz="0" w:space="0" w:color="auto"/>
                                                            <w:right w:val="none" w:sz="0" w:space="0" w:color="auto"/>
                                                          </w:divBdr>
                                                        </w:div>
                                                        <w:div w:id="590314851">
                                                          <w:marLeft w:val="0"/>
                                                          <w:marRight w:val="0"/>
                                                          <w:marTop w:val="0"/>
                                                          <w:marBottom w:val="0"/>
                                                          <w:divBdr>
                                                            <w:top w:val="none" w:sz="0" w:space="0" w:color="auto"/>
                                                            <w:left w:val="none" w:sz="0" w:space="0" w:color="auto"/>
                                                            <w:bottom w:val="none" w:sz="0" w:space="0" w:color="auto"/>
                                                            <w:right w:val="none" w:sz="0" w:space="0" w:color="auto"/>
                                                          </w:divBdr>
                                                        </w:div>
                                                        <w:div w:id="1942882091">
                                                          <w:marLeft w:val="0"/>
                                                          <w:marRight w:val="0"/>
                                                          <w:marTop w:val="0"/>
                                                          <w:marBottom w:val="0"/>
                                                          <w:divBdr>
                                                            <w:top w:val="none" w:sz="0" w:space="0" w:color="auto"/>
                                                            <w:left w:val="none" w:sz="0" w:space="0" w:color="auto"/>
                                                            <w:bottom w:val="none" w:sz="0" w:space="0" w:color="auto"/>
                                                            <w:right w:val="none" w:sz="0" w:space="0" w:color="auto"/>
                                                          </w:divBdr>
                                                        </w:div>
                                                        <w:div w:id="352149755">
                                                          <w:marLeft w:val="0"/>
                                                          <w:marRight w:val="0"/>
                                                          <w:marTop w:val="0"/>
                                                          <w:marBottom w:val="0"/>
                                                          <w:divBdr>
                                                            <w:top w:val="none" w:sz="0" w:space="0" w:color="auto"/>
                                                            <w:left w:val="none" w:sz="0" w:space="0" w:color="auto"/>
                                                            <w:bottom w:val="none" w:sz="0" w:space="0" w:color="auto"/>
                                                            <w:right w:val="none" w:sz="0" w:space="0" w:color="auto"/>
                                                          </w:divBdr>
                                                        </w:div>
                                                        <w:div w:id="272059803">
                                                          <w:marLeft w:val="0"/>
                                                          <w:marRight w:val="0"/>
                                                          <w:marTop w:val="0"/>
                                                          <w:marBottom w:val="0"/>
                                                          <w:divBdr>
                                                            <w:top w:val="none" w:sz="0" w:space="0" w:color="auto"/>
                                                            <w:left w:val="none" w:sz="0" w:space="0" w:color="auto"/>
                                                            <w:bottom w:val="none" w:sz="0" w:space="0" w:color="auto"/>
                                                            <w:right w:val="none" w:sz="0" w:space="0" w:color="auto"/>
                                                          </w:divBdr>
                                                        </w:div>
                                                        <w:div w:id="111243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8563">
                                                  <w:marLeft w:val="0"/>
                                                  <w:marRight w:val="0"/>
                                                  <w:marTop w:val="0"/>
                                                  <w:marBottom w:val="0"/>
                                                  <w:divBdr>
                                                    <w:top w:val="none" w:sz="0" w:space="0" w:color="auto"/>
                                                    <w:left w:val="none" w:sz="0" w:space="0" w:color="auto"/>
                                                    <w:bottom w:val="none" w:sz="0" w:space="0" w:color="auto"/>
                                                    <w:right w:val="none" w:sz="0" w:space="0" w:color="auto"/>
                                                  </w:divBdr>
                                                  <w:divsChild>
                                                    <w:div w:id="1322657380">
                                                      <w:marLeft w:val="0"/>
                                                      <w:marRight w:val="0"/>
                                                      <w:marTop w:val="0"/>
                                                      <w:marBottom w:val="0"/>
                                                      <w:divBdr>
                                                        <w:top w:val="none" w:sz="0" w:space="0" w:color="auto"/>
                                                        <w:left w:val="none" w:sz="0" w:space="0" w:color="auto"/>
                                                        <w:bottom w:val="none" w:sz="0" w:space="0" w:color="auto"/>
                                                        <w:right w:val="none" w:sz="0" w:space="0" w:color="auto"/>
                                                      </w:divBdr>
                                                    </w:div>
                                                  </w:divsChild>
                                                </w:div>
                                                <w:div w:id="1540118542">
                                                  <w:marLeft w:val="0"/>
                                                  <w:marRight w:val="0"/>
                                                  <w:marTop w:val="0"/>
                                                  <w:marBottom w:val="0"/>
                                                  <w:divBdr>
                                                    <w:top w:val="none" w:sz="0" w:space="0" w:color="auto"/>
                                                    <w:left w:val="none" w:sz="0" w:space="0" w:color="auto"/>
                                                    <w:bottom w:val="none" w:sz="0" w:space="0" w:color="auto"/>
                                                    <w:right w:val="none" w:sz="0" w:space="0" w:color="auto"/>
                                                  </w:divBdr>
                                                  <w:divsChild>
                                                    <w:div w:id="1042291106">
                                                      <w:marLeft w:val="0"/>
                                                      <w:marRight w:val="0"/>
                                                      <w:marTop w:val="0"/>
                                                      <w:marBottom w:val="0"/>
                                                      <w:divBdr>
                                                        <w:top w:val="none" w:sz="0" w:space="0" w:color="auto"/>
                                                        <w:left w:val="none" w:sz="0" w:space="0" w:color="auto"/>
                                                        <w:bottom w:val="none" w:sz="0" w:space="0" w:color="auto"/>
                                                        <w:right w:val="none" w:sz="0" w:space="0" w:color="auto"/>
                                                      </w:divBdr>
                                                    </w:div>
                                                  </w:divsChild>
                                                </w:div>
                                                <w:div w:id="1693722633">
                                                  <w:marLeft w:val="0"/>
                                                  <w:marRight w:val="0"/>
                                                  <w:marTop w:val="0"/>
                                                  <w:marBottom w:val="0"/>
                                                  <w:divBdr>
                                                    <w:top w:val="none" w:sz="0" w:space="0" w:color="auto"/>
                                                    <w:left w:val="none" w:sz="0" w:space="0" w:color="auto"/>
                                                    <w:bottom w:val="none" w:sz="0" w:space="0" w:color="auto"/>
                                                    <w:right w:val="none" w:sz="0" w:space="0" w:color="auto"/>
                                                  </w:divBdr>
                                                  <w:divsChild>
                                                    <w:div w:id="108750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925866">
      <w:bodyDiv w:val="1"/>
      <w:marLeft w:val="0"/>
      <w:marRight w:val="0"/>
      <w:marTop w:val="0"/>
      <w:marBottom w:val="0"/>
      <w:divBdr>
        <w:top w:val="none" w:sz="0" w:space="0" w:color="auto"/>
        <w:left w:val="none" w:sz="0" w:space="0" w:color="auto"/>
        <w:bottom w:val="none" w:sz="0" w:space="0" w:color="auto"/>
        <w:right w:val="none" w:sz="0" w:space="0" w:color="auto"/>
      </w:divBdr>
    </w:div>
    <w:div w:id="637153440">
      <w:bodyDiv w:val="1"/>
      <w:marLeft w:val="0"/>
      <w:marRight w:val="0"/>
      <w:marTop w:val="0"/>
      <w:marBottom w:val="0"/>
      <w:divBdr>
        <w:top w:val="none" w:sz="0" w:space="0" w:color="auto"/>
        <w:left w:val="none" w:sz="0" w:space="0" w:color="auto"/>
        <w:bottom w:val="none" w:sz="0" w:space="0" w:color="auto"/>
        <w:right w:val="none" w:sz="0" w:space="0" w:color="auto"/>
      </w:divBdr>
      <w:divsChild>
        <w:div w:id="944338396">
          <w:marLeft w:val="0"/>
          <w:marRight w:val="0"/>
          <w:marTop w:val="0"/>
          <w:marBottom w:val="0"/>
          <w:divBdr>
            <w:top w:val="none" w:sz="0" w:space="0" w:color="auto"/>
            <w:left w:val="none" w:sz="0" w:space="0" w:color="auto"/>
            <w:bottom w:val="none" w:sz="0" w:space="0" w:color="auto"/>
            <w:right w:val="none" w:sz="0" w:space="0" w:color="auto"/>
          </w:divBdr>
          <w:divsChild>
            <w:div w:id="133372542">
              <w:marLeft w:val="0"/>
              <w:marRight w:val="0"/>
              <w:marTop w:val="0"/>
              <w:marBottom w:val="0"/>
              <w:divBdr>
                <w:top w:val="none" w:sz="0" w:space="0" w:color="auto"/>
                <w:left w:val="none" w:sz="0" w:space="0" w:color="auto"/>
                <w:bottom w:val="none" w:sz="0" w:space="0" w:color="auto"/>
                <w:right w:val="none" w:sz="0" w:space="0" w:color="auto"/>
              </w:divBdr>
            </w:div>
            <w:div w:id="1352224665">
              <w:marLeft w:val="0"/>
              <w:marRight w:val="0"/>
              <w:marTop w:val="0"/>
              <w:marBottom w:val="0"/>
              <w:divBdr>
                <w:top w:val="none" w:sz="0" w:space="0" w:color="auto"/>
                <w:left w:val="none" w:sz="0" w:space="0" w:color="auto"/>
                <w:bottom w:val="none" w:sz="0" w:space="0" w:color="auto"/>
                <w:right w:val="none" w:sz="0" w:space="0" w:color="auto"/>
              </w:divBdr>
            </w:div>
            <w:div w:id="1011184142">
              <w:marLeft w:val="0"/>
              <w:marRight w:val="0"/>
              <w:marTop w:val="0"/>
              <w:marBottom w:val="0"/>
              <w:divBdr>
                <w:top w:val="none" w:sz="0" w:space="0" w:color="auto"/>
                <w:left w:val="none" w:sz="0" w:space="0" w:color="auto"/>
                <w:bottom w:val="none" w:sz="0" w:space="0" w:color="auto"/>
                <w:right w:val="none" w:sz="0" w:space="0" w:color="auto"/>
              </w:divBdr>
            </w:div>
            <w:div w:id="1029338490">
              <w:marLeft w:val="0"/>
              <w:marRight w:val="0"/>
              <w:marTop w:val="0"/>
              <w:marBottom w:val="0"/>
              <w:divBdr>
                <w:top w:val="none" w:sz="0" w:space="0" w:color="auto"/>
                <w:left w:val="none" w:sz="0" w:space="0" w:color="auto"/>
                <w:bottom w:val="none" w:sz="0" w:space="0" w:color="auto"/>
                <w:right w:val="none" w:sz="0" w:space="0" w:color="auto"/>
              </w:divBdr>
            </w:div>
            <w:div w:id="1965455836">
              <w:marLeft w:val="0"/>
              <w:marRight w:val="0"/>
              <w:marTop w:val="0"/>
              <w:marBottom w:val="0"/>
              <w:divBdr>
                <w:top w:val="none" w:sz="0" w:space="0" w:color="auto"/>
                <w:left w:val="none" w:sz="0" w:space="0" w:color="auto"/>
                <w:bottom w:val="none" w:sz="0" w:space="0" w:color="auto"/>
                <w:right w:val="none" w:sz="0" w:space="0" w:color="auto"/>
              </w:divBdr>
            </w:div>
            <w:div w:id="525489881">
              <w:marLeft w:val="0"/>
              <w:marRight w:val="0"/>
              <w:marTop w:val="0"/>
              <w:marBottom w:val="0"/>
              <w:divBdr>
                <w:top w:val="none" w:sz="0" w:space="0" w:color="auto"/>
                <w:left w:val="none" w:sz="0" w:space="0" w:color="auto"/>
                <w:bottom w:val="none" w:sz="0" w:space="0" w:color="auto"/>
                <w:right w:val="none" w:sz="0" w:space="0" w:color="auto"/>
              </w:divBdr>
            </w:div>
            <w:div w:id="1397556244">
              <w:marLeft w:val="0"/>
              <w:marRight w:val="0"/>
              <w:marTop w:val="0"/>
              <w:marBottom w:val="0"/>
              <w:divBdr>
                <w:top w:val="none" w:sz="0" w:space="0" w:color="auto"/>
                <w:left w:val="none" w:sz="0" w:space="0" w:color="auto"/>
                <w:bottom w:val="none" w:sz="0" w:space="0" w:color="auto"/>
                <w:right w:val="none" w:sz="0" w:space="0" w:color="auto"/>
              </w:divBdr>
            </w:div>
            <w:div w:id="2025473162">
              <w:marLeft w:val="0"/>
              <w:marRight w:val="0"/>
              <w:marTop w:val="0"/>
              <w:marBottom w:val="0"/>
              <w:divBdr>
                <w:top w:val="none" w:sz="0" w:space="0" w:color="auto"/>
                <w:left w:val="none" w:sz="0" w:space="0" w:color="auto"/>
                <w:bottom w:val="none" w:sz="0" w:space="0" w:color="auto"/>
                <w:right w:val="none" w:sz="0" w:space="0" w:color="auto"/>
              </w:divBdr>
            </w:div>
            <w:div w:id="157431988">
              <w:marLeft w:val="0"/>
              <w:marRight w:val="0"/>
              <w:marTop w:val="0"/>
              <w:marBottom w:val="0"/>
              <w:divBdr>
                <w:top w:val="none" w:sz="0" w:space="0" w:color="auto"/>
                <w:left w:val="none" w:sz="0" w:space="0" w:color="auto"/>
                <w:bottom w:val="none" w:sz="0" w:space="0" w:color="auto"/>
                <w:right w:val="none" w:sz="0" w:space="0" w:color="auto"/>
              </w:divBdr>
            </w:div>
            <w:div w:id="1486320397">
              <w:marLeft w:val="0"/>
              <w:marRight w:val="0"/>
              <w:marTop w:val="0"/>
              <w:marBottom w:val="0"/>
              <w:divBdr>
                <w:top w:val="none" w:sz="0" w:space="0" w:color="auto"/>
                <w:left w:val="none" w:sz="0" w:space="0" w:color="auto"/>
                <w:bottom w:val="none" w:sz="0" w:space="0" w:color="auto"/>
                <w:right w:val="none" w:sz="0" w:space="0" w:color="auto"/>
              </w:divBdr>
            </w:div>
            <w:div w:id="1441607427">
              <w:marLeft w:val="0"/>
              <w:marRight w:val="0"/>
              <w:marTop w:val="0"/>
              <w:marBottom w:val="0"/>
              <w:divBdr>
                <w:top w:val="none" w:sz="0" w:space="0" w:color="auto"/>
                <w:left w:val="none" w:sz="0" w:space="0" w:color="auto"/>
                <w:bottom w:val="none" w:sz="0" w:space="0" w:color="auto"/>
                <w:right w:val="none" w:sz="0" w:space="0" w:color="auto"/>
              </w:divBdr>
            </w:div>
            <w:div w:id="45051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6173">
      <w:bodyDiv w:val="1"/>
      <w:marLeft w:val="0"/>
      <w:marRight w:val="0"/>
      <w:marTop w:val="0"/>
      <w:marBottom w:val="0"/>
      <w:divBdr>
        <w:top w:val="none" w:sz="0" w:space="0" w:color="auto"/>
        <w:left w:val="none" w:sz="0" w:space="0" w:color="auto"/>
        <w:bottom w:val="none" w:sz="0" w:space="0" w:color="auto"/>
        <w:right w:val="none" w:sz="0" w:space="0" w:color="auto"/>
      </w:divBdr>
    </w:div>
    <w:div w:id="678969199">
      <w:bodyDiv w:val="1"/>
      <w:marLeft w:val="0"/>
      <w:marRight w:val="0"/>
      <w:marTop w:val="0"/>
      <w:marBottom w:val="0"/>
      <w:divBdr>
        <w:top w:val="none" w:sz="0" w:space="0" w:color="auto"/>
        <w:left w:val="none" w:sz="0" w:space="0" w:color="auto"/>
        <w:bottom w:val="none" w:sz="0" w:space="0" w:color="auto"/>
        <w:right w:val="none" w:sz="0" w:space="0" w:color="auto"/>
      </w:divBdr>
      <w:divsChild>
        <w:div w:id="1469978853">
          <w:marLeft w:val="0"/>
          <w:marRight w:val="0"/>
          <w:marTop w:val="0"/>
          <w:marBottom w:val="0"/>
          <w:divBdr>
            <w:top w:val="none" w:sz="0" w:space="0" w:color="auto"/>
            <w:left w:val="none" w:sz="0" w:space="0" w:color="auto"/>
            <w:bottom w:val="none" w:sz="0" w:space="0" w:color="auto"/>
            <w:right w:val="none" w:sz="0" w:space="0" w:color="auto"/>
          </w:divBdr>
          <w:divsChild>
            <w:div w:id="771515051">
              <w:marLeft w:val="0"/>
              <w:marRight w:val="0"/>
              <w:marTop w:val="0"/>
              <w:marBottom w:val="0"/>
              <w:divBdr>
                <w:top w:val="none" w:sz="0" w:space="0" w:color="auto"/>
                <w:left w:val="none" w:sz="0" w:space="0" w:color="auto"/>
                <w:bottom w:val="none" w:sz="0" w:space="0" w:color="auto"/>
                <w:right w:val="none" w:sz="0" w:space="0" w:color="auto"/>
              </w:divBdr>
              <w:divsChild>
                <w:div w:id="517276226">
                  <w:marLeft w:val="0"/>
                  <w:marRight w:val="0"/>
                  <w:marTop w:val="0"/>
                  <w:marBottom w:val="0"/>
                  <w:divBdr>
                    <w:top w:val="none" w:sz="0" w:space="0" w:color="auto"/>
                    <w:left w:val="none" w:sz="0" w:space="0" w:color="auto"/>
                    <w:bottom w:val="none" w:sz="0" w:space="0" w:color="auto"/>
                    <w:right w:val="none" w:sz="0" w:space="0" w:color="auto"/>
                  </w:divBdr>
                  <w:divsChild>
                    <w:div w:id="1330526396">
                      <w:marLeft w:val="0"/>
                      <w:marRight w:val="0"/>
                      <w:marTop w:val="0"/>
                      <w:marBottom w:val="0"/>
                      <w:divBdr>
                        <w:top w:val="none" w:sz="0" w:space="0" w:color="auto"/>
                        <w:left w:val="none" w:sz="0" w:space="0" w:color="auto"/>
                        <w:bottom w:val="none" w:sz="0" w:space="0" w:color="auto"/>
                        <w:right w:val="none" w:sz="0" w:space="0" w:color="auto"/>
                      </w:divBdr>
                      <w:divsChild>
                        <w:div w:id="2045061328">
                          <w:marLeft w:val="0"/>
                          <w:marRight w:val="0"/>
                          <w:marTop w:val="0"/>
                          <w:marBottom w:val="0"/>
                          <w:divBdr>
                            <w:top w:val="none" w:sz="0" w:space="0" w:color="auto"/>
                            <w:left w:val="none" w:sz="0" w:space="0" w:color="auto"/>
                            <w:bottom w:val="none" w:sz="0" w:space="0" w:color="auto"/>
                            <w:right w:val="none" w:sz="0" w:space="0" w:color="auto"/>
                          </w:divBdr>
                          <w:divsChild>
                            <w:div w:id="2042632073">
                              <w:marLeft w:val="0"/>
                              <w:marRight w:val="0"/>
                              <w:marTop w:val="0"/>
                              <w:marBottom w:val="0"/>
                              <w:divBdr>
                                <w:top w:val="none" w:sz="0" w:space="0" w:color="auto"/>
                                <w:left w:val="none" w:sz="0" w:space="0" w:color="auto"/>
                                <w:bottom w:val="none" w:sz="0" w:space="0" w:color="auto"/>
                                <w:right w:val="none" w:sz="0" w:space="0" w:color="auto"/>
                              </w:divBdr>
                              <w:divsChild>
                                <w:div w:id="2032603260">
                                  <w:marLeft w:val="0"/>
                                  <w:marRight w:val="0"/>
                                  <w:marTop w:val="0"/>
                                  <w:marBottom w:val="0"/>
                                  <w:divBdr>
                                    <w:top w:val="none" w:sz="0" w:space="0" w:color="auto"/>
                                    <w:left w:val="none" w:sz="0" w:space="0" w:color="auto"/>
                                    <w:bottom w:val="none" w:sz="0" w:space="0" w:color="auto"/>
                                    <w:right w:val="none" w:sz="0" w:space="0" w:color="auto"/>
                                  </w:divBdr>
                                  <w:divsChild>
                                    <w:div w:id="1600600641">
                                      <w:marLeft w:val="0"/>
                                      <w:marRight w:val="0"/>
                                      <w:marTop w:val="0"/>
                                      <w:marBottom w:val="0"/>
                                      <w:divBdr>
                                        <w:top w:val="none" w:sz="0" w:space="0" w:color="auto"/>
                                        <w:left w:val="none" w:sz="0" w:space="0" w:color="auto"/>
                                        <w:bottom w:val="none" w:sz="0" w:space="0" w:color="auto"/>
                                        <w:right w:val="none" w:sz="0" w:space="0" w:color="auto"/>
                                      </w:divBdr>
                                      <w:divsChild>
                                        <w:div w:id="665329368">
                                          <w:marLeft w:val="0"/>
                                          <w:marRight w:val="0"/>
                                          <w:marTop w:val="0"/>
                                          <w:marBottom w:val="0"/>
                                          <w:divBdr>
                                            <w:top w:val="none" w:sz="0" w:space="0" w:color="auto"/>
                                            <w:left w:val="none" w:sz="0" w:space="0" w:color="auto"/>
                                            <w:bottom w:val="none" w:sz="0" w:space="0" w:color="auto"/>
                                            <w:right w:val="none" w:sz="0" w:space="0" w:color="auto"/>
                                          </w:divBdr>
                                          <w:divsChild>
                                            <w:div w:id="1230383184">
                                              <w:marLeft w:val="0"/>
                                              <w:marRight w:val="0"/>
                                              <w:marTop w:val="0"/>
                                              <w:marBottom w:val="0"/>
                                              <w:divBdr>
                                                <w:top w:val="none" w:sz="0" w:space="0" w:color="auto"/>
                                                <w:left w:val="none" w:sz="0" w:space="0" w:color="auto"/>
                                                <w:bottom w:val="none" w:sz="0" w:space="0" w:color="auto"/>
                                                <w:right w:val="none" w:sz="0" w:space="0" w:color="auto"/>
                                              </w:divBdr>
                                              <w:divsChild>
                                                <w:div w:id="1171526309">
                                                  <w:marLeft w:val="0"/>
                                                  <w:marRight w:val="0"/>
                                                  <w:marTop w:val="0"/>
                                                  <w:marBottom w:val="0"/>
                                                  <w:divBdr>
                                                    <w:top w:val="none" w:sz="0" w:space="0" w:color="auto"/>
                                                    <w:left w:val="none" w:sz="0" w:space="0" w:color="auto"/>
                                                    <w:bottom w:val="none" w:sz="0" w:space="0" w:color="auto"/>
                                                    <w:right w:val="none" w:sz="0" w:space="0" w:color="auto"/>
                                                  </w:divBdr>
                                                  <w:divsChild>
                                                    <w:div w:id="1159152516">
                                                      <w:marLeft w:val="0"/>
                                                      <w:marRight w:val="0"/>
                                                      <w:marTop w:val="0"/>
                                                      <w:marBottom w:val="0"/>
                                                      <w:divBdr>
                                                        <w:top w:val="none" w:sz="0" w:space="0" w:color="auto"/>
                                                        <w:left w:val="none" w:sz="0" w:space="0" w:color="auto"/>
                                                        <w:bottom w:val="none" w:sz="0" w:space="0" w:color="auto"/>
                                                        <w:right w:val="none" w:sz="0" w:space="0" w:color="auto"/>
                                                      </w:divBdr>
                                                      <w:divsChild>
                                                        <w:div w:id="1802066547">
                                                          <w:marLeft w:val="0"/>
                                                          <w:marRight w:val="0"/>
                                                          <w:marTop w:val="0"/>
                                                          <w:marBottom w:val="0"/>
                                                          <w:divBdr>
                                                            <w:top w:val="none" w:sz="0" w:space="0" w:color="auto"/>
                                                            <w:left w:val="none" w:sz="0" w:space="0" w:color="auto"/>
                                                            <w:bottom w:val="none" w:sz="0" w:space="0" w:color="auto"/>
                                                            <w:right w:val="none" w:sz="0" w:space="0" w:color="auto"/>
                                                          </w:divBdr>
                                                        </w:div>
                                                        <w:div w:id="229077032">
                                                          <w:marLeft w:val="0"/>
                                                          <w:marRight w:val="0"/>
                                                          <w:marTop w:val="0"/>
                                                          <w:marBottom w:val="0"/>
                                                          <w:divBdr>
                                                            <w:top w:val="none" w:sz="0" w:space="0" w:color="auto"/>
                                                            <w:left w:val="none" w:sz="0" w:space="0" w:color="auto"/>
                                                            <w:bottom w:val="none" w:sz="0" w:space="0" w:color="auto"/>
                                                            <w:right w:val="none" w:sz="0" w:space="0" w:color="auto"/>
                                                          </w:divBdr>
                                                        </w:div>
                                                        <w:div w:id="1262909947">
                                                          <w:marLeft w:val="0"/>
                                                          <w:marRight w:val="0"/>
                                                          <w:marTop w:val="0"/>
                                                          <w:marBottom w:val="0"/>
                                                          <w:divBdr>
                                                            <w:top w:val="none" w:sz="0" w:space="0" w:color="auto"/>
                                                            <w:left w:val="none" w:sz="0" w:space="0" w:color="auto"/>
                                                            <w:bottom w:val="none" w:sz="0" w:space="0" w:color="auto"/>
                                                            <w:right w:val="none" w:sz="0" w:space="0" w:color="auto"/>
                                                          </w:divBdr>
                                                        </w:div>
                                                        <w:div w:id="1051657300">
                                                          <w:marLeft w:val="0"/>
                                                          <w:marRight w:val="0"/>
                                                          <w:marTop w:val="0"/>
                                                          <w:marBottom w:val="0"/>
                                                          <w:divBdr>
                                                            <w:top w:val="none" w:sz="0" w:space="0" w:color="auto"/>
                                                            <w:left w:val="none" w:sz="0" w:space="0" w:color="auto"/>
                                                            <w:bottom w:val="none" w:sz="0" w:space="0" w:color="auto"/>
                                                            <w:right w:val="none" w:sz="0" w:space="0" w:color="auto"/>
                                                          </w:divBdr>
                                                        </w:div>
                                                        <w:div w:id="366758589">
                                                          <w:marLeft w:val="0"/>
                                                          <w:marRight w:val="0"/>
                                                          <w:marTop w:val="0"/>
                                                          <w:marBottom w:val="0"/>
                                                          <w:divBdr>
                                                            <w:top w:val="none" w:sz="0" w:space="0" w:color="auto"/>
                                                            <w:left w:val="none" w:sz="0" w:space="0" w:color="auto"/>
                                                            <w:bottom w:val="none" w:sz="0" w:space="0" w:color="auto"/>
                                                            <w:right w:val="none" w:sz="0" w:space="0" w:color="auto"/>
                                                          </w:divBdr>
                                                        </w:div>
                                                        <w:div w:id="1620917168">
                                                          <w:marLeft w:val="0"/>
                                                          <w:marRight w:val="0"/>
                                                          <w:marTop w:val="0"/>
                                                          <w:marBottom w:val="0"/>
                                                          <w:divBdr>
                                                            <w:top w:val="none" w:sz="0" w:space="0" w:color="auto"/>
                                                            <w:left w:val="none" w:sz="0" w:space="0" w:color="auto"/>
                                                            <w:bottom w:val="none" w:sz="0" w:space="0" w:color="auto"/>
                                                            <w:right w:val="none" w:sz="0" w:space="0" w:color="auto"/>
                                                          </w:divBdr>
                                                        </w:div>
                                                        <w:div w:id="1787506028">
                                                          <w:marLeft w:val="0"/>
                                                          <w:marRight w:val="0"/>
                                                          <w:marTop w:val="0"/>
                                                          <w:marBottom w:val="0"/>
                                                          <w:divBdr>
                                                            <w:top w:val="none" w:sz="0" w:space="0" w:color="auto"/>
                                                            <w:left w:val="none" w:sz="0" w:space="0" w:color="auto"/>
                                                            <w:bottom w:val="none" w:sz="0" w:space="0" w:color="auto"/>
                                                            <w:right w:val="none" w:sz="0" w:space="0" w:color="auto"/>
                                                          </w:divBdr>
                                                        </w:div>
                                                        <w:div w:id="561526201">
                                                          <w:marLeft w:val="0"/>
                                                          <w:marRight w:val="0"/>
                                                          <w:marTop w:val="0"/>
                                                          <w:marBottom w:val="0"/>
                                                          <w:divBdr>
                                                            <w:top w:val="none" w:sz="0" w:space="0" w:color="auto"/>
                                                            <w:left w:val="none" w:sz="0" w:space="0" w:color="auto"/>
                                                            <w:bottom w:val="none" w:sz="0" w:space="0" w:color="auto"/>
                                                            <w:right w:val="none" w:sz="0" w:space="0" w:color="auto"/>
                                                          </w:divBdr>
                                                        </w:div>
                                                        <w:div w:id="62222651">
                                                          <w:marLeft w:val="0"/>
                                                          <w:marRight w:val="0"/>
                                                          <w:marTop w:val="0"/>
                                                          <w:marBottom w:val="0"/>
                                                          <w:divBdr>
                                                            <w:top w:val="none" w:sz="0" w:space="0" w:color="auto"/>
                                                            <w:left w:val="none" w:sz="0" w:space="0" w:color="auto"/>
                                                            <w:bottom w:val="none" w:sz="0" w:space="0" w:color="auto"/>
                                                            <w:right w:val="none" w:sz="0" w:space="0" w:color="auto"/>
                                                          </w:divBdr>
                                                        </w:div>
                                                        <w:div w:id="455293805">
                                                          <w:marLeft w:val="0"/>
                                                          <w:marRight w:val="0"/>
                                                          <w:marTop w:val="0"/>
                                                          <w:marBottom w:val="0"/>
                                                          <w:divBdr>
                                                            <w:top w:val="none" w:sz="0" w:space="0" w:color="auto"/>
                                                            <w:left w:val="none" w:sz="0" w:space="0" w:color="auto"/>
                                                            <w:bottom w:val="none" w:sz="0" w:space="0" w:color="auto"/>
                                                            <w:right w:val="none" w:sz="0" w:space="0" w:color="auto"/>
                                                          </w:divBdr>
                                                        </w:div>
                                                        <w:div w:id="1493643175">
                                                          <w:marLeft w:val="0"/>
                                                          <w:marRight w:val="0"/>
                                                          <w:marTop w:val="0"/>
                                                          <w:marBottom w:val="0"/>
                                                          <w:divBdr>
                                                            <w:top w:val="none" w:sz="0" w:space="0" w:color="auto"/>
                                                            <w:left w:val="none" w:sz="0" w:space="0" w:color="auto"/>
                                                            <w:bottom w:val="none" w:sz="0" w:space="0" w:color="auto"/>
                                                            <w:right w:val="none" w:sz="0" w:space="0" w:color="auto"/>
                                                          </w:divBdr>
                                                        </w:div>
                                                        <w:div w:id="886189062">
                                                          <w:marLeft w:val="0"/>
                                                          <w:marRight w:val="0"/>
                                                          <w:marTop w:val="0"/>
                                                          <w:marBottom w:val="0"/>
                                                          <w:divBdr>
                                                            <w:top w:val="none" w:sz="0" w:space="0" w:color="auto"/>
                                                            <w:left w:val="none" w:sz="0" w:space="0" w:color="auto"/>
                                                            <w:bottom w:val="none" w:sz="0" w:space="0" w:color="auto"/>
                                                            <w:right w:val="none" w:sz="0" w:space="0" w:color="auto"/>
                                                          </w:divBdr>
                                                        </w:div>
                                                        <w:div w:id="109056586">
                                                          <w:marLeft w:val="0"/>
                                                          <w:marRight w:val="0"/>
                                                          <w:marTop w:val="0"/>
                                                          <w:marBottom w:val="0"/>
                                                          <w:divBdr>
                                                            <w:top w:val="none" w:sz="0" w:space="0" w:color="auto"/>
                                                            <w:left w:val="none" w:sz="0" w:space="0" w:color="auto"/>
                                                            <w:bottom w:val="none" w:sz="0" w:space="0" w:color="auto"/>
                                                            <w:right w:val="none" w:sz="0" w:space="0" w:color="auto"/>
                                                          </w:divBdr>
                                                        </w:div>
                                                        <w:div w:id="521558258">
                                                          <w:marLeft w:val="0"/>
                                                          <w:marRight w:val="0"/>
                                                          <w:marTop w:val="0"/>
                                                          <w:marBottom w:val="0"/>
                                                          <w:divBdr>
                                                            <w:top w:val="none" w:sz="0" w:space="0" w:color="auto"/>
                                                            <w:left w:val="none" w:sz="0" w:space="0" w:color="auto"/>
                                                            <w:bottom w:val="none" w:sz="0" w:space="0" w:color="auto"/>
                                                            <w:right w:val="none" w:sz="0" w:space="0" w:color="auto"/>
                                                          </w:divBdr>
                                                        </w:div>
                                                        <w:div w:id="1686207642">
                                                          <w:marLeft w:val="0"/>
                                                          <w:marRight w:val="0"/>
                                                          <w:marTop w:val="0"/>
                                                          <w:marBottom w:val="0"/>
                                                          <w:divBdr>
                                                            <w:top w:val="none" w:sz="0" w:space="0" w:color="auto"/>
                                                            <w:left w:val="none" w:sz="0" w:space="0" w:color="auto"/>
                                                            <w:bottom w:val="none" w:sz="0" w:space="0" w:color="auto"/>
                                                            <w:right w:val="none" w:sz="0" w:space="0" w:color="auto"/>
                                                          </w:divBdr>
                                                        </w:div>
                                                        <w:div w:id="1560945767">
                                                          <w:marLeft w:val="0"/>
                                                          <w:marRight w:val="0"/>
                                                          <w:marTop w:val="0"/>
                                                          <w:marBottom w:val="0"/>
                                                          <w:divBdr>
                                                            <w:top w:val="none" w:sz="0" w:space="0" w:color="auto"/>
                                                            <w:left w:val="none" w:sz="0" w:space="0" w:color="auto"/>
                                                            <w:bottom w:val="none" w:sz="0" w:space="0" w:color="auto"/>
                                                            <w:right w:val="none" w:sz="0" w:space="0" w:color="auto"/>
                                                          </w:divBdr>
                                                        </w:div>
                                                        <w:div w:id="206793863">
                                                          <w:marLeft w:val="0"/>
                                                          <w:marRight w:val="0"/>
                                                          <w:marTop w:val="0"/>
                                                          <w:marBottom w:val="0"/>
                                                          <w:divBdr>
                                                            <w:top w:val="none" w:sz="0" w:space="0" w:color="auto"/>
                                                            <w:left w:val="none" w:sz="0" w:space="0" w:color="auto"/>
                                                            <w:bottom w:val="none" w:sz="0" w:space="0" w:color="auto"/>
                                                            <w:right w:val="none" w:sz="0" w:space="0" w:color="auto"/>
                                                          </w:divBdr>
                                                        </w:div>
                                                        <w:div w:id="462232279">
                                                          <w:marLeft w:val="0"/>
                                                          <w:marRight w:val="0"/>
                                                          <w:marTop w:val="0"/>
                                                          <w:marBottom w:val="0"/>
                                                          <w:divBdr>
                                                            <w:top w:val="none" w:sz="0" w:space="0" w:color="auto"/>
                                                            <w:left w:val="none" w:sz="0" w:space="0" w:color="auto"/>
                                                            <w:bottom w:val="none" w:sz="0" w:space="0" w:color="auto"/>
                                                            <w:right w:val="none" w:sz="0" w:space="0" w:color="auto"/>
                                                          </w:divBdr>
                                                        </w:div>
                                                        <w:div w:id="936863222">
                                                          <w:marLeft w:val="0"/>
                                                          <w:marRight w:val="0"/>
                                                          <w:marTop w:val="0"/>
                                                          <w:marBottom w:val="0"/>
                                                          <w:divBdr>
                                                            <w:top w:val="none" w:sz="0" w:space="0" w:color="auto"/>
                                                            <w:left w:val="none" w:sz="0" w:space="0" w:color="auto"/>
                                                            <w:bottom w:val="none" w:sz="0" w:space="0" w:color="auto"/>
                                                            <w:right w:val="none" w:sz="0" w:space="0" w:color="auto"/>
                                                          </w:divBdr>
                                                        </w:div>
                                                        <w:div w:id="1071268281">
                                                          <w:marLeft w:val="0"/>
                                                          <w:marRight w:val="0"/>
                                                          <w:marTop w:val="0"/>
                                                          <w:marBottom w:val="0"/>
                                                          <w:divBdr>
                                                            <w:top w:val="none" w:sz="0" w:space="0" w:color="auto"/>
                                                            <w:left w:val="none" w:sz="0" w:space="0" w:color="auto"/>
                                                            <w:bottom w:val="none" w:sz="0" w:space="0" w:color="auto"/>
                                                            <w:right w:val="none" w:sz="0" w:space="0" w:color="auto"/>
                                                          </w:divBdr>
                                                        </w:div>
                                                        <w:div w:id="1897203847">
                                                          <w:marLeft w:val="0"/>
                                                          <w:marRight w:val="0"/>
                                                          <w:marTop w:val="0"/>
                                                          <w:marBottom w:val="0"/>
                                                          <w:divBdr>
                                                            <w:top w:val="none" w:sz="0" w:space="0" w:color="auto"/>
                                                            <w:left w:val="none" w:sz="0" w:space="0" w:color="auto"/>
                                                            <w:bottom w:val="none" w:sz="0" w:space="0" w:color="auto"/>
                                                            <w:right w:val="none" w:sz="0" w:space="0" w:color="auto"/>
                                                          </w:divBdr>
                                                        </w:div>
                                                        <w:div w:id="847986495">
                                                          <w:marLeft w:val="0"/>
                                                          <w:marRight w:val="0"/>
                                                          <w:marTop w:val="0"/>
                                                          <w:marBottom w:val="0"/>
                                                          <w:divBdr>
                                                            <w:top w:val="none" w:sz="0" w:space="0" w:color="auto"/>
                                                            <w:left w:val="none" w:sz="0" w:space="0" w:color="auto"/>
                                                            <w:bottom w:val="none" w:sz="0" w:space="0" w:color="auto"/>
                                                            <w:right w:val="none" w:sz="0" w:space="0" w:color="auto"/>
                                                          </w:divBdr>
                                                        </w:div>
                                                        <w:div w:id="1808161950">
                                                          <w:marLeft w:val="0"/>
                                                          <w:marRight w:val="0"/>
                                                          <w:marTop w:val="0"/>
                                                          <w:marBottom w:val="0"/>
                                                          <w:divBdr>
                                                            <w:top w:val="none" w:sz="0" w:space="0" w:color="auto"/>
                                                            <w:left w:val="none" w:sz="0" w:space="0" w:color="auto"/>
                                                            <w:bottom w:val="none" w:sz="0" w:space="0" w:color="auto"/>
                                                            <w:right w:val="none" w:sz="0" w:space="0" w:color="auto"/>
                                                          </w:divBdr>
                                                        </w:div>
                                                        <w:div w:id="935212090">
                                                          <w:marLeft w:val="0"/>
                                                          <w:marRight w:val="0"/>
                                                          <w:marTop w:val="0"/>
                                                          <w:marBottom w:val="0"/>
                                                          <w:divBdr>
                                                            <w:top w:val="none" w:sz="0" w:space="0" w:color="auto"/>
                                                            <w:left w:val="none" w:sz="0" w:space="0" w:color="auto"/>
                                                            <w:bottom w:val="none" w:sz="0" w:space="0" w:color="auto"/>
                                                            <w:right w:val="none" w:sz="0" w:space="0" w:color="auto"/>
                                                          </w:divBdr>
                                                        </w:div>
                                                        <w:div w:id="438764371">
                                                          <w:marLeft w:val="0"/>
                                                          <w:marRight w:val="0"/>
                                                          <w:marTop w:val="0"/>
                                                          <w:marBottom w:val="0"/>
                                                          <w:divBdr>
                                                            <w:top w:val="none" w:sz="0" w:space="0" w:color="auto"/>
                                                            <w:left w:val="none" w:sz="0" w:space="0" w:color="auto"/>
                                                            <w:bottom w:val="none" w:sz="0" w:space="0" w:color="auto"/>
                                                            <w:right w:val="none" w:sz="0" w:space="0" w:color="auto"/>
                                                          </w:divBdr>
                                                        </w:div>
                                                        <w:div w:id="255948197">
                                                          <w:marLeft w:val="0"/>
                                                          <w:marRight w:val="0"/>
                                                          <w:marTop w:val="0"/>
                                                          <w:marBottom w:val="0"/>
                                                          <w:divBdr>
                                                            <w:top w:val="none" w:sz="0" w:space="0" w:color="auto"/>
                                                            <w:left w:val="none" w:sz="0" w:space="0" w:color="auto"/>
                                                            <w:bottom w:val="none" w:sz="0" w:space="0" w:color="auto"/>
                                                            <w:right w:val="none" w:sz="0" w:space="0" w:color="auto"/>
                                                          </w:divBdr>
                                                        </w:div>
                                                        <w:div w:id="1782066523">
                                                          <w:marLeft w:val="0"/>
                                                          <w:marRight w:val="0"/>
                                                          <w:marTop w:val="0"/>
                                                          <w:marBottom w:val="0"/>
                                                          <w:divBdr>
                                                            <w:top w:val="none" w:sz="0" w:space="0" w:color="auto"/>
                                                            <w:left w:val="none" w:sz="0" w:space="0" w:color="auto"/>
                                                            <w:bottom w:val="none" w:sz="0" w:space="0" w:color="auto"/>
                                                            <w:right w:val="none" w:sz="0" w:space="0" w:color="auto"/>
                                                          </w:divBdr>
                                                        </w:div>
                                                        <w:div w:id="263005425">
                                                          <w:marLeft w:val="0"/>
                                                          <w:marRight w:val="0"/>
                                                          <w:marTop w:val="0"/>
                                                          <w:marBottom w:val="0"/>
                                                          <w:divBdr>
                                                            <w:top w:val="none" w:sz="0" w:space="0" w:color="auto"/>
                                                            <w:left w:val="none" w:sz="0" w:space="0" w:color="auto"/>
                                                            <w:bottom w:val="none" w:sz="0" w:space="0" w:color="auto"/>
                                                            <w:right w:val="none" w:sz="0" w:space="0" w:color="auto"/>
                                                          </w:divBdr>
                                                        </w:div>
                                                        <w:div w:id="908926247">
                                                          <w:marLeft w:val="0"/>
                                                          <w:marRight w:val="0"/>
                                                          <w:marTop w:val="0"/>
                                                          <w:marBottom w:val="0"/>
                                                          <w:divBdr>
                                                            <w:top w:val="none" w:sz="0" w:space="0" w:color="auto"/>
                                                            <w:left w:val="none" w:sz="0" w:space="0" w:color="auto"/>
                                                            <w:bottom w:val="none" w:sz="0" w:space="0" w:color="auto"/>
                                                            <w:right w:val="none" w:sz="0" w:space="0" w:color="auto"/>
                                                          </w:divBdr>
                                                        </w:div>
                                                        <w:div w:id="19092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3043">
                                                  <w:marLeft w:val="0"/>
                                                  <w:marRight w:val="0"/>
                                                  <w:marTop w:val="0"/>
                                                  <w:marBottom w:val="0"/>
                                                  <w:divBdr>
                                                    <w:top w:val="none" w:sz="0" w:space="0" w:color="auto"/>
                                                    <w:left w:val="none" w:sz="0" w:space="0" w:color="auto"/>
                                                    <w:bottom w:val="none" w:sz="0" w:space="0" w:color="auto"/>
                                                    <w:right w:val="none" w:sz="0" w:space="0" w:color="auto"/>
                                                  </w:divBdr>
                                                  <w:divsChild>
                                                    <w:div w:id="1522402637">
                                                      <w:marLeft w:val="0"/>
                                                      <w:marRight w:val="0"/>
                                                      <w:marTop w:val="0"/>
                                                      <w:marBottom w:val="0"/>
                                                      <w:divBdr>
                                                        <w:top w:val="none" w:sz="0" w:space="0" w:color="auto"/>
                                                        <w:left w:val="none" w:sz="0" w:space="0" w:color="auto"/>
                                                        <w:bottom w:val="none" w:sz="0" w:space="0" w:color="auto"/>
                                                        <w:right w:val="none" w:sz="0" w:space="0" w:color="auto"/>
                                                      </w:divBdr>
                                                    </w:div>
                                                  </w:divsChild>
                                                </w:div>
                                                <w:div w:id="1796486435">
                                                  <w:marLeft w:val="0"/>
                                                  <w:marRight w:val="0"/>
                                                  <w:marTop w:val="0"/>
                                                  <w:marBottom w:val="0"/>
                                                  <w:divBdr>
                                                    <w:top w:val="none" w:sz="0" w:space="0" w:color="auto"/>
                                                    <w:left w:val="none" w:sz="0" w:space="0" w:color="auto"/>
                                                    <w:bottom w:val="none" w:sz="0" w:space="0" w:color="auto"/>
                                                    <w:right w:val="none" w:sz="0" w:space="0" w:color="auto"/>
                                                  </w:divBdr>
                                                  <w:divsChild>
                                                    <w:div w:id="976835326">
                                                      <w:marLeft w:val="0"/>
                                                      <w:marRight w:val="0"/>
                                                      <w:marTop w:val="0"/>
                                                      <w:marBottom w:val="0"/>
                                                      <w:divBdr>
                                                        <w:top w:val="none" w:sz="0" w:space="0" w:color="auto"/>
                                                        <w:left w:val="none" w:sz="0" w:space="0" w:color="auto"/>
                                                        <w:bottom w:val="none" w:sz="0" w:space="0" w:color="auto"/>
                                                        <w:right w:val="none" w:sz="0" w:space="0" w:color="auto"/>
                                                      </w:divBdr>
                                                    </w:div>
                                                  </w:divsChild>
                                                </w:div>
                                                <w:div w:id="137773616">
                                                  <w:marLeft w:val="0"/>
                                                  <w:marRight w:val="0"/>
                                                  <w:marTop w:val="0"/>
                                                  <w:marBottom w:val="0"/>
                                                  <w:divBdr>
                                                    <w:top w:val="none" w:sz="0" w:space="0" w:color="auto"/>
                                                    <w:left w:val="none" w:sz="0" w:space="0" w:color="auto"/>
                                                    <w:bottom w:val="none" w:sz="0" w:space="0" w:color="auto"/>
                                                    <w:right w:val="none" w:sz="0" w:space="0" w:color="auto"/>
                                                  </w:divBdr>
                                                  <w:divsChild>
                                                    <w:div w:id="99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3094400">
      <w:bodyDiv w:val="1"/>
      <w:marLeft w:val="0"/>
      <w:marRight w:val="0"/>
      <w:marTop w:val="0"/>
      <w:marBottom w:val="0"/>
      <w:divBdr>
        <w:top w:val="none" w:sz="0" w:space="0" w:color="auto"/>
        <w:left w:val="none" w:sz="0" w:space="0" w:color="auto"/>
        <w:bottom w:val="none" w:sz="0" w:space="0" w:color="auto"/>
        <w:right w:val="none" w:sz="0" w:space="0" w:color="auto"/>
      </w:divBdr>
    </w:div>
    <w:div w:id="706031611">
      <w:bodyDiv w:val="1"/>
      <w:marLeft w:val="0"/>
      <w:marRight w:val="0"/>
      <w:marTop w:val="0"/>
      <w:marBottom w:val="0"/>
      <w:divBdr>
        <w:top w:val="none" w:sz="0" w:space="0" w:color="auto"/>
        <w:left w:val="none" w:sz="0" w:space="0" w:color="auto"/>
        <w:bottom w:val="none" w:sz="0" w:space="0" w:color="auto"/>
        <w:right w:val="none" w:sz="0" w:space="0" w:color="auto"/>
      </w:divBdr>
    </w:div>
    <w:div w:id="711150116">
      <w:bodyDiv w:val="1"/>
      <w:marLeft w:val="0"/>
      <w:marRight w:val="0"/>
      <w:marTop w:val="0"/>
      <w:marBottom w:val="0"/>
      <w:divBdr>
        <w:top w:val="none" w:sz="0" w:space="0" w:color="auto"/>
        <w:left w:val="none" w:sz="0" w:space="0" w:color="auto"/>
        <w:bottom w:val="none" w:sz="0" w:space="0" w:color="auto"/>
        <w:right w:val="none" w:sz="0" w:space="0" w:color="auto"/>
      </w:divBdr>
    </w:div>
    <w:div w:id="717054284">
      <w:bodyDiv w:val="1"/>
      <w:marLeft w:val="0"/>
      <w:marRight w:val="0"/>
      <w:marTop w:val="0"/>
      <w:marBottom w:val="0"/>
      <w:divBdr>
        <w:top w:val="none" w:sz="0" w:space="0" w:color="auto"/>
        <w:left w:val="none" w:sz="0" w:space="0" w:color="auto"/>
        <w:bottom w:val="none" w:sz="0" w:space="0" w:color="auto"/>
        <w:right w:val="none" w:sz="0" w:space="0" w:color="auto"/>
      </w:divBdr>
    </w:div>
    <w:div w:id="740174731">
      <w:bodyDiv w:val="1"/>
      <w:marLeft w:val="0"/>
      <w:marRight w:val="0"/>
      <w:marTop w:val="0"/>
      <w:marBottom w:val="0"/>
      <w:divBdr>
        <w:top w:val="none" w:sz="0" w:space="0" w:color="auto"/>
        <w:left w:val="none" w:sz="0" w:space="0" w:color="auto"/>
        <w:bottom w:val="none" w:sz="0" w:space="0" w:color="auto"/>
        <w:right w:val="none" w:sz="0" w:space="0" w:color="auto"/>
      </w:divBdr>
    </w:div>
    <w:div w:id="749813241">
      <w:bodyDiv w:val="1"/>
      <w:marLeft w:val="0"/>
      <w:marRight w:val="0"/>
      <w:marTop w:val="0"/>
      <w:marBottom w:val="0"/>
      <w:divBdr>
        <w:top w:val="none" w:sz="0" w:space="0" w:color="auto"/>
        <w:left w:val="none" w:sz="0" w:space="0" w:color="auto"/>
        <w:bottom w:val="none" w:sz="0" w:space="0" w:color="auto"/>
        <w:right w:val="none" w:sz="0" w:space="0" w:color="auto"/>
      </w:divBdr>
    </w:div>
    <w:div w:id="762381305">
      <w:bodyDiv w:val="1"/>
      <w:marLeft w:val="0"/>
      <w:marRight w:val="0"/>
      <w:marTop w:val="0"/>
      <w:marBottom w:val="0"/>
      <w:divBdr>
        <w:top w:val="none" w:sz="0" w:space="0" w:color="auto"/>
        <w:left w:val="none" w:sz="0" w:space="0" w:color="auto"/>
        <w:bottom w:val="none" w:sz="0" w:space="0" w:color="auto"/>
        <w:right w:val="none" w:sz="0" w:space="0" w:color="auto"/>
      </w:divBdr>
    </w:div>
    <w:div w:id="786780524">
      <w:bodyDiv w:val="1"/>
      <w:marLeft w:val="0"/>
      <w:marRight w:val="0"/>
      <w:marTop w:val="0"/>
      <w:marBottom w:val="0"/>
      <w:divBdr>
        <w:top w:val="none" w:sz="0" w:space="0" w:color="auto"/>
        <w:left w:val="none" w:sz="0" w:space="0" w:color="auto"/>
        <w:bottom w:val="none" w:sz="0" w:space="0" w:color="auto"/>
        <w:right w:val="none" w:sz="0" w:space="0" w:color="auto"/>
      </w:divBdr>
      <w:divsChild>
        <w:div w:id="473065183">
          <w:marLeft w:val="0"/>
          <w:marRight w:val="0"/>
          <w:marTop w:val="0"/>
          <w:marBottom w:val="0"/>
          <w:divBdr>
            <w:top w:val="none" w:sz="0" w:space="0" w:color="auto"/>
            <w:left w:val="none" w:sz="0" w:space="0" w:color="auto"/>
            <w:bottom w:val="none" w:sz="0" w:space="0" w:color="auto"/>
            <w:right w:val="none" w:sz="0" w:space="0" w:color="auto"/>
          </w:divBdr>
          <w:divsChild>
            <w:div w:id="1622296058">
              <w:marLeft w:val="0"/>
              <w:marRight w:val="0"/>
              <w:marTop w:val="0"/>
              <w:marBottom w:val="0"/>
              <w:divBdr>
                <w:top w:val="none" w:sz="0" w:space="0" w:color="auto"/>
                <w:left w:val="none" w:sz="0" w:space="0" w:color="auto"/>
                <w:bottom w:val="none" w:sz="0" w:space="0" w:color="auto"/>
                <w:right w:val="none" w:sz="0" w:space="0" w:color="auto"/>
              </w:divBdr>
              <w:divsChild>
                <w:div w:id="771970647">
                  <w:marLeft w:val="0"/>
                  <w:marRight w:val="0"/>
                  <w:marTop w:val="0"/>
                  <w:marBottom w:val="0"/>
                  <w:divBdr>
                    <w:top w:val="none" w:sz="0" w:space="0" w:color="auto"/>
                    <w:left w:val="none" w:sz="0" w:space="0" w:color="auto"/>
                    <w:bottom w:val="none" w:sz="0" w:space="0" w:color="auto"/>
                    <w:right w:val="none" w:sz="0" w:space="0" w:color="auto"/>
                  </w:divBdr>
                  <w:divsChild>
                    <w:div w:id="1704360706">
                      <w:marLeft w:val="0"/>
                      <w:marRight w:val="0"/>
                      <w:marTop w:val="0"/>
                      <w:marBottom w:val="0"/>
                      <w:divBdr>
                        <w:top w:val="none" w:sz="0" w:space="0" w:color="auto"/>
                        <w:left w:val="none" w:sz="0" w:space="0" w:color="auto"/>
                        <w:bottom w:val="none" w:sz="0" w:space="0" w:color="auto"/>
                        <w:right w:val="none" w:sz="0" w:space="0" w:color="auto"/>
                      </w:divBdr>
                      <w:divsChild>
                        <w:div w:id="1166743283">
                          <w:marLeft w:val="0"/>
                          <w:marRight w:val="0"/>
                          <w:marTop w:val="0"/>
                          <w:marBottom w:val="0"/>
                          <w:divBdr>
                            <w:top w:val="none" w:sz="0" w:space="0" w:color="auto"/>
                            <w:left w:val="none" w:sz="0" w:space="0" w:color="auto"/>
                            <w:bottom w:val="none" w:sz="0" w:space="0" w:color="auto"/>
                            <w:right w:val="none" w:sz="0" w:space="0" w:color="auto"/>
                          </w:divBdr>
                          <w:divsChild>
                            <w:div w:id="831797867">
                              <w:marLeft w:val="0"/>
                              <w:marRight w:val="0"/>
                              <w:marTop w:val="0"/>
                              <w:marBottom w:val="0"/>
                              <w:divBdr>
                                <w:top w:val="none" w:sz="0" w:space="0" w:color="auto"/>
                                <w:left w:val="none" w:sz="0" w:space="0" w:color="auto"/>
                                <w:bottom w:val="none" w:sz="0" w:space="0" w:color="auto"/>
                                <w:right w:val="none" w:sz="0" w:space="0" w:color="auto"/>
                              </w:divBdr>
                              <w:divsChild>
                                <w:div w:id="1625964813">
                                  <w:marLeft w:val="0"/>
                                  <w:marRight w:val="0"/>
                                  <w:marTop w:val="0"/>
                                  <w:marBottom w:val="0"/>
                                  <w:divBdr>
                                    <w:top w:val="none" w:sz="0" w:space="0" w:color="auto"/>
                                    <w:left w:val="none" w:sz="0" w:space="0" w:color="auto"/>
                                    <w:bottom w:val="none" w:sz="0" w:space="0" w:color="auto"/>
                                    <w:right w:val="none" w:sz="0" w:space="0" w:color="auto"/>
                                  </w:divBdr>
                                  <w:divsChild>
                                    <w:div w:id="494348023">
                                      <w:marLeft w:val="0"/>
                                      <w:marRight w:val="0"/>
                                      <w:marTop w:val="0"/>
                                      <w:marBottom w:val="0"/>
                                      <w:divBdr>
                                        <w:top w:val="none" w:sz="0" w:space="0" w:color="auto"/>
                                        <w:left w:val="none" w:sz="0" w:space="0" w:color="auto"/>
                                        <w:bottom w:val="none" w:sz="0" w:space="0" w:color="auto"/>
                                        <w:right w:val="none" w:sz="0" w:space="0" w:color="auto"/>
                                      </w:divBdr>
                                      <w:divsChild>
                                        <w:div w:id="1196189504">
                                          <w:marLeft w:val="0"/>
                                          <w:marRight w:val="0"/>
                                          <w:marTop w:val="0"/>
                                          <w:marBottom w:val="0"/>
                                          <w:divBdr>
                                            <w:top w:val="none" w:sz="0" w:space="0" w:color="auto"/>
                                            <w:left w:val="none" w:sz="0" w:space="0" w:color="auto"/>
                                            <w:bottom w:val="none" w:sz="0" w:space="0" w:color="auto"/>
                                            <w:right w:val="none" w:sz="0" w:space="0" w:color="auto"/>
                                          </w:divBdr>
                                          <w:divsChild>
                                            <w:div w:id="1748990716">
                                              <w:marLeft w:val="0"/>
                                              <w:marRight w:val="0"/>
                                              <w:marTop w:val="0"/>
                                              <w:marBottom w:val="0"/>
                                              <w:divBdr>
                                                <w:top w:val="none" w:sz="0" w:space="0" w:color="auto"/>
                                                <w:left w:val="none" w:sz="0" w:space="0" w:color="auto"/>
                                                <w:bottom w:val="none" w:sz="0" w:space="0" w:color="auto"/>
                                                <w:right w:val="none" w:sz="0" w:space="0" w:color="auto"/>
                                              </w:divBdr>
                                              <w:divsChild>
                                                <w:div w:id="2105492305">
                                                  <w:marLeft w:val="0"/>
                                                  <w:marRight w:val="0"/>
                                                  <w:marTop w:val="0"/>
                                                  <w:marBottom w:val="0"/>
                                                  <w:divBdr>
                                                    <w:top w:val="none" w:sz="0" w:space="0" w:color="auto"/>
                                                    <w:left w:val="none" w:sz="0" w:space="0" w:color="auto"/>
                                                    <w:bottom w:val="none" w:sz="0" w:space="0" w:color="auto"/>
                                                    <w:right w:val="none" w:sz="0" w:space="0" w:color="auto"/>
                                                  </w:divBdr>
                                                  <w:divsChild>
                                                    <w:div w:id="942230536">
                                                      <w:marLeft w:val="0"/>
                                                      <w:marRight w:val="0"/>
                                                      <w:marTop w:val="0"/>
                                                      <w:marBottom w:val="0"/>
                                                      <w:divBdr>
                                                        <w:top w:val="none" w:sz="0" w:space="0" w:color="auto"/>
                                                        <w:left w:val="none" w:sz="0" w:space="0" w:color="auto"/>
                                                        <w:bottom w:val="none" w:sz="0" w:space="0" w:color="auto"/>
                                                        <w:right w:val="none" w:sz="0" w:space="0" w:color="auto"/>
                                                      </w:divBdr>
                                                      <w:divsChild>
                                                        <w:div w:id="1675449301">
                                                          <w:marLeft w:val="0"/>
                                                          <w:marRight w:val="0"/>
                                                          <w:marTop w:val="0"/>
                                                          <w:marBottom w:val="0"/>
                                                          <w:divBdr>
                                                            <w:top w:val="none" w:sz="0" w:space="0" w:color="auto"/>
                                                            <w:left w:val="none" w:sz="0" w:space="0" w:color="auto"/>
                                                            <w:bottom w:val="none" w:sz="0" w:space="0" w:color="auto"/>
                                                            <w:right w:val="none" w:sz="0" w:space="0" w:color="auto"/>
                                                          </w:divBdr>
                                                        </w:div>
                                                        <w:div w:id="758988454">
                                                          <w:marLeft w:val="0"/>
                                                          <w:marRight w:val="0"/>
                                                          <w:marTop w:val="0"/>
                                                          <w:marBottom w:val="0"/>
                                                          <w:divBdr>
                                                            <w:top w:val="none" w:sz="0" w:space="0" w:color="auto"/>
                                                            <w:left w:val="none" w:sz="0" w:space="0" w:color="auto"/>
                                                            <w:bottom w:val="none" w:sz="0" w:space="0" w:color="auto"/>
                                                            <w:right w:val="none" w:sz="0" w:space="0" w:color="auto"/>
                                                          </w:divBdr>
                                                        </w:div>
                                                        <w:div w:id="1901331259">
                                                          <w:marLeft w:val="0"/>
                                                          <w:marRight w:val="0"/>
                                                          <w:marTop w:val="0"/>
                                                          <w:marBottom w:val="0"/>
                                                          <w:divBdr>
                                                            <w:top w:val="none" w:sz="0" w:space="0" w:color="auto"/>
                                                            <w:left w:val="none" w:sz="0" w:space="0" w:color="auto"/>
                                                            <w:bottom w:val="none" w:sz="0" w:space="0" w:color="auto"/>
                                                            <w:right w:val="none" w:sz="0" w:space="0" w:color="auto"/>
                                                          </w:divBdr>
                                                        </w:div>
                                                        <w:div w:id="1764302673">
                                                          <w:marLeft w:val="0"/>
                                                          <w:marRight w:val="0"/>
                                                          <w:marTop w:val="0"/>
                                                          <w:marBottom w:val="0"/>
                                                          <w:divBdr>
                                                            <w:top w:val="none" w:sz="0" w:space="0" w:color="auto"/>
                                                            <w:left w:val="none" w:sz="0" w:space="0" w:color="auto"/>
                                                            <w:bottom w:val="none" w:sz="0" w:space="0" w:color="auto"/>
                                                            <w:right w:val="none" w:sz="0" w:space="0" w:color="auto"/>
                                                          </w:divBdr>
                                                        </w:div>
                                                        <w:div w:id="87846424">
                                                          <w:marLeft w:val="0"/>
                                                          <w:marRight w:val="0"/>
                                                          <w:marTop w:val="0"/>
                                                          <w:marBottom w:val="0"/>
                                                          <w:divBdr>
                                                            <w:top w:val="none" w:sz="0" w:space="0" w:color="auto"/>
                                                            <w:left w:val="none" w:sz="0" w:space="0" w:color="auto"/>
                                                            <w:bottom w:val="none" w:sz="0" w:space="0" w:color="auto"/>
                                                            <w:right w:val="none" w:sz="0" w:space="0" w:color="auto"/>
                                                          </w:divBdr>
                                                        </w:div>
                                                        <w:div w:id="629553548">
                                                          <w:marLeft w:val="0"/>
                                                          <w:marRight w:val="0"/>
                                                          <w:marTop w:val="0"/>
                                                          <w:marBottom w:val="0"/>
                                                          <w:divBdr>
                                                            <w:top w:val="none" w:sz="0" w:space="0" w:color="auto"/>
                                                            <w:left w:val="none" w:sz="0" w:space="0" w:color="auto"/>
                                                            <w:bottom w:val="none" w:sz="0" w:space="0" w:color="auto"/>
                                                            <w:right w:val="none" w:sz="0" w:space="0" w:color="auto"/>
                                                          </w:divBdr>
                                                        </w:div>
                                                        <w:div w:id="1436173585">
                                                          <w:marLeft w:val="0"/>
                                                          <w:marRight w:val="0"/>
                                                          <w:marTop w:val="0"/>
                                                          <w:marBottom w:val="0"/>
                                                          <w:divBdr>
                                                            <w:top w:val="none" w:sz="0" w:space="0" w:color="auto"/>
                                                            <w:left w:val="none" w:sz="0" w:space="0" w:color="auto"/>
                                                            <w:bottom w:val="none" w:sz="0" w:space="0" w:color="auto"/>
                                                            <w:right w:val="none" w:sz="0" w:space="0" w:color="auto"/>
                                                          </w:divBdr>
                                                        </w:div>
                                                        <w:div w:id="1136991455">
                                                          <w:marLeft w:val="0"/>
                                                          <w:marRight w:val="0"/>
                                                          <w:marTop w:val="0"/>
                                                          <w:marBottom w:val="0"/>
                                                          <w:divBdr>
                                                            <w:top w:val="none" w:sz="0" w:space="0" w:color="auto"/>
                                                            <w:left w:val="none" w:sz="0" w:space="0" w:color="auto"/>
                                                            <w:bottom w:val="none" w:sz="0" w:space="0" w:color="auto"/>
                                                            <w:right w:val="none" w:sz="0" w:space="0" w:color="auto"/>
                                                          </w:divBdr>
                                                        </w:div>
                                                        <w:div w:id="515311380">
                                                          <w:marLeft w:val="0"/>
                                                          <w:marRight w:val="0"/>
                                                          <w:marTop w:val="0"/>
                                                          <w:marBottom w:val="0"/>
                                                          <w:divBdr>
                                                            <w:top w:val="none" w:sz="0" w:space="0" w:color="auto"/>
                                                            <w:left w:val="none" w:sz="0" w:space="0" w:color="auto"/>
                                                            <w:bottom w:val="none" w:sz="0" w:space="0" w:color="auto"/>
                                                            <w:right w:val="none" w:sz="0" w:space="0" w:color="auto"/>
                                                          </w:divBdr>
                                                        </w:div>
                                                        <w:div w:id="589580402">
                                                          <w:marLeft w:val="0"/>
                                                          <w:marRight w:val="0"/>
                                                          <w:marTop w:val="0"/>
                                                          <w:marBottom w:val="0"/>
                                                          <w:divBdr>
                                                            <w:top w:val="none" w:sz="0" w:space="0" w:color="auto"/>
                                                            <w:left w:val="none" w:sz="0" w:space="0" w:color="auto"/>
                                                            <w:bottom w:val="none" w:sz="0" w:space="0" w:color="auto"/>
                                                            <w:right w:val="none" w:sz="0" w:space="0" w:color="auto"/>
                                                          </w:divBdr>
                                                        </w:div>
                                                        <w:div w:id="1219130835">
                                                          <w:marLeft w:val="0"/>
                                                          <w:marRight w:val="0"/>
                                                          <w:marTop w:val="0"/>
                                                          <w:marBottom w:val="0"/>
                                                          <w:divBdr>
                                                            <w:top w:val="none" w:sz="0" w:space="0" w:color="auto"/>
                                                            <w:left w:val="none" w:sz="0" w:space="0" w:color="auto"/>
                                                            <w:bottom w:val="none" w:sz="0" w:space="0" w:color="auto"/>
                                                            <w:right w:val="none" w:sz="0" w:space="0" w:color="auto"/>
                                                          </w:divBdr>
                                                        </w:div>
                                                        <w:div w:id="1514950624">
                                                          <w:marLeft w:val="0"/>
                                                          <w:marRight w:val="0"/>
                                                          <w:marTop w:val="0"/>
                                                          <w:marBottom w:val="0"/>
                                                          <w:divBdr>
                                                            <w:top w:val="none" w:sz="0" w:space="0" w:color="auto"/>
                                                            <w:left w:val="none" w:sz="0" w:space="0" w:color="auto"/>
                                                            <w:bottom w:val="none" w:sz="0" w:space="0" w:color="auto"/>
                                                            <w:right w:val="none" w:sz="0" w:space="0" w:color="auto"/>
                                                          </w:divBdr>
                                                        </w:div>
                                                        <w:div w:id="1751081960">
                                                          <w:marLeft w:val="0"/>
                                                          <w:marRight w:val="0"/>
                                                          <w:marTop w:val="0"/>
                                                          <w:marBottom w:val="0"/>
                                                          <w:divBdr>
                                                            <w:top w:val="none" w:sz="0" w:space="0" w:color="auto"/>
                                                            <w:left w:val="none" w:sz="0" w:space="0" w:color="auto"/>
                                                            <w:bottom w:val="none" w:sz="0" w:space="0" w:color="auto"/>
                                                            <w:right w:val="none" w:sz="0" w:space="0" w:color="auto"/>
                                                          </w:divBdr>
                                                        </w:div>
                                                        <w:div w:id="1856188011">
                                                          <w:marLeft w:val="0"/>
                                                          <w:marRight w:val="0"/>
                                                          <w:marTop w:val="0"/>
                                                          <w:marBottom w:val="0"/>
                                                          <w:divBdr>
                                                            <w:top w:val="none" w:sz="0" w:space="0" w:color="auto"/>
                                                            <w:left w:val="none" w:sz="0" w:space="0" w:color="auto"/>
                                                            <w:bottom w:val="none" w:sz="0" w:space="0" w:color="auto"/>
                                                            <w:right w:val="none" w:sz="0" w:space="0" w:color="auto"/>
                                                          </w:divBdr>
                                                        </w:div>
                                                        <w:div w:id="1301768110">
                                                          <w:marLeft w:val="0"/>
                                                          <w:marRight w:val="0"/>
                                                          <w:marTop w:val="0"/>
                                                          <w:marBottom w:val="0"/>
                                                          <w:divBdr>
                                                            <w:top w:val="none" w:sz="0" w:space="0" w:color="auto"/>
                                                            <w:left w:val="none" w:sz="0" w:space="0" w:color="auto"/>
                                                            <w:bottom w:val="none" w:sz="0" w:space="0" w:color="auto"/>
                                                            <w:right w:val="none" w:sz="0" w:space="0" w:color="auto"/>
                                                          </w:divBdr>
                                                        </w:div>
                                                        <w:div w:id="614101652">
                                                          <w:marLeft w:val="0"/>
                                                          <w:marRight w:val="0"/>
                                                          <w:marTop w:val="0"/>
                                                          <w:marBottom w:val="0"/>
                                                          <w:divBdr>
                                                            <w:top w:val="none" w:sz="0" w:space="0" w:color="auto"/>
                                                            <w:left w:val="none" w:sz="0" w:space="0" w:color="auto"/>
                                                            <w:bottom w:val="none" w:sz="0" w:space="0" w:color="auto"/>
                                                            <w:right w:val="none" w:sz="0" w:space="0" w:color="auto"/>
                                                          </w:divBdr>
                                                        </w:div>
                                                        <w:div w:id="1275752544">
                                                          <w:marLeft w:val="0"/>
                                                          <w:marRight w:val="0"/>
                                                          <w:marTop w:val="0"/>
                                                          <w:marBottom w:val="0"/>
                                                          <w:divBdr>
                                                            <w:top w:val="none" w:sz="0" w:space="0" w:color="auto"/>
                                                            <w:left w:val="none" w:sz="0" w:space="0" w:color="auto"/>
                                                            <w:bottom w:val="none" w:sz="0" w:space="0" w:color="auto"/>
                                                            <w:right w:val="none" w:sz="0" w:space="0" w:color="auto"/>
                                                          </w:divBdr>
                                                        </w:div>
                                                        <w:div w:id="1263298194">
                                                          <w:marLeft w:val="0"/>
                                                          <w:marRight w:val="0"/>
                                                          <w:marTop w:val="0"/>
                                                          <w:marBottom w:val="0"/>
                                                          <w:divBdr>
                                                            <w:top w:val="none" w:sz="0" w:space="0" w:color="auto"/>
                                                            <w:left w:val="none" w:sz="0" w:space="0" w:color="auto"/>
                                                            <w:bottom w:val="none" w:sz="0" w:space="0" w:color="auto"/>
                                                            <w:right w:val="none" w:sz="0" w:space="0" w:color="auto"/>
                                                          </w:divBdr>
                                                        </w:div>
                                                        <w:div w:id="580526683">
                                                          <w:marLeft w:val="0"/>
                                                          <w:marRight w:val="0"/>
                                                          <w:marTop w:val="0"/>
                                                          <w:marBottom w:val="0"/>
                                                          <w:divBdr>
                                                            <w:top w:val="none" w:sz="0" w:space="0" w:color="auto"/>
                                                            <w:left w:val="none" w:sz="0" w:space="0" w:color="auto"/>
                                                            <w:bottom w:val="none" w:sz="0" w:space="0" w:color="auto"/>
                                                            <w:right w:val="none" w:sz="0" w:space="0" w:color="auto"/>
                                                          </w:divBdr>
                                                        </w:div>
                                                        <w:div w:id="389232396">
                                                          <w:marLeft w:val="0"/>
                                                          <w:marRight w:val="0"/>
                                                          <w:marTop w:val="0"/>
                                                          <w:marBottom w:val="0"/>
                                                          <w:divBdr>
                                                            <w:top w:val="none" w:sz="0" w:space="0" w:color="auto"/>
                                                            <w:left w:val="none" w:sz="0" w:space="0" w:color="auto"/>
                                                            <w:bottom w:val="none" w:sz="0" w:space="0" w:color="auto"/>
                                                            <w:right w:val="none" w:sz="0" w:space="0" w:color="auto"/>
                                                          </w:divBdr>
                                                        </w:div>
                                                        <w:div w:id="1885209834">
                                                          <w:marLeft w:val="0"/>
                                                          <w:marRight w:val="0"/>
                                                          <w:marTop w:val="0"/>
                                                          <w:marBottom w:val="0"/>
                                                          <w:divBdr>
                                                            <w:top w:val="none" w:sz="0" w:space="0" w:color="auto"/>
                                                            <w:left w:val="none" w:sz="0" w:space="0" w:color="auto"/>
                                                            <w:bottom w:val="none" w:sz="0" w:space="0" w:color="auto"/>
                                                            <w:right w:val="none" w:sz="0" w:space="0" w:color="auto"/>
                                                          </w:divBdr>
                                                        </w:div>
                                                        <w:div w:id="312485518">
                                                          <w:marLeft w:val="0"/>
                                                          <w:marRight w:val="0"/>
                                                          <w:marTop w:val="0"/>
                                                          <w:marBottom w:val="0"/>
                                                          <w:divBdr>
                                                            <w:top w:val="none" w:sz="0" w:space="0" w:color="auto"/>
                                                            <w:left w:val="none" w:sz="0" w:space="0" w:color="auto"/>
                                                            <w:bottom w:val="none" w:sz="0" w:space="0" w:color="auto"/>
                                                            <w:right w:val="none" w:sz="0" w:space="0" w:color="auto"/>
                                                          </w:divBdr>
                                                        </w:div>
                                                        <w:div w:id="963192470">
                                                          <w:marLeft w:val="0"/>
                                                          <w:marRight w:val="0"/>
                                                          <w:marTop w:val="0"/>
                                                          <w:marBottom w:val="0"/>
                                                          <w:divBdr>
                                                            <w:top w:val="none" w:sz="0" w:space="0" w:color="auto"/>
                                                            <w:left w:val="none" w:sz="0" w:space="0" w:color="auto"/>
                                                            <w:bottom w:val="none" w:sz="0" w:space="0" w:color="auto"/>
                                                            <w:right w:val="none" w:sz="0" w:space="0" w:color="auto"/>
                                                          </w:divBdr>
                                                        </w:div>
                                                        <w:div w:id="1567036489">
                                                          <w:marLeft w:val="0"/>
                                                          <w:marRight w:val="0"/>
                                                          <w:marTop w:val="0"/>
                                                          <w:marBottom w:val="0"/>
                                                          <w:divBdr>
                                                            <w:top w:val="none" w:sz="0" w:space="0" w:color="auto"/>
                                                            <w:left w:val="none" w:sz="0" w:space="0" w:color="auto"/>
                                                            <w:bottom w:val="none" w:sz="0" w:space="0" w:color="auto"/>
                                                            <w:right w:val="none" w:sz="0" w:space="0" w:color="auto"/>
                                                          </w:divBdr>
                                                        </w:div>
                                                        <w:div w:id="1149206349">
                                                          <w:marLeft w:val="0"/>
                                                          <w:marRight w:val="0"/>
                                                          <w:marTop w:val="0"/>
                                                          <w:marBottom w:val="0"/>
                                                          <w:divBdr>
                                                            <w:top w:val="none" w:sz="0" w:space="0" w:color="auto"/>
                                                            <w:left w:val="none" w:sz="0" w:space="0" w:color="auto"/>
                                                            <w:bottom w:val="none" w:sz="0" w:space="0" w:color="auto"/>
                                                            <w:right w:val="none" w:sz="0" w:space="0" w:color="auto"/>
                                                          </w:divBdr>
                                                        </w:div>
                                                        <w:div w:id="1533155284">
                                                          <w:marLeft w:val="0"/>
                                                          <w:marRight w:val="0"/>
                                                          <w:marTop w:val="0"/>
                                                          <w:marBottom w:val="0"/>
                                                          <w:divBdr>
                                                            <w:top w:val="none" w:sz="0" w:space="0" w:color="auto"/>
                                                            <w:left w:val="none" w:sz="0" w:space="0" w:color="auto"/>
                                                            <w:bottom w:val="none" w:sz="0" w:space="0" w:color="auto"/>
                                                            <w:right w:val="none" w:sz="0" w:space="0" w:color="auto"/>
                                                          </w:divBdr>
                                                        </w:div>
                                                        <w:div w:id="1012218988">
                                                          <w:marLeft w:val="0"/>
                                                          <w:marRight w:val="0"/>
                                                          <w:marTop w:val="0"/>
                                                          <w:marBottom w:val="0"/>
                                                          <w:divBdr>
                                                            <w:top w:val="none" w:sz="0" w:space="0" w:color="auto"/>
                                                            <w:left w:val="none" w:sz="0" w:space="0" w:color="auto"/>
                                                            <w:bottom w:val="none" w:sz="0" w:space="0" w:color="auto"/>
                                                            <w:right w:val="none" w:sz="0" w:space="0" w:color="auto"/>
                                                          </w:divBdr>
                                                        </w:div>
                                                        <w:div w:id="157310437">
                                                          <w:marLeft w:val="0"/>
                                                          <w:marRight w:val="0"/>
                                                          <w:marTop w:val="0"/>
                                                          <w:marBottom w:val="0"/>
                                                          <w:divBdr>
                                                            <w:top w:val="none" w:sz="0" w:space="0" w:color="auto"/>
                                                            <w:left w:val="none" w:sz="0" w:space="0" w:color="auto"/>
                                                            <w:bottom w:val="none" w:sz="0" w:space="0" w:color="auto"/>
                                                            <w:right w:val="none" w:sz="0" w:space="0" w:color="auto"/>
                                                          </w:divBdr>
                                                        </w:div>
                                                        <w:div w:id="854031791">
                                                          <w:marLeft w:val="0"/>
                                                          <w:marRight w:val="0"/>
                                                          <w:marTop w:val="0"/>
                                                          <w:marBottom w:val="0"/>
                                                          <w:divBdr>
                                                            <w:top w:val="none" w:sz="0" w:space="0" w:color="auto"/>
                                                            <w:left w:val="none" w:sz="0" w:space="0" w:color="auto"/>
                                                            <w:bottom w:val="none" w:sz="0" w:space="0" w:color="auto"/>
                                                            <w:right w:val="none" w:sz="0" w:space="0" w:color="auto"/>
                                                          </w:divBdr>
                                                        </w:div>
                                                        <w:div w:id="1134953135">
                                                          <w:marLeft w:val="0"/>
                                                          <w:marRight w:val="0"/>
                                                          <w:marTop w:val="0"/>
                                                          <w:marBottom w:val="0"/>
                                                          <w:divBdr>
                                                            <w:top w:val="none" w:sz="0" w:space="0" w:color="auto"/>
                                                            <w:left w:val="none" w:sz="0" w:space="0" w:color="auto"/>
                                                            <w:bottom w:val="none" w:sz="0" w:space="0" w:color="auto"/>
                                                            <w:right w:val="none" w:sz="0" w:space="0" w:color="auto"/>
                                                          </w:divBdr>
                                                        </w:div>
                                                        <w:div w:id="2122071065">
                                                          <w:marLeft w:val="0"/>
                                                          <w:marRight w:val="0"/>
                                                          <w:marTop w:val="0"/>
                                                          <w:marBottom w:val="0"/>
                                                          <w:divBdr>
                                                            <w:top w:val="none" w:sz="0" w:space="0" w:color="auto"/>
                                                            <w:left w:val="none" w:sz="0" w:space="0" w:color="auto"/>
                                                            <w:bottom w:val="none" w:sz="0" w:space="0" w:color="auto"/>
                                                            <w:right w:val="none" w:sz="0" w:space="0" w:color="auto"/>
                                                          </w:divBdr>
                                                        </w:div>
                                                        <w:div w:id="897931941">
                                                          <w:marLeft w:val="0"/>
                                                          <w:marRight w:val="0"/>
                                                          <w:marTop w:val="0"/>
                                                          <w:marBottom w:val="0"/>
                                                          <w:divBdr>
                                                            <w:top w:val="none" w:sz="0" w:space="0" w:color="auto"/>
                                                            <w:left w:val="none" w:sz="0" w:space="0" w:color="auto"/>
                                                            <w:bottom w:val="none" w:sz="0" w:space="0" w:color="auto"/>
                                                            <w:right w:val="none" w:sz="0" w:space="0" w:color="auto"/>
                                                          </w:divBdr>
                                                        </w:div>
                                                        <w:div w:id="558126474">
                                                          <w:marLeft w:val="0"/>
                                                          <w:marRight w:val="0"/>
                                                          <w:marTop w:val="0"/>
                                                          <w:marBottom w:val="0"/>
                                                          <w:divBdr>
                                                            <w:top w:val="none" w:sz="0" w:space="0" w:color="auto"/>
                                                            <w:left w:val="none" w:sz="0" w:space="0" w:color="auto"/>
                                                            <w:bottom w:val="none" w:sz="0" w:space="0" w:color="auto"/>
                                                            <w:right w:val="none" w:sz="0" w:space="0" w:color="auto"/>
                                                          </w:divBdr>
                                                        </w:div>
                                                        <w:div w:id="864173888">
                                                          <w:marLeft w:val="0"/>
                                                          <w:marRight w:val="0"/>
                                                          <w:marTop w:val="0"/>
                                                          <w:marBottom w:val="0"/>
                                                          <w:divBdr>
                                                            <w:top w:val="none" w:sz="0" w:space="0" w:color="auto"/>
                                                            <w:left w:val="none" w:sz="0" w:space="0" w:color="auto"/>
                                                            <w:bottom w:val="none" w:sz="0" w:space="0" w:color="auto"/>
                                                            <w:right w:val="none" w:sz="0" w:space="0" w:color="auto"/>
                                                          </w:divBdr>
                                                        </w:div>
                                                        <w:div w:id="443311014">
                                                          <w:marLeft w:val="0"/>
                                                          <w:marRight w:val="0"/>
                                                          <w:marTop w:val="0"/>
                                                          <w:marBottom w:val="0"/>
                                                          <w:divBdr>
                                                            <w:top w:val="none" w:sz="0" w:space="0" w:color="auto"/>
                                                            <w:left w:val="none" w:sz="0" w:space="0" w:color="auto"/>
                                                            <w:bottom w:val="none" w:sz="0" w:space="0" w:color="auto"/>
                                                            <w:right w:val="none" w:sz="0" w:space="0" w:color="auto"/>
                                                          </w:divBdr>
                                                        </w:div>
                                                        <w:div w:id="1797527307">
                                                          <w:marLeft w:val="0"/>
                                                          <w:marRight w:val="0"/>
                                                          <w:marTop w:val="0"/>
                                                          <w:marBottom w:val="0"/>
                                                          <w:divBdr>
                                                            <w:top w:val="none" w:sz="0" w:space="0" w:color="auto"/>
                                                            <w:left w:val="none" w:sz="0" w:space="0" w:color="auto"/>
                                                            <w:bottom w:val="none" w:sz="0" w:space="0" w:color="auto"/>
                                                            <w:right w:val="none" w:sz="0" w:space="0" w:color="auto"/>
                                                          </w:divBdr>
                                                        </w:div>
                                                        <w:div w:id="155613132">
                                                          <w:marLeft w:val="0"/>
                                                          <w:marRight w:val="0"/>
                                                          <w:marTop w:val="0"/>
                                                          <w:marBottom w:val="0"/>
                                                          <w:divBdr>
                                                            <w:top w:val="none" w:sz="0" w:space="0" w:color="auto"/>
                                                            <w:left w:val="none" w:sz="0" w:space="0" w:color="auto"/>
                                                            <w:bottom w:val="none" w:sz="0" w:space="0" w:color="auto"/>
                                                            <w:right w:val="none" w:sz="0" w:space="0" w:color="auto"/>
                                                          </w:divBdr>
                                                        </w:div>
                                                        <w:div w:id="2109346579">
                                                          <w:marLeft w:val="0"/>
                                                          <w:marRight w:val="0"/>
                                                          <w:marTop w:val="0"/>
                                                          <w:marBottom w:val="0"/>
                                                          <w:divBdr>
                                                            <w:top w:val="none" w:sz="0" w:space="0" w:color="auto"/>
                                                            <w:left w:val="none" w:sz="0" w:space="0" w:color="auto"/>
                                                            <w:bottom w:val="none" w:sz="0" w:space="0" w:color="auto"/>
                                                            <w:right w:val="none" w:sz="0" w:space="0" w:color="auto"/>
                                                          </w:divBdr>
                                                        </w:div>
                                                        <w:div w:id="15310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85638">
                                                  <w:marLeft w:val="0"/>
                                                  <w:marRight w:val="0"/>
                                                  <w:marTop w:val="0"/>
                                                  <w:marBottom w:val="0"/>
                                                  <w:divBdr>
                                                    <w:top w:val="none" w:sz="0" w:space="0" w:color="auto"/>
                                                    <w:left w:val="none" w:sz="0" w:space="0" w:color="auto"/>
                                                    <w:bottom w:val="none" w:sz="0" w:space="0" w:color="auto"/>
                                                    <w:right w:val="none" w:sz="0" w:space="0" w:color="auto"/>
                                                  </w:divBdr>
                                                  <w:divsChild>
                                                    <w:div w:id="330718977">
                                                      <w:marLeft w:val="0"/>
                                                      <w:marRight w:val="0"/>
                                                      <w:marTop w:val="0"/>
                                                      <w:marBottom w:val="0"/>
                                                      <w:divBdr>
                                                        <w:top w:val="none" w:sz="0" w:space="0" w:color="auto"/>
                                                        <w:left w:val="none" w:sz="0" w:space="0" w:color="auto"/>
                                                        <w:bottom w:val="none" w:sz="0" w:space="0" w:color="auto"/>
                                                        <w:right w:val="none" w:sz="0" w:space="0" w:color="auto"/>
                                                      </w:divBdr>
                                                    </w:div>
                                                  </w:divsChild>
                                                </w:div>
                                                <w:div w:id="468208659">
                                                  <w:marLeft w:val="0"/>
                                                  <w:marRight w:val="0"/>
                                                  <w:marTop w:val="0"/>
                                                  <w:marBottom w:val="0"/>
                                                  <w:divBdr>
                                                    <w:top w:val="none" w:sz="0" w:space="0" w:color="auto"/>
                                                    <w:left w:val="none" w:sz="0" w:space="0" w:color="auto"/>
                                                    <w:bottom w:val="none" w:sz="0" w:space="0" w:color="auto"/>
                                                    <w:right w:val="none" w:sz="0" w:space="0" w:color="auto"/>
                                                  </w:divBdr>
                                                  <w:divsChild>
                                                    <w:div w:id="590357831">
                                                      <w:marLeft w:val="0"/>
                                                      <w:marRight w:val="0"/>
                                                      <w:marTop w:val="0"/>
                                                      <w:marBottom w:val="0"/>
                                                      <w:divBdr>
                                                        <w:top w:val="none" w:sz="0" w:space="0" w:color="auto"/>
                                                        <w:left w:val="none" w:sz="0" w:space="0" w:color="auto"/>
                                                        <w:bottom w:val="none" w:sz="0" w:space="0" w:color="auto"/>
                                                        <w:right w:val="none" w:sz="0" w:space="0" w:color="auto"/>
                                                      </w:divBdr>
                                                    </w:div>
                                                  </w:divsChild>
                                                </w:div>
                                                <w:div w:id="1688482302">
                                                  <w:marLeft w:val="0"/>
                                                  <w:marRight w:val="0"/>
                                                  <w:marTop w:val="0"/>
                                                  <w:marBottom w:val="0"/>
                                                  <w:divBdr>
                                                    <w:top w:val="none" w:sz="0" w:space="0" w:color="auto"/>
                                                    <w:left w:val="none" w:sz="0" w:space="0" w:color="auto"/>
                                                    <w:bottom w:val="none" w:sz="0" w:space="0" w:color="auto"/>
                                                    <w:right w:val="none" w:sz="0" w:space="0" w:color="auto"/>
                                                  </w:divBdr>
                                                  <w:divsChild>
                                                    <w:div w:id="2707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40744">
                                              <w:marLeft w:val="0"/>
                                              <w:marRight w:val="0"/>
                                              <w:marTop w:val="0"/>
                                              <w:marBottom w:val="0"/>
                                              <w:divBdr>
                                                <w:top w:val="none" w:sz="0" w:space="0" w:color="auto"/>
                                                <w:left w:val="none" w:sz="0" w:space="0" w:color="auto"/>
                                                <w:bottom w:val="none" w:sz="0" w:space="0" w:color="auto"/>
                                                <w:right w:val="none" w:sz="0" w:space="0" w:color="auto"/>
                                              </w:divBdr>
                                              <w:divsChild>
                                                <w:div w:id="917439873">
                                                  <w:marLeft w:val="0"/>
                                                  <w:marRight w:val="0"/>
                                                  <w:marTop w:val="0"/>
                                                  <w:marBottom w:val="0"/>
                                                  <w:divBdr>
                                                    <w:top w:val="none" w:sz="0" w:space="0" w:color="auto"/>
                                                    <w:left w:val="none" w:sz="0" w:space="0" w:color="auto"/>
                                                    <w:bottom w:val="none" w:sz="0" w:space="0" w:color="auto"/>
                                                    <w:right w:val="none" w:sz="0" w:space="0" w:color="auto"/>
                                                  </w:divBdr>
                                                  <w:divsChild>
                                                    <w:div w:id="11710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4872">
                                              <w:marLeft w:val="0"/>
                                              <w:marRight w:val="0"/>
                                              <w:marTop w:val="0"/>
                                              <w:marBottom w:val="0"/>
                                              <w:divBdr>
                                                <w:top w:val="none" w:sz="0" w:space="0" w:color="auto"/>
                                                <w:left w:val="none" w:sz="0" w:space="0" w:color="auto"/>
                                                <w:bottom w:val="none" w:sz="0" w:space="0" w:color="auto"/>
                                                <w:right w:val="none" w:sz="0" w:space="0" w:color="auto"/>
                                              </w:divBdr>
                                              <w:divsChild>
                                                <w:div w:id="1371294978">
                                                  <w:marLeft w:val="0"/>
                                                  <w:marRight w:val="0"/>
                                                  <w:marTop w:val="0"/>
                                                  <w:marBottom w:val="0"/>
                                                  <w:divBdr>
                                                    <w:top w:val="none" w:sz="0" w:space="0" w:color="auto"/>
                                                    <w:left w:val="none" w:sz="0" w:space="0" w:color="auto"/>
                                                    <w:bottom w:val="none" w:sz="0" w:space="0" w:color="auto"/>
                                                    <w:right w:val="none" w:sz="0" w:space="0" w:color="auto"/>
                                                  </w:divBdr>
                                                  <w:divsChild>
                                                    <w:div w:id="1070496295">
                                                      <w:marLeft w:val="0"/>
                                                      <w:marRight w:val="0"/>
                                                      <w:marTop w:val="0"/>
                                                      <w:marBottom w:val="0"/>
                                                      <w:divBdr>
                                                        <w:top w:val="none" w:sz="0" w:space="0" w:color="auto"/>
                                                        <w:left w:val="none" w:sz="0" w:space="0" w:color="auto"/>
                                                        <w:bottom w:val="none" w:sz="0" w:space="0" w:color="auto"/>
                                                        <w:right w:val="none" w:sz="0" w:space="0" w:color="auto"/>
                                                      </w:divBdr>
                                                      <w:divsChild>
                                                        <w:div w:id="1063796590">
                                                          <w:marLeft w:val="0"/>
                                                          <w:marRight w:val="0"/>
                                                          <w:marTop w:val="0"/>
                                                          <w:marBottom w:val="0"/>
                                                          <w:divBdr>
                                                            <w:top w:val="none" w:sz="0" w:space="0" w:color="auto"/>
                                                            <w:left w:val="none" w:sz="0" w:space="0" w:color="auto"/>
                                                            <w:bottom w:val="none" w:sz="0" w:space="0" w:color="auto"/>
                                                            <w:right w:val="none" w:sz="0" w:space="0" w:color="auto"/>
                                                          </w:divBdr>
                                                        </w:div>
                                                        <w:div w:id="1729760576">
                                                          <w:marLeft w:val="0"/>
                                                          <w:marRight w:val="0"/>
                                                          <w:marTop w:val="0"/>
                                                          <w:marBottom w:val="0"/>
                                                          <w:divBdr>
                                                            <w:top w:val="none" w:sz="0" w:space="0" w:color="auto"/>
                                                            <w:left w:val="none" w:sz="0" w:space="0" w:color="auto"/>
                                                            <w:bottom w:val="none" w:sz="0" w:space="0" w:color="auto"/>
                                                            <w:right w:val="none" w:sz="0" w:space="0" w:color="auto"/>
                                                          </w:divBdr>
                                                        </w:div>
                                                        <w:div w:id="1486508617">
                                                          <w:marLeft w:val="0"/>
                                                          <w:marRight w:val="0"/>
                                                          <w:marTop w:val="0"/>
                                                          <w:marBottom w:val="0"/>
                                                          <w:divBdr>
                                                            <w:top w:val="none" w:sz="0" w:space="0" w:color="auto"/>
                                                            <w:left w:val="none" w:sz="0" w:space="0" w:color="auto"/>
                                                            <w:bottom w:val="none" w:sz="0" w:space="0" w:color="auto"/>
                                                            <w:right w:val="none" w:sz="0" w:space="0" w:color="auto"/>
                                                          </w:divBdr>
                                                        </w:div>
                                                        <w:div w:id="1840853543">
                                                          <w:marLeft w:val="0"/>
                                                          <w:marRight w:val="0"/>
                                                          <w:marTop w:val="0"/>
                                                          <w:marBottom w:val="0"/>
                                                          <w:divBdr>
                                                            <w:top w:val="none" w:sz="0" w:space="0" w:color="auto"/>
                                                            <w:left w:val="none" w:sz="0" w:space="0" w:color="auto"/>
                                                            <w:bottom w:val="none" w:sz="0" w:space="0" w:color="auto"/>
                                                            <w:right w:val="none" w:sz="0" w:space="0" w:color="auto"/>
                                                          </w:divBdr>
                                                        </w:div>
                                                        <w:div w:id="528298417">
                                                          <w:marLeft w:val="0"/>
                                                          <w:marRight w:val="0"/>
                                                          <w:marTop w:val="0"/>
                                                          <w:marBottom w:val="0"/>
                                                          <w:divBdr>
                                                            <w:top w:val="none" w:sz="0" w:space="0" w:color="auto"/>
                                                            <w:left w:val="none" w:sz="0" w:space="0" w:color="auto"/>
                                                            <w:bottom w:val="none" w:sz="0" w:space="0" w:color="auto"/>
                                                            <w:right w:val="none" w:sz="0" w:space="0" w:color="auto"/>
                                                          </w:divBdr>
                                                        </w:div>
                                                        <w:div w:id="1670791480">
                                                          <w:marLeft w:val="0"/>
                                                          <w:marRight w:val="0"/>
                                                          <w:marTop w:val="0"/>
                                                          <w:marBottom w:val="0"/>
                                                          <w:divBdr>
                                                            <w:top w:val="none" w:sz="0" w:space="0" w:color="auto"/>
                                                            <w:left w:val="none" w:sz="0" w:space="0" w:color="auto"/>
                                                            <w:bottom w:val="none" w:sz="0" w:space="0" w:color="auto"/>
                                                            <w:right w:val="none" w:sz="0" w:space="0" w:color="auto"/>
                                                          </w:divBdr>
                                                        </w:div>
                                                        <w:div w:id="370879860">
                                                          <w:marLeft w:val="0"/>
                                                          <w:marRight w:val="0"/>
                                                          <w:marTop w:val="0"/>
                                                          <w:marBottom w:val="0"/>
                                                          <w:divBdr>
                                                            <w:top w:val="none" w:sz="0" w:space="0" w:color="auto"/>
                                                            <w:left w:val="none" w:sz="0" w:space="0" w:color="auto"/>
                                                            <w:bottom w:val="none" w:sz="0" w:space="0" w:color="auto"/>
                                                            <w:right w:val="none" w:sz="0" w:space="0" w:color="auto"/>
                                                          </w:divBdr>
                                                        </w:div>
                                                        <w:div w:id="1174881924">
                                                          <w:marLeft w:val="0"/>
                                                          <w:marRight w:val="0"/>
                                                          <w:marTop w:val="0"/>
                                                          <w:marBottom w:val="0"/>
                                                          <w:divBdr>
                                                            <w:top w:val="none" w:sz="0" w:space="0" w:color="auto"/>
                                                            <w:left w:val="none" w:sz="0" w:space="0" w:color="auto"/>
                                                            <w:bottom w:val="none" w:sz="0" w:space="0" w:color="auto"/>
                                                            <w:right w:val="none" w:sz="0" w:space="0" w:color="auto"/>
                                                          </w:divBdr>
                                                        </w:div>
                                                        <w:div w:id="1249852282">
                                                          <w:marLeft w:val="0"/>
                                                          <w:marRight w:val="0"/>
                                                          <w:marTop w:val="0"/>
                                                          <w:marBottom w:val="0"/>
                                                          <w:divBdr>
                                                            <w:top w:val="none" w:sz="0" w:space="0" w:color="auto"/>
                                                            <w:left w:val="none" w:sz="0" w:space="0" w:color="auto"/>
                                                            <w:bottom w:val="none" w:sz="0" w:space="0" w:color="auto"/>
                                                            <w:right w:val="none" w:sz="0" w:space="0" w:color="auto"/>
                                                          </w:divBdr>
                                                        </w:div>
                                                        <w:div w:id="1175071637">
                                                          <w:marLeft w:val="0"/>
                                                          <w:marRight w:val="0"/>
                                                          <w:marTop w:val="0"/>
                                                          <w:marBottom w:val="0"/>
                                                          <w:divBdr>
                                                            <w:top w:val="none" w:sz="0" w:space="0" w:color="auto"/>
                                                            <w:left w:val="none" w:sz="0" w:space="0" w:color="auto"/>
                                                            <w:bottom w:val="none" w:sz="0" w:space="0" w:color="auto"/>
                                                            <w:right w:val="none" w:sz="0" w:space="0" w:color="auto"/>
                                                          </w:divBdr>
                                                        </w:div>
                                                        <w:div w:id="83455312">
                                                          <w:marLeft w:val="0"/>
                                                          <w:marRight w:val="0"/>
                                                          <w:marTop w:val="0"/>
                                                          <w:marBottom w:val="0"/>
                                                          <w:divBdr>
                                                            <w:top w:val="none" w:sz="0" w:space="0" w:color="auto"/>
                                                            <w:left w:val="none" w:sz="0" w:space="0" w:color="auto"/>
                                                            <w:bottom w:val="none" w:sz="0" w:space="0" w:color="auto"/>
                                                            <w:right w:val="none" w:sz="0" w:space="0" w:color="auto"/>
                                                          </w:divBdr>
                                                        </w:div>
                                                        <w:div w:id="1250427395">
                                                          <w:marLeft w:val="0"/>
                                                          <w:marRight w:val="0"/>
                                                          <w:marTop w:val="0"/>
                                                          <w:marBottom w:val="0"/>
                                                          <w:divBdr>
                                                            <w:top w:val="none" w:sz="0" w:space="0" w:color="auto"/>
                                                            <w:left w:val="none" w:sz="0" w:space="0" w:color="auto"/>
                                                            <w:bottom w:val="none" w:sz="0" w:space="0" w:color="auto"/>
                                                            <w:right w:val="none" w:sz="0" w:space="0" w:color="auto"/>
                                                          </w:divBdr>
                                                        </w:div>
                                                        <w:div w:id="703212653">
                                                          <w:marLeft w:val="0"/>
                                                          <w:marRight w:val="0"/>
                                                          <w:marTop w:val="0"/>
                                                          <w:marBottom w:val="0"/>
                                                          <w:divBdr>
                                                            <w:top w:val="none" w:sz="0" w:space="0" w:color="auto"/>
                                                            <w:left w:val="none" w:sz="0" w:space="0" w:color="auto"/>
                                                            <w:bottom w:val="none" w:sz="0" w:space="0" w:color="auto"/>
                                                            <w:right w:val="none" w:sz="0" w:space="0" w:color="auto"/>
                                                          </w:divBdr>
                                                        </w:div>
                                                        <w:div w:id="1506431324">
                                                          <w:marLeft w:val="0"/>
                                                          <w:marRight w:val="0"/>
                                                          <w:marTop w:val="0"/>
                                                          <w:marBottom w:val="0"/>
                                                          <w:divBdr>
                                                            <w:top w:val="none" w:sz="0" w:space="0" w:color="auto"/>
                                                            <w:left w:val="none" w:sz="0" w:space="0" w:color="auto"/>
                                                            <w:bottom w:val="none" w:sz="0" w:space="0" w:color="auto"/>
                                                            <w:right w:val="none" w:sz="0" w:space="0" w:color="auto"/>
                                                          </w:divBdr>
                                                        </w:div>
                                                        <w:div w:id="1503162397">
                                                          <w:marLeft w:val="0"/>
                                                          <w:marRight w:val="0"/>
                                                          <w:marTop w:val="0"/>
                                                          <w:marBottom w:val="0"/>
                                                          <w:divBdr>
                                                            <w:top w:val="none" w:sz="0" w:space="0" w:color="auto"/>
                                                            <w:left w:val="none" w:sz="0" w:space="0" w:color="auto"/>
                                                            <w:bottom w:val="none" w:sz="0" w:space="0" w:color="auto"/>
                                                            <w:right w:val="none" w:sz="0" w:space="0" w:color="auto"/>
                                                          </w:divBdr>
                                                        </w:div>
                                                        <w:div w:id="732892693">
                                                          <w:marLeft w:val="0"/>
                                                          <w:marRight w:val="0"/>
                                                          <w:marTop w:val="0"/>
                                                          <w:marBottom w:val="0"/>
                                                          <w:divBdr>
                                                            <w:top w:val="none" w:sz="0" w:space="0" w:color="auto"/>
                                                            <w:left w:val="none" w:sz="0" w:space="0" w:color="auto"/>
                                                            <w:bottom w:val="none" w:sz="0" w:space="0" w:color="auto"/>
                                                            <w:right w:val="none" w:sz="0" w:space="0" w:color="auto"/>
                                                          </w:divBdr>
                                                        </w:div>
                                                        <w:div w:id="1251231550">
                                                          <w:marLeft w:val="0"/>
                                                          <w:marRight w:val="0"/>
                                                          <w:marTop w:val="0"/>
                                                          <w:marBottom w:val="0"/>
                                                          <w:divBdr>
                                                            <w:top w:val="none" w:sz="0" w:space="0" w:color="auto"/>
                                                            <w:left w:val="none" w:sz="0" w:space="0" w:color="auto"/>
                                                            <w:bottom w:val="none" w:sz="0" w:space="0" w:color="auto"/>
                                                            <w:right w:val="none" w:sz="0" w:space="0" w:color="auto"/>
                                                          </w:divBdr>
                                                        </w:div>
                                                        <w:div w:id="713509532">
                                                          <w:marLeft w:val="0"/>
                                                          <w:marRight w:val="0"/>
                                                          <w:marTop w:val="0"/>
                                                          <w:marBottom w:val="0"/>
                                                          <w:divBdr>
                                                            <w:top w:val="none" w:sz="0" w:space="0" w:color="auto"/>
                                                            <w:left w:val="none" w:sz="0" w:space="0" w:color="auto"/>
                                                            <w:bottom w:val="none" w:sz="0" w:space="0" w:color="auto"/>
                                                            <w:right w:val="none" w:sz="0" w:space="0" w:color="auto"/>
                                                          </w:divBdr>
                                                        </w:div>
                                                        <w:div w:id="1769160572">
                                                          <w:marLeft w:val="0"/>
                                                          <w:marRight w:val="0"/>
                                                          <w:marTop w:val="0"/>
                                                          <w:marBottom w:val="0"/>
                                                          <w:divBdr>
                                                            <w:top w:val="none" w:sz="0" w:space="0" w:color="auto"/>
                                                            <w:left w:val="none" w:sz="0" w:space="0" w:color="auto"/>
                                                            <w:bottom w:val="none" w:sz="0" w:space="0" w:color="auto"/>
                                                            <w:right w:val="none" w:sz="0" w:space="0" w:color="auto"/>
                                                          </w:divBdr>
                                                        </w:div>
                                                        <w:div w:id="324281988">
                                                          <w:marLeft w:val="0"/>
                                                          <w:marRight w:val="0"/>
                                                          <w:marTop w:val="0"/>
                                                          <w:marBottom w:val="0"/>
                                                          <w:divBdr>
                                                            <w:top w:val="none" w:sz="0" w:space="0" w:color="auto"/>
                                                            <w:left w:val="none" w:sz="0" w:space="0" w:color="auto"/>
                                                            <w:bottom w:val="none" w:sz="0" w:space="0" w:color="auto"/>
                                                            <w:right w:val="none" w:sz="0" w:space="0" w:color="auto"/>
                                                          </w:divBdr>
                                                        </w:div>
                                                        <w:div w:id="678317512">
                                                          <w:marLeft w:val="0"/>
                                                          <w:marRight w:val="0"/>
                                                          <w:marTop w:val="0"/>
                                                          <w:marBottom w:val="0"/>
                                                          <w:divBdr>
                                                            <w:top w:val="none" w:sz="0" w:space="0" w:color="auto"/>
                                                            <w:left w:val="none" w:sz="0" w:space="0" w:color="auto"/>
                                                            <w:bottom w:val="none" w:sz="0" w:space="0" w:color="auto"/>
                                                            <w:right w:val="none" w:sz="0" w:space="0" w:color="auto"/>
                                                          </w:divBdr>
                                                        </w:div>
                                                        <w:div w:id="498471105">
                                                          <w:marLeft w:val="0"/>
                                                          <w:marRight w:val="0"/>
                                                          <w:marTop w:val="0"/>
                                                          <w:marBottom w:val="0"/>
                                                          <w:divBdr>
                                                            <w:top w:val="none" w:sz="0" w:space="0" w:color="auto"/>
                                                            <w:left w:val="none" w:sz="0" w:space="0" w:color="auto"/>
                                                            <w:bottom w:val="none" w:sz="0" w:space="0" w:color="auto"/>
                                                            <w:right w:val="none" w:sz="0" w:space="0" w:color="auto"/>
                                                          </w:divBdr>
                                                        </w:div>
                                                        <w:div w:id="1297757219">
                                                          <w:marLeft w:val="0"/>
                                                          <w:marRight w:val="0"/>
                                                          <w:marTop w:val="0"/>
                                                          <w:marBottom w:val="0"/>
                                                          <w:divBdr>
                                                            <w:top w:val="none" w:sz="0" w:space="0" w:color="auto"/>
                                                            <w:left w:val="none" w:sz="0" w:space="0" w:color="auto"/>
                                                            <w:bottom w:val="none" w:sz="0" w:space="0" w:color="auto"/>
                                                            <w:right w:val="none" w:sz="0" w:space="0" w:color="auto"/>
                                                          </w:divBdr>
                                                        </w:div>
                                                        <w:div w:id="776174029">
                                                          <w:marLeft w:val="0"/>
                                                          <w:marRight w:val="0"/>
                                                          <w:marTop w:val="0"/>
                                                          <w:marBottom w:val="0"/>
                                                          <w:divBdr>
                                                            <w:top w:val="none" w:sz="0" w:space="0" w:color="auto"/>
                                                            <w:left w:val="none" w:sz="0" w:space="0" w:color="auto"/>
                                                            <w:bottom w:val="none" w:sz="0" w:space="0" w:color="auto"/>
                                                            <w:right w:val="none" w:sz="0" w:space="0" w:color="auto"/>
                                                          </w:divBdr>
                                                        </w:div>
                                                        <w:div w:id="1438789841">
                                                          <w:marLeft w:val="0"/>
                                                          <w:marRight w:val="0"/>
                                                          <w:marTop w:val="0"/>
                                                          <w:marBottom w:val="0"/>
                                                          <w:divBdr>
                                                            <w:top w:val="none" w:sz="0" w:space="0" w:color="auto"/>
                                                            <w:left w:val="none" w:sz="0" w:space="0" w:color="auto"/>
                                                            <w:bottom w:val="none" w:sz="0" w:space="0" w:color="auto"/>
                                                            <w:right w:val="none" w:sz="0" w:space="0" w:color="auto"/>
                                                          </w:divBdr>
                                                        </w:div>
                                                        <w:div w:id="1413812646">
                                                          <w:marLeft w:val="0"/>
                                                          <w:marRight w:val="0"/>
                                                          <w:marTop w:val="0"/>
                                                          <w:marBottom w:val="0"/>
                                                          <w:divBdr>
                                                            <w:top w:val="none" w:sz="0" w:space="0" w:color="auto"/>
                                                            <w:left w:val="none" w:sz="0" w:space="0" w:color="auto"/>
                                                            <w:bottom w:val="none" w:sz="0" w:space="0" w:color="auto"/>
                                                            <w:right w:val="none" w:sz="0" w:space="0" w:color="auto"/>
                                                          </w:divBdr>
                                                        </w:div>
                                                        <w:div w:id="511528787">
                                                          <w:marLeft w:val="0"/>
                                                          <w:marRight w:val="0"/>
                                                          <w:marTop w:val="0"/>
                                                          <w:marBottom w:val="0"/>
                                                          <w:divBdr>
                                                            <w:top w:val="none" w:sz="0" w:space="0" w:color="auto"/>
                                                            <w:left w:val="none" w:sz="0" w:space="0" w:color="auto"/>
                                                            <w:bottom w:val="none" w:sz="0" w:space="0" w:color="auto"/>
                                                            <w:right w:val="none" w:sz="0" w:space="0" w:color="auto"/>
                                                          </w:divBdr>
                                                        </w:div>
                                                        <w:div w:id="1367483980">
                                                          <w:marLeft w:val="0"/>
                                                          <w:marRight w:val="0"/>
                                                          <w:marTop w:val="0"/>
                                                          <w:marBottom w:val="0"/>
                                                          <w:divBdr>
                                                            <w:top w:val="none" w:sz="0" w:space="0" w:color="auto"/>
                                                            <w:left w:val="none" w:sz="0" w:space="0" w:color="auto"/>
                                                            <w:bottom w:val="none" w:sz="0" w:space="0" w:color="auto"/>
                                                            <w:right w:val="none" w:sz="0" w:space="0" w:color="auto"/>
                                                          </w:divBdr>
                                                        </w:div>
                                                        <w:div w:id="1153181768">
                                                          <w:marLeft w:val="0"/>
                                                          <w:marRight w:val="0"/>
                                                          <w:marTop w:val="0"/>
                                                          <w:marBottom w:val="0"/>
                                                          <w:divBdr>
                                                            <w:top w:val="none" w:sz="0" w:space="0" w:color="auto"/>
                                                            <w:left w:val="none" w:sz="0" w:space="0" w:color="auto"/>
                                                            <w:bottom w:val="none" w:sz="0" w:space="0" w:color="auto"/>
                                                            <w:right w:val="none" w:sz="0" w:space="0" w:color="auto"/>
                                                          </w:divBdr>
                                                        </w:div>
                                                        <w:div w:id="1839072939">
                                                          <w:marLeft w:val="0"/>
                                                          <w:marRight w:val="0"/>
                                                          <w:marTop w:val="0"/>
                                                          <w:marBottom w:val="0"/>
                                                          <w:divBdr>
                                                            <w:top w:val="none" w:sz="0" w:space="0" w:color="auto"/>
                                                            <w:left w:val="none" w:sz="0" w:space="0" w:color="auto"/>
                                                            <w:bottom w:val="none" w:sz="0" w:space="0" w:color="auto"/>
                                                            <w:right w:val="none" w:sz="0" w:space="0" w:color="auto"/>
                                                          </w:divBdr>
                                                        </w:div>
                                                        <w:div w:id="1657563238">
                                                          <w:marLeft w:val="0"/>
                                                          <w:marRight w:val="0"/>
                                                          <w:marTop w:val="0"/>
                                                          <w:marBottom w:val="0"/>
                                                          <w:divBdr>
                                                            <w:top w:val="none" w:sz="0" w:space="0" w:color="auto"/>
                                                            <w:left w:val="none" w:sz="0" w:space="0" w:color="auto"/>
                                                            <w:bottom w:val="none" w:sz="0" w:space="0" w:color="auto"/>
                                                            <w:right w:val="none" w:sz="0" w:space="0" w:color="auto"/>
                                                          </w:divBdr>
                                                        </w:div>
                                                        <w:div w:id="435558314">
                                                          <w:marLeft w:val="0"/>
                                                          <w:marRight w:val="0"/>
                                                          <w:marTop w:val="0"/>
                                                          <w:marBottom w:val="0"/>
                                                          <w:divBdr>
                                                            <w:top w:val="none" w:sz="0" w:space="0" w:color="auto"/>
                                                            <w:left w:val="none" w:sz="0" w:space="0" w:color="auto"/>
                                                            <w:bottom w:val="none" w:sz="0" w:space="0" w:color="auto"/>
                                                            <w:right w:val="none" w:sz="0" w:space="0" w:color="auto"/>
                                                          </w:divBdr>
                                                        </w:div>
                                                        <w:div w:id="1406142698">
                                                          <w:marLeft w:val="0"/>
                                                          <w:marRight w:val="0"/>
                                                          <w:marTop w:val="0"/>
                                                          <w:marBottom w:val="0"/>
                                                          <w:divBdr>
                                                            <w:top w:val="none" w:sz="0" w:space="0" w:color="auto"/>
                                                            <w:left w:val="none" w:sz="0" w:space="0" w:color="auto"/>
                                                            <w:bottom w:val="none" w:sz="0" w:space="0" w:color="auto"/>
                                                            <w:right w:val="none" w:sz="0" w:space="0" w:color="auto"/>
                                                          </w:divBdr>
                                                        </w:div>
                                                        <w:div w:id="235481126">
                                                          <w:marLeft w:val="0"/>
                                                          <w:marRight w:val="0"/>
                                                          <w:marTop w:val="0"/>
                                                          <w:marBottom w:val="0"/>
                                                          <w:divBdr>
                                                            <w:top w:val="none" w:sz="0" w:space="0" w:color="auto"/>
                                                            <w:left w:val="none" w:sz="0" w:space="0" w:color="auto"/>
                                                            <w:bottom w:val="none" w:sz="0" w:space="0" w:color="auto"/>
                                                            <w:right w:val="none" w:sz="0" w:space="0" w:color="auto"/>
                                                          </w:divBdr>
                                                        </w:div>
                                                        <w:div w:id="1266380169">
                                                          <w:marLeft w:val="0"/>
                                                          <w:marRight w:val="0"/>
                                                          <w:marTop w:val="0"/>
                                                          <w:marBottom w:val="0"/>
                                                          <w:divBdr>
                                                            <w:top w:val="none" w:sz="0" w:space="0" w:color="auto"/>
                                                            <w:left w:val="none" w:sz="0" w:space="0" w:color="auto"/>
                                                            <w:bottom w:val="none" w:sz="0" w:space="0" w:color="auto"/>
                                                            <w:right w:val="none" w:sz="0" w:space="0" w:color="auto"/>
                                                          </w:divBdr>
                                                        </w:div>
                                                        <w:div w:id="1065301250">
                                                          <w:marLeft w:val="0"/>
                                                          <w:marRight w:val="0"/>
                                                          <w:marTop w:val="0"/>
                                                          <w:marBottom w:val="0"/>
                                                          <w:divBdr>
                                                            <w:top w:val="none" w:sz="0" w:space="0" w:color="auto"/>
                                                            <w:left w:val="none" w:sz="0" w:space="0" w:color="auto"/>
                                                            <w:bottom w:val="none" w:sz="0" w:space="0" w:color="auto"/>
                                                            <w:right w:val="none" w:sz="0" w:space="0" w:color="auto"/>
                                                          </w:divBdr>
                                                        </w:div>
                                                        <w:div w:id="584387237">
                                                          <w:marLeft w:val="0"/>
                                                          <w:marRight w:val="0"/>
                                                          <w:marTop w:val="0"/>
                                                          <w:marBottom w:val="0"/>
                                                          <w:divBdr>
                                                            <w:top w:val="none" w:sz="0" w:space="0" w:color="auto"/>
                                                            <w:left w:val="none" w:sz="0" w:space="0" w:color="auto"/>
                                                            <w:bottom w:val="none" w:sz="0" w:space="0" w:color="auto"/>
                                                            <w:right w:val="none" w:sz="0" w:space="0" w:color="auto"/>
                                                          </w:divBdr>
                                                        </w:div>
                                                        <w:div w:id="1548099743">
                                                          <w:marLeft w:val="0"/>
                                                          <w:marRight w:val="0"/>
                                                          <w:marTop w:val="0"/>
                                                          <w:marBottom w:val="0"/>
                                                          <w:divBdr>
                                                            <w:top w:val="none" w:sz="0" w:space="0" w:color="auto"/>
                                                            <w:left w:val="none" w:sz="0" w:space="0" w:color="auto"/>
                                                            <w:bottom w:val="none" w:sz="0" w:space="0" w:color="auto"/>
                                                            <w:right w:val="none" w:sz="0" w:space="0" w:color="auto"/>
                                                          </w:divBdr>
                                                        </w:div>
                                                        <w:div w:id="2093315007">
                                                          <w:marLeft w:val="0"/>
                                                          <w:marRight w:val="0"/>
                                                          <w:marTop w:val="0"/>
                                                          <w:marBottom w:val="0"/>
                                                          <w:divBdr>
                                                            <w:top w:val="none" w:sz="0" w:space="0" w:color="auto"/>
                                                            <w:left w:val="none" w:sz="0" w:space="0" w:color="auto"/>
                                                            <w:bottom w:val="none" w:sz="0" w:space="0" w:color="auto"/>
                                                            <w:right w:val="none" w:sz="0" w:space="0" w:color="auto"/>
                                                          </w:divBdr>
                                                        </w:div>
                                                        <w:div w:id="2113698851">
                                                          <w:marLeft w:val="0"/>
                                                          <w:marRight w:val="0"/>
                                                          <w:marTop w:val="0"/>
                                                          <w:marBottom w:val="0"/>
                                                          <w:divBdr>
                                                            <w:top w:val="none" w:sz="0" w:space="0" w:color="auto"/>
                                                            <w:left w:val="none" w:sz="0" w:space="0" w:color="auto"/>
                                                            <w:bottom w:val="none" w:sz="0" w:space="0" w:color="auto"/>
                                                            <w:right w:val="none" w:sz="0" w:space="0" w:color="auto"/>
                                                          </w:divBdr>
                                                        </w:div>
                                                        <w:div w:id="61299336">
                                                          <w:marLeft w:val="0"/>
                                                          <w:marRight w:val="0"/>
                                                          <w:marTop w:val="0"/>
                                                          <w:marBottom w:val="0"/>
                                                          <w:divBdr>
                                                            <w:top w:val="none" w:sz="0" w:space="0" w:color="auto"/>
                                                            <w:left w:val="none" w:sz="0" w:space="0" w:color="auto"/>
                                                            <w:bottom w:val="none" w:sz="0" w:space="0" w:color="auto"/>
                                                            <w:right w:val="none" w:sz="0" w:space="0" w:color="auto"/>
                                                          </w:divBdr>
                                                        </w:div>
                                                        <w:div w:id="9413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4512">
                                                  <w:marLeft w:val="0"/>
                                                  <w:marRight w:val="0"/>
                                                  <w:marTop w:val="0"/>
                                                  <w:marBottom w:val="0"/>
                                                  <w:divBdr>
                                                    <w:top w:val="none" w:sz="0" w:space="0" w:color="auto"/>
                                                    <w:left w:val="none" w:sz="0" w:space="0" w:color="auto"/>
                                                    <w:bottom w:val="none" w:sz="0" w:space="0" w:color="auto"/>
                                                    <w:right w:val="none" w:sz="0" w:space="0" w:color="auto"/>
                                                  </w:divBdr>
                                                  <w:divsChild>
                                                    <w:div w:id="1488089178">
                                                      <w:marLeft w:val="0"/>
                                                      <w:marRight w:val="0"/>
                                                      <w:marTop w:val="0"/>
                                                      <w:marBottom w:val="0"/>
                                                      <w:divBdr>
                                                        <w:top w:val="none" w:sz="0" w:space="0" w:color="auto"/>
                                                        <w:left w:val="none" w:sz="0" w:space="0" w:color="auto"/>
                                                        <w:bottom w:val="none" w:sz="0" w:space="0" w:color="auto"/>
                                                        <w:right w:val="none" w:sz="0" w:space="0" w:color="auto"/>
                                                      </w:divBdr>
                                                    </w:div>
                                                  </w:divsChild>
                                                </w:div>
                                                <w:div w:id="1249653710">
                                                  <w:marLeft w:val="0"/>
                                                  <w:marRight w:val="0"/>
                                                  <w:marTop w:val="0"/>
                                                  <w:marBottom w:val="0"/>
                                                  <w:divBdr>
                                                    <w:top w:val="none" w:sz="0" w:space="0" w:color="auto"/>
                                                    <w:left w:val="none" w:sz="0" w:space="0" w:color="auto"/>
                                                    <w:bottom w:val="none" w:sz="0" w:space="0" w:color="auto"/>
                                                    <w:right w:val="none" w:sz="0" w:space="0" w:color="auto"/>
                                                  </w:divBdr>
                                                  <w:divsChild>
                                                    <w:div w:id="1954702438">
                                                      <w:marLeft w:val="0"/>
                                                      <w:marRight w:val="0"/>
                                                      <w:marTop w:val="0"/>
                                                      <w:marBottom w:val="0"/>
                                                      <w:divBdr>
                                                        <w:top w:val="none" w:sz="0" w:space="0" w:color="auto"/>
                                                        <w:left w:val="none" w:sz="0" w:space="0" w:color="auto"/>
                                                        <w:bottom w:val="none" w:sz="0" w:space="0" w:color="auto"/>
                                                        <w:right w:val="none" w:sz="0" w:space="0" w:color="auto"/>
                                                      </w:divBdr>
                                                    </w:div>
                                                  </w:divsChild>
                                                </w:div>
                                                <w:div w:id="1878081467">
                                                  <w:marLeft w:val="0"/>
                                                  <w:marRight w:val="0"/>
                                                  <w:marTop w:val="0"/>
                                                  <w:marBottom w:val="0"/>
                                                  <w:divBdr>
                                                    <w:top w:val="none" w:sz="0" w:space="0" w:color="auto"/>
                                                    <w:left w:val="none" w:sz="0" w:space="0" w:color="auto"/>
                                                    <w:bottom w:val="none" w:sz="0" w:space="0" w:color="auto"/>
                                                    <w:right w:val="none" w:sz="0" w:space="0" w:color="auto"/>
                                                  </w:divBdr>
                                                  <w:divsChild>
                                                    <w:div w:id="20047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1996331">
      <w:bodyDiv w:val="1"/>
      <w:marLeft w:val="0"/>
      <w:marRight w:val="0"/>
      <w:marTop w:val="0"/>
      <w:marBottom w:val="0"/>
      <w:divBdr>
        <w:top w:val="none" w:sz="0" w:space="0" w:color="auto"/>
        <w:left w:val="none" w:sz="0" w:space="0" w:color="auto"/>
        <w:bottom w:val="none" w:sz="0" w:space="0" w:color="auto"/>
        <w:right w:val="none" w:sz="0" w:space="0" w:color="auto"/>
      </w:divBdr>
      <w:divsChild>
        <w:div w:id="188644469">
          <w:marLeft w:val="0"/>
          <w:marRight w:val="0"/>
          <w:marTop w:val="0"/>
          <w:marBottom w:val="0"/>
          <w:divBdr>
            <w:top w:val="none" w:sz="0" w:space="0" w:color="auto"/>
            <w:left w:val="none" w:sz="0" w:space="0" w:color="auto"/>
            <w:bottom w:val="none" w:sz="0" w:space="0" w:color="auto"/>
            <w:right w:val="none" w:sz="0" w:space="0" w:color="auto"/>
          </w:divBdr>
          <w:divsChild>
            <w:div w:id="1051342801">
              <w:marLeft w:val="0"/>
              <w:marRight w:val="0"/>
              <w:marTop w:val="0"/>
              <w:marBottom w:val="0"/>
              <w:divBdr>
                <w:top w:val="none" w:sz="0" w:space="0" w:color="auto"/>
                <w:left w:val="none" w:sz="0" w:space="0" w:color="auto"/>
                <w:bottom w:val="none" w:sz="0" w:space="0" w:color="auto"/>
                <w:right w:val="none" w:sz="0" w:space="0" w:color="auto"/>
              </w:divBdr>
            </w:div>
            <w:div w:id="1660040771">
              <w:marLeft w:val="0"/>
              <w:marRight w:val="0"/>
              <w:marTop w:val="0"/>
              <w:marBottom w:val="0"/>
              <w:divBdr>
                <w:top w:val="none" w:sz="0" w:space="0" w:color="auto"/>
                <w:left w:val="none" w:sz="0" w:space="0" w:color="auto"/>
                <w:bottom w:val="none" w:sz="0" w:space="0" w:color="auto"/>
                <w:right w:val="none" w:sz="0" w:space="0" w:color="auto"/>
              </w:divBdr>
            </w:div>
            <w:div w:id="848757915">
              <w:marLeft w:val="0"/>
              <w:marRight w:val="0"/>
              <w:marTop w:val="0"/>
              <w:marBottom w:val="0"/>
              <w:divBdr>
                <w:top w:val="none" w:sz="0" w:space="0" w:color="auto"/>
                <w:left w:val="none" w:sz="0" w:space="0" w:color="auto"/>
                <w:bottom w:val="none" w:sz="0" w:space="0" w:color="auto"/>
                <w:right w:val="none" w:sz="0" w:space="0" w:color="auto"/>
              </w:divBdr>
            </w:div>
            <w:div w:id="659624358">
              <w:marLeft w:val="0"/>
              <w:marRight w:val="0"/>
              <w:marTop w:val="0"/>
              <w:marBottom w:val="0"/>
              <w:divBdr>
                <w:top w:val="none" w:sz="0" w:space="0" w:color="auto"/>
                <w:left w:val="none" w:sz="0" w:space="0" w:color="auto"/>
                <w:bottom w:val="none" w:sz="0" w:space="0" w:color="auto"/>
                <w:right w:val="none" w:sz="0" w:space="0" w:color="auto"/>
              </w:divBdr>
            </w:div>
            <w:div w:id="6639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8965">
      <w:bodyDiv w:val="1"/>
      <w:marLeft w:val="0"/>
      <w:marRight w:val="0"/>
      <w:marTop w:val="0"/>
      <w:marBottom w:val="0"/>
      <w:divBdr>
        <w:top w:val="none" w:sz="0" w:space="0" w:color="auto"/>
        <w:left w:val="none" w:sz="0" w:space="0" w:color="auto"/>
        <w:bottom w:val="none" w:sz="0" w:space="0" w:color="auto"/>
        <w:right w:val="none" w:sz="0" w:space="0" w:color="auto"/>
      </w:divBdr>
      <w:divsChild>
        <w:div w:id="81225696">
          <w:marLeft w:val="0"/>
          <w:marRight w:val="0"/>
          <w:marTop w:val="0"/>
          <w:marBottom w:val="0"/>
          <w:divBdr>
            <w:top w:val="none" w:sz="0" w:space="0" w:color="auto"/>
            <w:left w:val="none" w:sz="0" w:space="0" w:color="auto"/>
            <w:bottom w:val="none" w:sz="0" w:space="0" w:color="auto"/>
            <w:right w:val="none" w:sz="0" w:space="0" w:color="auto"/>
          </w:divBdr>
          <w:divsChild>
            <w:div w:id="76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77204">
      <w:bodyDiv w:val="1"/>
      <w:marLeft w:val="0"/>
      <w:marRight w:val="0"/>
      <w:marTop w:val="0"/>
      <w:marBottom w:val="0"/>
      <w:divBdr>
        <w:top w:val="none" w:sz="0" w:space="0" w:color="auto"/>
        <w:left w:val="none" w:sz="0" w:space="0" w:color="auto"/>
        <w:bottom w:val="none" w:sz="0" w:space="0" w:color="auto"/>
        <w:right w:val="none" w:sz="0" w:space="0" w:color="auto"/>
      </w:divBdr>
    </w:div>
    <w:div w:id="863128465">
      <w:bodyDiv w:val="1"/>
      <w:marLeft w:val="0"/>
      <w:marRight w:val="0"/>
      <w:marTop w:val="0"/>
      <w:marBottom w:val="0"/>
      <w:divBdr>
        <w:top w:val="none" w:sz="0" w:space="0" w:color="auto"/>
        <w:left w:val="none" w:sz="0" w:space="0" w:color="auto"/>
        <w:bottom w:val="none" w:sz="0" w:space="0" w:color="auto"/>
        <w:right w:val="none" w:sz="0" w:space="0" w:color="auto"/>
      </w:divBdr>
    </w:div>
    <w:div w:id="867913813">
      <w:bodyDiv w:val="1"/>
      <w:marLeft w:val="0"/>
      <w:marRight w:val="0"/>
      <w:marTop w:val="0"/>
      <w:marBottom w:val="0"/>
      <w:divBdr>
        <w:top w:val="none" w:sz="0" w:space="0" w:color="auto"/>
        <w:left w:val="none" w:sz="0" w:space="0" w:color="auto"/>
        <w:bottom w:val="none" w:sz="0" w:space="0" w:color="auto"/>
        <w:right w:val="none" w:sz="0" w:space="0" w:color="auto"/>
      </w:divBdr>
      <w:divsChild>
        <w:div w:id="288052431">
          <w:marLeft w:val="0"/>
          <w:marRight w:val="0"/>
          <w:marTop w:val="0"/>
          <w:marBottom w:val="0"/>
          <w:divBdr>
            <w:top w:val="none" w:sz="0" w:space="0" w:color="auto"/>
            <w:left w:val="none" w:sz="0" w:space="0" w:color="auto"/>
            <w:bottom w:val="none" w:sz="0" w:space="0" w:color="auto"/>
            <w:right w:val="none" w:sz="0" w:space="0" w:color="auto"/>
          </w:divBdr>
          <w:divsChild>
            <w:div w:id="548345473">
              <w:marLeft w:val="0"/>
              <w:marRight w:val="0"/>
              <w:marTop w:val="0"/>
              <w:marBottom w:val="0"/>
              <w:divBdr>
                <w:top w:val="none" w:sz="0" w:space="0" w:color="auto"/>
                <w:left w:val="none" w:sz="0" w:space="0" w:color="auto"/>
                <w:bottom w:val="none" w:sz="0" w:space="0" w:color="auto"/>
                <w:right w:val="none" w:sz="0" w:space="0" w:color="auto"/>
              </w:divBdr>
            </w:div>
            <w:div w:id="1408260560">
              <w:marLeft w:val="0"/>
              <w:marRight w:val="0"/>
              <w:marTop w:val="0"/>
              <w:marBottom w:val="0"/>
              <w:divBdr>
                <w:top w:val="none" w:sz="0" w:space="0" w:color="auto"/>
                <w:left w:val="none" w:sz="0" w:space="0" w:color="auto"/>
                <w:bottom w:val="none" w:sz="0" w:space="0" w:color="auto"/>
                <w:right w:val="none" w:sz="0" w:space="0" w:color="auto"/>
              </w:divBdr>
            </w:div>
            <w:div w:id="312830753">
              <w:marLeft w:val="0"/>
              <w:marRight w:val="0"/>
              <w:marTop w:val="0"/>
              <w:marBottom w:val="0"/>
              <w:divBdr>
                <w:top w:val="none" w:sz="0" w:space="0" w:color="auto"/>
                <w:left w:val="none" w:sz="0" w:space="0" w:color="auto"/>
                <w:bottom w:val="none" w:sz="0" w:space="0" w:color="auto"/>
                <w:right w:val="none" w:sz="0" w:space="0" w:color="auto"/>
              </w:divBdr>
            </w:div>
            <w:div w:id="2103449709">
              <w:marLeft w:val="0"/>
              <w:marRight w:val="0"/>
              <w:marTop w:val="0"/>
              <w:marBottom w:val="0"/>
              <w:divBdr>
                <w:top w:val="none" w:sz="0" w:space="0" w:color="auto"/>
                <w:left w:val="none" w:sz="0" w:space="0" w:color="auto"/>
                <w:bottom w:val="none" w:sz="0" w:space="0" w:color="auto"/>
                <w:right w:val="none" w:sz="0" w:space="0" w:color="auto"/>
              </w:divBdr>
            </w:div>
            <w:div w:id="46886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7708">
      <w:bodyDiv w:val="1"/>
      <w:marLeft w:val="0"/>
      <w:marRight w:val="0"/>
      <w:marTop w:val="0"/>
      <w:marBottom w:val="0"/>
      <w:divBdr>
        <w:top w:val="none" w:sz="0" w:space="0" w:color="auto"/>
        <w:left w:val="none" w:sz="0" w:space="0" w:color="auto"/>
        <w:bottom w:val="none" w:sz="0" w:space="0" w:color="auto"/>
        <w:right w:val="none" w:sz="0" w:space="0" w:color="auto"/>
      </w:divBdr>
    </w:div>
    <w:div w:id="887886121">
      <w:bodyDiv w:val="1"/>
      <w:marLeft w:val="0"/>
      <w:marRight w:val="0"/>
      <w:marTop w:val="0"/>
      <w:marBottom w:val="0"/>
      <w:divBdr>
        <w:top w:val="none" w:sz="0" w:space="0" w:color="auto"/>
        <w:left w:val="none" w:sz="0" w:space="0" w:color="auto"/>
        <w:bottom w:val="none" w:sz="0" w:space="0" w:color="auto"/>
        <w:right w:val="none" w:sz="0" w:space="0" w:color="auto"/>
      </w:divBdr>
    </w:div>
    <w:div w:id="891038296">
      <w:bodyDiv w:val="1"/>
      <w:marLeft w:val="0"/>
      <w:marRight w:val="0"/>
      <w:marTop w:val="0"/>
      <w:marBottom w:val="0"/>
      <w:divBdr>
        <w:top w:val="none" w:sz="0" w:space="0" w:color="auto"/>
        <w:left w:val="none" w:sz="0" w:space="0" w:color="auto"/>
        <w:bottom w:val="none" w:sz="0" w:space="0" w:color="auto"/>
        <w:right w:val="none" w:sz="0" w:space="0" w:color="auto"/>
      </w:divBdr>
    </w:div>
    <w:div w:id="920141843">
      <w:bodyDiv w:val="1"/>
      <w:marLeft w:val="0"/>
      <w:marRight w:val="0"/>
      <w:marTop w:val="0"/>
      <w:marBottom w:val="0"/>
      <w:divBdr>
        <w:top w:val="none" w:sz="0" w:space="0" w:color="auto"/>
        <w:left w:val="none" w:sz="0" w:space="0" w:color="auto"/>
        <w:bottom w:val="none" w:sz="0" w:space="0" w:color="auto"/>
        <w:right w:val="none" w:sz="0" w:space="0" w:color="auto"/>
      </w:divBdr>
    </w:div>
    <w:div w:id="935022185">
      <w:bodyDiv w:val="1"/>
      <w:marLeft w:val="0"/>
      <w:marRight w:val="0"/>
      <w:marTop w:val="0"/>
      <w:marBottom w:val="0"/>
      <w:divBdr>
        <w:top w:val="none" w:sz="0" w:space="0" w:color="auto"/>
        <w:left w:val="none" w:sz="0" w:space="0" w:color="auto"/>
        <w:bottom w:val="none" w:sz="0" w:space="0" w:color="auto"/>
        <w:right w:val="none" w:sz="0" w:space="0" w:color="auto"/>
      </w:divBdr>
    </w:div>
    <w:div w:id="939533175">
      <w:bodyDiv w:val="1"/>
      <w:marLeft w:val="0"/>
      <w:marRight w:val="0"/>
      <w:marTop w:val="0"/>
      <w:marBottom w:val="0"/>
      <w:divBdr>
        <w:top w:val="none" w:sz="0" w:space="0" w:color="auto"/>
        <w:left w:val="none" w:sz="0" w:space="0" w:color="auto"/>
        <w:bottom w:val="none" w:sz="0" w:space="0" w:color="auto"/>
        <w:right w:val="none" w:sz="0" w:space="0" w:color="auto"/>
      </w:divBdr>
    </w:div>
    <w:div w:id="958530778">
      <w:bodyDiv w:val="1"/>
      <w:marLeft w:val="0"/>
      <w:marRight w:val="0"/>
      <w:marTop w:val="0"/>
      <w:marBottom w:val="0"/>
      <w:divBdr>
        <w:top w:val="none" w:sz="0" w:space="0" w:color="auto"/>
        <w:left w:val="none" w:sz="0" w:space="0" w:color="auto"/>
        <w:bottom w:val="none" w:sz="0" w:space="0" w:color="auto"/>
        <w:right w:val="none" w:sz="0" w:space="0" w:color="auto"/>
      </w:divBdr>
    </w:div>
    <w:div w:id="959216772">
      <w:bodyDiv w:val="1"/>
      <w:marLeft w:val="0"/>
      <w:marRight w:val="0"/>
      <w:marTop w:val="0"/>
      <w:marBottom w:val="0"/>
      <w:divBdr>
        <w:top w:val="none" w:sz="0" w:space="0" w:color="auto"/>
        <w:left w:val="none" w:sz="0" w:space="0" w:color="auto"/>
        <w:bottom w:val="none" w:sz="0" w:space="0" w:color="auto"/>
        <w:right w:val="none" w:sz="0" w:space="0" w:color="auto"/>
      </w:divBdr>
    </w:div>
    <w:div w:id="977029685">
      <w:bodyDiv w:val="1"/>
      <w:marLeft w:val="0"/>
      <w:marRight w:val="0"/>
      <w:marTop w:val="0"/>
      <w:marBottom w:val="0"/>
      <w:divBdr>
        <w:top w:val="none" w:sz="0" w:space="0" w:color="auto"/>
        <w:left w:val="none" w:sz="0" w:space="0" w:color="auto"/>
        <w:bottom w:val="none" w:sz="0" w:space="0" w:color="auto"/>
        <w:right w:val="none" w:sz="0" w:space="0" w:color="auto"/>
      </w:divBdr>
    </w:div>
    <w:div w:id="994802934">
      <w:bodyDiv w:val="1"/>
      <w:marLeft w:val="0"/>
      <w:marRight w:val="0"/>
      <w:marTop w:val="0"/>
      <w:marBottom w:val="0"/>
      <w:divBdr>
        <w:top w:val="none" w:sz="0" w:space="0" w:color="auto"/>
        <w:left w:val="none" w:sz="0" w:space="0" w:color="auto"/>
        <w:bottom w:val="none" w:sz="0" w:space="0" w:color="auto"/>
        <w:right w:val="none" w:sz="0" w:space="0" w:color="auto"/>
      </w:divBdr>
      <w:divsChild>
        <w:div w:id="1921014098">
          <w:marLeft w:val="0"/>
          <w:marRight w:val="0"/>
          <w:marTop w:val="0"/>
          <w:marBottom w:val="0"/>
          <w:divBdr>
            <w:top w:val="none" w:sz="0" w:space="0" w:color="auto"/>
            <w:left w:val="none" w:sz="0" w:space="0" w:color="auto"/>
            <w:bottom w:val="none" w:sz="0" w:space="0" w:color="auto"/>
            <w:right w:val="none" w:sz="0" w:space="0" w:color="auto"/>
          </w:divBdr>
          <w:divsChild>
            <w:div w:id="519322435">
              <w:marLeft w:val="0"/>
              <w:marRight w:val="0"/>
              <w:marTop w:val="0"/>
              <w:marBottom w:val="0"/>
              <w:divBdr>
                <w:top w:val="none" w:sz="0" w:space="0" w:color="auto"/>
                <w:left w:val="none" w:sz="0" w:space="0" w:color="auto"/>
                <w:bottom w:val="none" w:sz="0" w:space="0" w:color="auto"/>
                <w:right w:val="none" w:sz="0" w:space="0" w:color="auto"/>
              </w:divBdr>
            </w:div>
            <w:div w:id="556430933">
              <w:marLeft w:val="0"/>
              <w:marRight w:val="0"/>
              <w:marTop w:val="0"/>
              <w:marBottom w:val="0"/>
              <w:divBdr>
                <w:top w:val="none" w:sz="0" w:space="0" w:color="auto"/>
                <w:left w:val="none" w:sz="0" w:space="0" w:color="auto"/>
                <w:bottom w:val="none" w:sz="0" w:space="0" w:color="auto"/>
                <w:right w:val="none" w:sz="0" w:space="0" w:color="auto"/>
              </w:divBdr>
            </w:div>
            <w:div w:id="1469317288">
              <w:marLeft w:val="0"/>
              <w:marRight w:val="0"/>
              <w:marTop w:val="0"/>
              <w:marBottom w:val="0"/>
              <w:divBdr>
                <w:top w:val="none" w:sz="0" w:space="0" w:color="auto"/>
                <w:left w:val="none" w:sz="0" w:space="0" w:color="auto"/>
                <w:bottom w:val="none" w:sz="0" w:space="0" w:color="auto"/>
                <w:right w:val="none" w:sz="0" w:space="0" w:color="auto"/>
              </w:divBdr>
            </w:div>
            <w:div w:id="866135996">
              <w:marLeft w:val="0"/>
              <w:marRight w:val="0"/>
              <w:marTop w:val="0"/>
              <w:marBottom w:val="0"/>
              <w:divBdr>
                <w:top w:val="none" w:sz="0" w:space="0" w:color="auto"/>
                <w:left w:val="none" w:sz="0" w:space="0" w:color="auto"/>
                <w:bottom w:val="none" w:sz="0" w:space="0" w:color="auto"/>
                <w:right w:val="none" w:sz="0" w:space="0" w:color="auto"/>
              </w:divBdr>
            </w:div>
            <w:div w:id="11266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2244">
      <w:bodyDiv w:val="1"/>
      <w:marLeft w:val="0"/>
      <w:marRight w:val="0"/>
      <w:marTop w:val="0"/>
      <w:marBottom w:val="0"/>
      <w:divBdr>
        <w:top w:val="none" w:sz="0" w:space="0" w:color="auto"/>
        <w:left w:val="none" w:sz="0" w:space="0" w:color="auto"/>
        <w:bottom w:val="none" w:sz="0" w:space="0" w:color="auto"/>
        <w:right w:val="none" w:sz="0" w:space="0" w:color="auto"/>
      </w:divBdr>
      <w:divsChild>
        <w:div w:id="329410705">
          <w:marLeft w:val="0"/>
          <w:marRight w:val="0"/>
          <w:marTop w:val="0"/>
          <w:marBottom w:val="0"/>
          <w:divBdr>
            <w:top w:val="none" w:sz="0" w:space="0" w:color="auto"/>
            <w:left w:val="none" w:sz="0" w:space="0" w:color="auto"/>
            <w:bottom w:val="none" w:sz="0" w:space="0" w:color="auto"/>
            <w:right w:val="none" w:sz="0" w:space="0" w:color="auto"/>
          </w:divBdr>
        </w:div>
      </w:divsChild>
    </w:div>
    <w:div w:id="1080370134">
      <w:bodyDiv w:val="1"/>
      <w:marLeft w:val="0"/>
      <w:marRight w:val="0"/>
      <w:marTop w:val="0"/>
      <w:marBottom w:val="0"/>
      <w:divBdr>
        <w:top w:val="none" w:sz="0" w:space="0" w:color="auto"/>
        <w:left w:val="none" w:sz="0" w:space="0" w:color="auto"/>
        <w:bottom w:val="none" w:sz="0" w:space="0" w:color="auto"/>
        <w:right w:val="none" w:sz="0" w:space="0" w:color="auto"/>
      </w:divBdr>
      <w:divsChild>
        <w:div w:id="673724381">
          <w:marLeft w:val="0"/>
          <w:marRight w:val="0"/>
          <w:marTop w:val="0"/>
          <w:marBottom w:val="0"/>
          <w:divBdr>
            <w:top w:val="none" w:sz="0" w:space="0" w:color="auto"/>
            <w:left w:val="none" w:sz="0" w:space="0" w:color="auto"/>
            <w:bottom w:val="none" w:sz="0" w:space="0" w:color="auto"/>
            <w:right w:val="none" w:sz="0" w:space="0" w:color="auto"/>
          </w:divBdr>
          <w:divsChild>
            <w:div w:id="1302539595">
              <w:marLeft w:val="0"/>
              <w:marRight w:val="0"/>
              <w:marTop w:val="0"/>
              <w:marBottom w:val="0"/>
              <w:divBdr>
                <w:top w:val="none" w:sz="0" w:space="0" w:color="auto"/>
                <w:left w:val="none" w:sz="0" w:space="0" w:color="auto"/>
                <w:bottom w:val="none" w:sz="0" w:space="0" w:color="auto"/>
                <w:right w:val="none" w:sz="0" w:space="0" w:color="auto"/>
              </w:divBdr>
              <w:divsChild>
                <w:div w:id="1271474911">
                  <w:marLeft w:val="0"/>
                  <w:marRight w:val="0"/>
                  <w:marTop w:val="0"/>
                  <w:marBottom w:val="0"/>
                  <w:divBdr>
                    <w:top w:val="none" w:sz="0" w:space="0" w:color="auto"/>
                    <w:left w:val="none" w:sz="0" w:space="0" w:color="auto"/>
                    <w:bottom w:val="none" w:sz="0" w:space="0" w:color="auto"/>
                    <w:right w:val="none" w:sz="0" w:space="0" w:color="auto"/>
                  </w:divBdr>
                  <w:divsChild>
                    <w:div w:id="1355770689">
                      <w:marLeft w:val="0"/>
                      <w:marRight w:val="0"/>
                      <w:marTop w:val="0"/>
                      <w:marBottom w:val="0"/>
                      <w:divBdr>
                        <w:top w:val="none" w:sz="0" w:space="0" w:color="auto"/>
                        <w:left w:val="none" w:sz="0" w:space="0" w:color="auto"/>
                        <w:bottom w:val="none" w:sz="0" w:space="0" w:color="auto"/>
                        <w:right w:val="none" w:sz="0" w:space="0" w:color="auto"/>
                      </w:divBdr>
                      <w:divsChild>
                        <w:div w:id="1614631553">
                          <w:marLeft w:val="0"/>
                          <w:marRight w:val="0"/>
                          <w:marTop w:val="0"/>
                          <w:marBottom w:val="0"/>
                          <w:divBdr>
                            <w:top w:val="none" w:sz="0" w:space="0" w:color="auto"/>
                            <w:left w:val="none" w:sz="0" w:space="0" w:color="auto"/>
                            <w:bottom w:val="none" w:sz="0" w:space="0" w:color="auto"/>
                            <w:right w:val="none" w:sz="0" w:space="0" w:color="auto"/>
                          </w:divBdr>
                          <w:divsChild>
                            <w:div w:id="1593471116">
                              <w:marLeft w:val="0"/>
                              <w:marRight w:val="0"/>
                              <w:marTop w:val="0"/>
                              <w:marBottom w:val="0"/>
                              <w:divBdr>
                                <w:top w:val="none" w:sz="0" w:space="0" w:color="auto"/>
                                <w:left w:val="none" w:sz="0" w:space="0" w:color="auto"/>
                                <w:bottom w:val="none" w:sz="0" w:space="0" w:color="auto"/>
                                <w:right w:val="none" w:sz="0" w:space="0" w:color="auto"/>
                              </w:divBdr>
                              <w:divsChild>
                                <w:div w:id="1979070697">
                                  <w:marLeft w:val="0"/>
                                  <w:marRight w:val="0"/>
                                  <w:marTop w:val="0"/>
                                  <w:marBottom w:val="0"/>
                                  <w:divBdr>
                                    <w:top w:val="none" w:sz="0" w:space="0" w:color="auto"/>
                                    <w:left w:val="none" w:sz="0" w:space="0" w:color="auto"/>
                                    <w:bottom w:val="none" w:sz="0" w:space="0" w:color="auto"/>
                                    <w:right w:val="none" w:sz="0" w:space="0" w:color="auto"/>
                                  </w:divBdr>
                                  <w:divsChild>
                                    <w:div w:id="1150754384">
                                      <w:marLeft w:val="0"/>
                                      <w:marRight w:val="0"/>
                                      <w:marTop w:val="0"/>
                                      <w:marBottom w:val="0"/>
                                      <w:divBdr>
                                        <w:top w:val="none" w:sz="0" w:space="0" w:color="auto"/>
                                        <w:left w:val="none" w:sz="0" w:space="0" w:color="auto"/>
                                        <w:bottom w:val="none" w:sz="0" w:space="0" w:color="auto"/>
                                        <w:right w:val="none" w:sz="0" w:space="0" w:color="auto"/>
                                      </w:divBdr>
                                      <w:divsChild>
                                        <w:div w:id="473065201">
                                          <w:marLeft w:val="0"/>
                                          <w:marRight w:val="0"/>
                                          <w:marTop w:val="0"/>
                                          <w:marBottom w:val="0"/>
                                          <w:divBdr>
                                            <w:top w:val="none" w:sz="0" w:space="0" w:color="auto"/>
                                            <w:left w:val="none" w:sz="0" w:space="0" w:color="auto"/>
                                            <w:bottom w:val="none" w:sz="0" w:space="0" w:color="auto"/>
                                            <w:right w:val="none" w:sz="0" w:space="0" w:color="auto"/>
                                          </w:divBdr>
                                          <w:divsChild>
                                            <w:div w:id="356274849">
                                              <w:marLeft w:val="0"/>
                                              <w:marRight w:val="0"/>
                                              <w:marTop w:val="0"/>
                                              <w:marBottom w:val="0"/>
                                              <w:divBdr>
                                                <w:top w:val="none" w:sz="0" w:space="0" w:color="auto"/>
                                                <w:left w:val="none" w:sz="0" w:space="0" w:color="auto"/>
                                                <w:bottom w:val="none" w:sz="0" w:space="0" w:color="auto"/>
                                                <w:right w:val="none" w:sz="0" w:space="0" w:color="auto"/>
                                              </w:divBdr>
                                              <w:divsChild>
                                                <w:div w:id="1814639838">
                                                  <w:marLeft w:val="0"/>
                                                  <w:marRight w:val="0"/>
                                                  <w:marTop w:val="0"/>
                                                  <w:marBottom w:val="0"/>
                                                  <w:divBdr>
                                                    <w:top w:val="none" w:sz="0" w:space="0" w:color="auto"/>
                                                    <w:left w:val="none" w:sz="0" w:space="0" w:color="auto"/>
                                                    <w:bottom w:val="none" w:sz="0" w:space="0" w:color="auto"/>
                                                    <w:right w:val="none" w:sz="0" w:space="0" w:color="auto"/>
                                                  </w:divBdr>
                                                  <w:divsChild>
                                                    <w:div w:id="1577859889">
                                                      <w:marLeft w:val="0"/>
                                                      <w:marRight w:val="0"/>
                                                      <w:marTop w:val="0"/>
                                                      <w:marBottom w:val="0"/>
                                                      <w:divBdr>
                                                        <w:top w:val="none" w:sz="0" w:space="0" w:color="auto"/>
                                                        <w:left w:val="none" w:sz="0" w:space="0" w:color="auto"/>
                                                        <w:bottom w:val="none" w:sz="0" w:space="0" w:color="auto"/>
                                                        <w:right w:val="none" w:sz="0" w:space="0" w:color="auto"/>
                                                      </w:divBdr>
                                                      <w:divsChild>
                                                        <w:div w:id="707877286">
                                                          <w:marLeft w:val="0"/>
                                                          <w:marRight w:val="0"/>
                                                          <w:marTop w:val="0"/>
                                                          <w:marBottom w:val="0"/>
                                                          <w:divBdr>
                                                            <w:top w:val="none" w:sz="0" w:space="0" w:color="auto"/>
                                                            <w:left w:val="none" w:sz="0" w:space="0" w:color="auto"/>
                                                            <w:bottom w:val="none" w:sz="0" w:space="0" w:color="auto"/>
                                                            <w:right w:val="none" w:sz="0" w:space="0" w:color="auto"/>
                                                          </w:divBdr>
                                                        </w:div>
                                                        <w:div w:id="1287153573">
                                                          <w:marLeft w:val="0"/>
                                                          <w:marRight w:val="0"/>
                                                          <w:marTop w:val="0"/>
                                                          <w:marBottom w:val="0"/>
                                                          <w:divBdr>
                                                            <w:top w:val="none" w:sz="0" w:space="0" w:color="auto"/>
                                                            <w:left w:val="none" w:sz="0" w:space="0" w:color="auto"/>
                                                            <w:bottom w:val="none" w:sz="0" w:space="0" w:color="auto"/>
                                                            <w:right w:val="none" w:sz="0" w:space="0" w:color="auto"/>
                                                          </w:divBdr>
                                                        </w:div>
                                                        <w:div w:id="1186864894">
                                                          <w:marLeft w:val="0"/>
                                                          <w:marRight w:val="0"/>
                                                          <w:marTop w:val="0"/>
                                                          <w:marBottom w:val="0"/>
                                                          <w:divBdr>
                                                            <w:top w:val="none" w:sz="0" w:space="0" w:color="auto"/>
                                                            <w:left w:val="none" w:sz="0" w:space="0" w:color="auto"/>
                                                            <w:bottom w:val="none" w:sz="0" w:space="0" w:color="auto"/>
                                                            <w:right w:val="none" w:sz="0" w:space="0" w:color="auto"/>
                                                          </w:divBdr>
                                                        </w:div>
                                                        <w:div w:id="2143302446">
                                                          <w:marLeft w:val="0"/>
                                                          <w:marRight w:val="0"/>
                                                          <w:marTop w:val="0"/>
                                                          <w:marBottom w:val="0"/>
                                                          <w:divBdr>
                                                            <w:top w:val="none" w:sz="0" w:space="0" w:color="auto"/>
                                                            <w:left w:val="none" w:sz="0" w:space="0" w:color="auto"/>
                                                            <w:bottom w:val="none" w:sz="0" w:space="0" w:color="auto"/>
                                                            <w:right w:val="none" w:sz="0" w:space="0" w:color="auto"/>
                                                          </w:divBdr>
                                                        </w:div>
                                                        <w:div w:id="264119131">
                                                          <w:marLeft w:val="0"/>
                                                          <w:marRight w:val="0"/>
                                                          <w:marTop w:val="0"/>
                                                          <w:marBottom w:val="0"/>
                                                          <w:divBdr>
                                                            <w:top w:val="none" w:sz="0" w:space="0" w:color="auto"/>
                                                            <w:left w:val="none" w:sz="0" w:space="0" w:color="auto"/>
                                                            <w:bottom w:val="none" w:sz="0" w:space="0" w:color="auto"/>
                                                            <w:right w:val="none" w:sz="0" w:space="0" w:color="auto"/>
                                                          </w:divBdr>
                                                        </w:div>
                                                        <w:div w:id="1499615416">
                                                          <w:marLeft w:val="0"/>
                                                          <w:marRight w:val="0"/>
                                                          <w:marTop w:val="0"/>
                                                          <w:marBottom w:val="0"/>
                                                          <w:divBdr>
                                                            <w:top w:val="none" w:sz="0" w:space="0" w:color="auto"/>
                                                            <w:left w:val="none" w:sz="0" w:space="0" w:color="auto"/>
                                                            <w:bottom w:val="none" w:sz="0" w:space="0" w:color="auto"/>
                                                            <w:right w:val="none" w:sz="0" w:space="0" w:color="auto"/>
                                                          </w:divBdr>
                                                        </w:div>
                                                        <w:div w:id="1212156920">
                                                          <w:marLeft w:val="0"/>
                                                          <w:marRight w:val="0"/>
                                                          <w:marTop w:val="0"/>
                                                          <w:marBottom w:val="0"/>
                                                          <w:divBdr>
                                                            <w:top w:val="none" w:sz="0" w:space="0" w:color="auto"/>
                                                            <w:left w:val="none" w:sz="0" w:space="0" w:color="auto"/>
                                                            <w:bottom w:val="none" w:sz="0" w:space="0" w:color="auto"/>
                                                            <w:right w:val="none" w:sz="0" w:space="0" w:color="auto"/>
                                                          </w:divBdr>
                                                        </w:div>
                                                        <w:div w:id="670065329">
                                                          <w:marLeft w:val="0"/>
                                                          <w:marRight w:val="0"/>
                                                          <w:marTop w:val="0"/>
                                                          <w:marBottom w:val="0"/>
                                                          <w:divBdr>
                                                            <w:top w:val="none" w:sz="0" w:space="0" w:color="auto"/>
                                                            <w:left w:val="none" w:sz="0" w:space="0" w:color="auto"/>
                                                            <w:bottom w:val="none" w:sz="0" w:space="0" w:color="auto"/>
                                                            <w:right w:val="none" w:sz="0" w:space="0" w:color="auto"/>
                                                          </w:divBdr>
                                                        </w:div>
                                                        <w:div w:id="1375354182">
                                                          <w:marLeft w:val="0"/>
                                                          <w:marRight w:val="0"/>
                                                          <w:marTop w:val="0"/>
                                                          <w:marBottom w:val="0"/>
                                                          <w:divBdr>
                                                            <w:top w:val="none" w:sz="0" w:space="0" w:color="auto"/>
                                                            <w:left w:val="none" w:sz="0" w:space="0" w:color="auto"/>
                                                            <w:bottom w:val="none" w:sz="0" w:space="0" w:color="auto"/>
                                                            <w:right w:val="none" w:sz="0" w:space="0" w:color="auto"/>
                                                          </w:divBdr>
                                                        </w:div>
                                                        <w:div w:id="995913672">
                                                          <w:marLeft w:val="0"/>
                                                          <w:marRight w:val="0"/>
                                                          <w:marTop w:val="0"/>
                                                          <w:marBottom w:val="0"/>
                                                          <w:divBdr>
                                                            <w:top w:val="none" w:sz="0" w:space="0" w:color="auto"/>
                                                            <w:left w:val="none" w:sz="0" w:space="0" w:color="auto"/>
                                                            <w:bottom w:val="none" w:sz="0" w:space="0" w:color="auto"/>
                                                            <w:right w:val="none" w:sz="0" w:space="0" w:color="auto"/>
                                                          </w:divBdr>
                                                        </w:div>
                                                        <w:div w:id="41486411">
                                                          <w:marLeft w:val="0"/>
                                                          <w:marRight w:val="0"/>
                                                          <w:marTop w:val="0"/>
                                                          <w:marBottom w:val="0"/>
                                                          <w:divBdr>
                                                            <w:top w:val="none" w:sz="0" w:space="0" w:color="auto"/>
                                                            <w:left w:val="none" w:sz="0" w:space="0" w:color="auto"/>
                                                            <w:bottom w:val="none" w:sz="0" w:space="0" w:color="auto"/>
                                                            <w:right w:val="none" w:sz="0" w:space="0" w:color="auto"/>
                                                          </w:divBdr>
                                                        </w:div>
                                                        <w:div w:id="1053430426">
                                                          <w:marLeft w:val="0"/>
                                                          <w:marRight w:val="0"/>
                                                          <w:marTop w:val="0"/>
                                                          <w:marBottom w:val="0"/>
                                                          <w:divBdr>
                                                            <w:top w:val="none" w:sz="0" w:space="0" w:color="auto"/>
                                                            <w:left w:val="none" w:sz="0" w:space="0" w:color="auto"/>
                                                            <w:bottom w:val="none" w:sz="0" w:space="0" w:color="auto"/>
                                                            <w:right w:val="none" w:sz="0" w:space="0" w:color="auto"/>
                                                          </w:divBdr>
                                                        </w:div>
                                                        <w:div w:id="682586388">
                                                          <w:marLeft w:val="0"/>
                                                          <w:marRight w:val="0"/>
                                                          <w:marTop w:val="0"/>
                                                          <w:marBottom w:val="0"/>
                                                          <w:divBdr>
                                                            <w:top w:val="none" w:sz="0" w:space="0" w:color="auto"/>
                                                            <w:left w:val="none" w:sz="0" w:space="0" w:color="auto"/>
                                                            <w:bottom w:val="none" w:sz="0" w:space="0" w:color="auto"/>
                                                            <w:right w:val="none" w:sz="0" w:space="0" w:color="auto"/>
                                                          </w:divBdr>
                                                        </w:div>
                                                        <w:div w:id="948587866">
                                                          <w:marLeft w:val="0"/>
                                                          <w:marRight w:val="0"/>
                                                          <w:marTop w:val="0"/>
                                                          <w:marBottom w:val="0"/>
                                                          <w:divBdr>
                                                            <w:top w:val="none" w:sz="0" w:space="0" w:color="auto"/>
                                                            <w:left w:val="none" w:sz="0" w:space="0" w:color="auto"/>
                                                            <w:bottom w:val="none" w:sz="0" w:space="0" w:color="auto"/>
                                                            <w:right w:val="none" w:sz="0" w:space="0" w:color="auto"/>
                                                          </w:divBdr>
                                                        </w:div>
                                                        <w:div w:id="578641883">
                                                          <w:marLeft w:val="0"/>
                                                          <w:marRight w:val="0"/>
                                                          <w:marTop w:val="0"/>
                                                          <w:marBottom w:val="0"/>
                                                          <w:divBdr>
                                                            <w:top w:val="none" w:sz="0" w:space="0" w:color="auto"/>
                                                            <w:left w:val="none" w:sz="0" w:space="0" w:color="auto"/>
                                                            <w:bottom w:val="none" w:sz="0" w:space="0" w:color="auto"/>
                                                            <w:right w:val="none" w:sz="0" w:space="0" w:color="auto"/>
                                                          </w:divBdr>
                                                        </w:div>
                                                        <w:div w:id="1798331843">
                                                          <w:marLeft w:val="0"/>
                                                          <w:marRight w:val="0"/>
                                                          <w:marTop w:val="0"/>
                                                          <w:marBottom w:val="0"/>
                                                          <w:divBdr>
                                                            <w:top w:val="none" w:sz="0" w:space="0" w:color="auto"/>
                                                            <w:left w:val="none" w:sz="0" w:space="0" w:color="auto"/>
                                                            <w:bottom w:val="none" w:sz="0" w:space="0" w:color="auto"/>
                                                            <w:right w:val="none" w:sz="0" w:space="0" w:color="auto"/>
                                                          </w:divBdr>
                                                        </w:div>
                                                        <w:div w:id="357708217">
                                                          <w:marLeft w:val="0"/>
                                                          <w:marRight w:val="0"/>
                                                          <w:marTop w:val="0"/>
                                                          <w:marBottom w:val="0"/>
                                                          <w:divBdr>
                                                            <w:top w:val="none" w:sz="0" w:space="0" w:color="auto"/>
                                                            <w:left w:val="none" w:sz="0" w:space="0" w:color="auto"/>
                                                            <w:bottom w:val="none" w:sz="0" w:space="0" w:color="auto"/>
                                                            <w:right w:val="none" w:sz="0" w:space="0" w:color="auto"/>
                                                          </w:divBdr>
                                                        </w:div>
                                                        <w:div w:id="472645887">
                                                          <w:marLeft w:val="0"/>
                                                          <w:marRight w:val="0"/>
                                                          <w:marTop w:val="0"/>
                                                          <w:marBottom w:val="0"/>
                                                          <w:divBdr>
                                                            <w:top w:val="none" w:sz="0" w:space="0" w:color="auto"/>
                                                            <w:left w:val="none" w:sz="0" w:space="0" w:color="auto"/>
                                                            <w:bottom w:val="none" w:sz="0" w:space="0" w:color="auto"/>
                                                            <w:right w:val="none" w:sz="0" w:space="0" w:color="auto"/>
                                                          </w:divBdr>
                                                        </w:div>
                                                        <w:div w:id="939870586">
                                                          <w:marLeft w:val="0"/>
                                                          <w:marRight w:val="0"/>
                                                          <w:marTop w:val="0"/>
                                                          <w:marBottom w:val="0"/>
                                                          <w:divBdr>
                                                            <w:top w:val="none" w:sz="0" w:space="0" w:color="auto"/>
                                                            <w:left w:val="none" w:sz="0" w:space="0" w:color="auto"/>
                                                            <w:bottom w:val="none" w:sz="0" w:space="0" w:color="auto"/>
                                                            <w:right w:val="none" w:sz="0" w:space="0" w:color="auto"/>
                                                          </w:divBdr>
                                                        </w:div>
                                                        <w:div w:id="1661498226">
                                                          <w:marLeft w:val="0"/>
                                                          <w:marRight w:val="0"/>
                                                          <w:marTop w:val="0"/>
                                                          <w:marBottom w:val="0"/>
                                                          <w:divBdr>
                                                            <w:top w:val="none" w:sz="0" w:space="0" w:color="auto"/>
                                                            <w:left w:val="none" w:sz="0" w:space="0" w:color="auto"/>
                                                            <w:bottom w:val="none" w:sz="0" w:space="0" w:color="auto"/>
                                                            <w:right w:val="none" w:sz="0" w:space="0" w:color="auto"/>
                                                          </w:divBdr>
                                                        </w:div>
                                                        <w:div w:id="70393661">
                                                          <w:marLeft w:val="0"/>
                                                          <w:marRight w:val="0"/>
                                                          <w:marTop w:val="0"/>
                                                          <w:marBottom w:val="0"/>
                                                          <w:divBdr>
                                                            <w:top w:val="none" w:sz="0" w:space="0" w:color="auto"/>
                                                            <w:left w:val="none" w:sz="0" w:space="0" w:color="auto"/>
                                                            <w:bottom w:val="none" w:sz="0" w:space="0" w:color="auto"/>
                                                            <w:right w:val="none" w:sz="0" w:space="0" w:color="auto"/>
                                                          </w:divBdr>
                                                        </w:div>
                                                        <w:div w:id="1873960237">
                                                          <w:marLeft w:val="0"/>
                                                          <w:marRight w:val="0"/>
                                                          <w:marTop w:val="0"/>
                                                          <w:marBottom w:val="0"/>
                                                          <w:divBdr>
                                                            <w:top w:val="none" w:sz="0" w:space="0" w:color="auto"/>
                                                            <w:left w:val="none" w:sz="0" w:space="0" w:color="auto"/>
                                                            <w:bottom w:val="none" w:sz="0" w:space="0" w:color="auto"/>
                                                            <w:right w:val="none" w:sz="0" w:space="0" w:color="auto"/>
                                                          </w:divBdr>
                                                        </w:div>
                                                        <w:div w:id="958415431">
                                                          <w:marLeft w:val="0"/>
                                                          <w:marRight w:val="0"/>
                                                          <w:marTop w:val="0"/>
                                                          <w:marBottom w:val="0"/>
                                                          <w:divBdr>
                                                            <w:top w:val="none" w:sz="0" w:space="0" w:color="auto"/>
                                                            <w:left w:val="none" w:sz="0" w:space="0" w:color="auto"/>
                                                            <w:bottom w:val="none" w:sz="0" w:space="0" w:color="auto"/>
                                                            <w:right w:val="none" w:sz="0" w:space="0" w:color="auto"/>
                                                          </w:divBdr>
                                                        </w:div>
                                                        <w:div w:id="976450499">
                                                          <w:marLeft w:val="0"/>
                                                          <w:marRight w:val="0"/>
                                                          <w:marTop w:val="0"/>
                                                          <w:marBottom w:val="0"/>
                                                          <w:divBdr>
                                                            <w:top w:val="none" w:sz="0" w:space="0" w:color="auto"/>
                                                            <w:left w:val="none" w:sz="0" w:space="0" w:color="auto"/>
                                                            <w:bottom w:val="none" w:sz="0" w:space="0" w:color="auto"/>
                                                            <w:right w:val="none" w:sz="0" w:space="0" w:color="auto"/>
                                                          </w:divBdr>
                                                        </w:div>
                                                        <w:div w:id="389696573">
                                                          <w:marLeft w:val="0"/>
                                                          <w:marRight w:val="0"/>
                                                          <w:marTop w:val="0"/>
                                                          <w:marBottom w:val="0"/>
                                                          <w:divBdr>
                                                            <w:top w:val="none" w:sz="0" w:space="0" w:color="auto"/>
                                                            <w:left w:val="none" w:sz="0" w:space="0" w:color="auto"/>
                                                            <w:bottom w:val="none" w:sz="0" w:space="0" w:color="auto"/>
                                                            <w:right w:val="none" w:sz="0" w:space="0" w:color="auto"/>
                                                          </w:divBdr>
                                                        </w:div>
                                                        <w:div w:id="1804886058">
                                                          <w:marLeft w:val="0"/>
                                                          <w:marRight w:val="0"/>
                                                          <w:marTop w:val="0"/>
                                                          <w:marBottom w:val="0"/>
                                                          <w:divBdr>
                                                            <w:top w:val="none" w:sz="0" w:space="0" w:color="auto"/>
                                                            <w:left w:val="none" w:sz="0" w:space="0" w:color="auto"/>
                                                            <w:bottom w:val="none" w:sz="0" w:space="0" w:color="auto"/>
                                                            <w:right w:val="none" w:sz="0" w:space="0" w:color="auto"/>
                                                          </w:divBdr>
                                                        </w:div>
                                                        <w:div w:id="1039477568">
                                                          <w:marLeft w:val="0"/>
                                                          <w:marRight w:val="0"/>
                                                          <w:marTop w:val="0"/>
                                                          <w:marBottom w:val="0"/>
                                                          <w:divBdr>
                                                            <w:top w:val="none" w:sz="0" w:space="0" w:color="auto"/>
                                                            <w:left w:val="none" w:sz="0" w:space="0" w:color="auto"/>
                                                            <w:bottom w:val="none" w:sz="0" w:space="0" w:color="auto"/>
                                                            <w:right w:val="none" w:sz="0" w:space="0" w:color="auto"/>
                                                          </w:divBdr>
                                                        </w:div>
                                                        <w:div w:id="1281884591">
                                                          <w:marLeft w:val="0"/>
                                                          <w:marRight w:val="0"/>
                                                          <w:marTop w:val="0"/>
                                                          <w:marBottom w:val="0"/>
                                                          <w:divBdr>
                                                            <w:top w:val="none" w:sz="0" w:space="0" w:color="auto"/>
                                                            <w:left w:val="none" w:sz="0" w:space="0" w:color="auto"/>
                                                            <w:bottom w:val="none" w:sz="0" w:space="0" w:color="auto"/>
                                                            <w:right w:val="none" w:sz="0" w:space="0" w:color="auto"/>
                                                          </w:divBdr>
                                                        </w:div>
                                                        <w:div w:id="772821249">
                                                          <w:marLeft w:val="0"/>
                                                          <w:marRight w:val="0"/>
                                                          <w:marTop w:val="0"/>
                                                          <w:marBottom w:val="0"/>
                                                          <w:divBdr>
                                                            <w:top w:val="none" w:sz="0" w:space="0" w:color="auto"/>
                                                            <w:left w:val="none" w:sz="0" w:space="0" w:color="auto"/>
                                                            <w:bottom w:val="none" w:sz="0" w:space="0" w:color="auto"/>
                                                            <w:right w:val="none" w:sz="0" w:space="0" w:color="auto"/>
                                                          </w:divBdr>
                                                        </w:div>
                                                        <w:div w:id="9681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9435">
                                                  <w:marLeft w:val="0"/>
                                                  <w:marRight w:val="0"/>
                                                  <w:marTop w:val="0"/>
                                                  <w:marBottom w:val="0"/>
                                                  <w:divBdr>
                                                    <w:top w:val="none" w:sz="0" w:space="0" w:color="auto"/>
                                                    <w:left w:val="none" w:sz="0" w:space="0" w:color="auto"/>
                                                    <w:bottom w:val="none" w:sz="0" w:space="0" w:color="auto"/>
                                                    <w:right w:val="none" w:sz="0" w:space="0" w:color="auto"/>
                                                  </w:divBdr>
                                                  <w:divsChild>
                                                    <w:div w:id="991174223">
                                                      <w:marLeft w:val="0"/>
                                                      <w:marRight w:val="0"/>
                                                      <w:marTop w:val="0"/>
                                                      <w:marBottom w:val="0"/>
                                                      <w:divBdr>
                                                        <w:top w:val="none" w:sz="0" w:space="0" w:color="auto"/>
                                                        <w:left w:val="none" w:sz="0" w:space="0" w:color="auto"/>
                                                        <w:bottom w:val="none" w:sz="0" w:space="0" w:color="auto"/>
                                                        <w:right w:val="none" w:sz="0" w:space="0" w:color="auto"/>
                                                      </w:divBdr>
                                                    </w:div>
                                                  </w:divsChild>
                                                </w:div>
                                                <w:div w:id="122159194">
                                                  <w:marLeft w:val="0"/>
                                                  <w:marRight w:val="0"/>
                                                  <w:marTop w:val="0"/>
                                                  <w:marBottom w:val="0"/>
                                                  <w:divBdr>
                                                    <w:top w:val="none" w:sz="0" w:space="0" w:color="auto"/>
                                                    <w:left w:val="none" w:sz="0" w:space="0" w:color="auto"/>
                                                    <w:bottom w:val="none" w:sz="0" w:space="0" w:color="auto"/>
                                                    <w:right w:val="none" w:sz="0" w:space="0" w:color="auto"/>
                                                  </w:divBdr>
                                                  <w:divsChild>
                                                    <w:div w:id="855995487">
                                                      <w:marLeft w:val="0"/>
                                                      <w:marRight w:val="0"/>
                                                      <w:marTop w:val="0"/>
                                                      <w:marBottom w:val="0"/>
                                                      <w:divBdr>
                                                        <w:top w:val="none" w:sz="0" w:space="0" w:color="auto"/>
                                                        <w:left w:val="none" w:sz="0" w:space="0" w:color="auto"/>
                                                        <w:bottom w:val="none" w:sz="0" w:space="0" w:color="auto"/>
                                                        <w:right w:val="none" w:sz="0" w:space="0" w:color="auto"/>
                                                      </w:divBdr>
                                                    </w:div>
                                                  </w:divsChild>
                                                </w:div>
                                                <w:div w:id="1402560613">
                                                  <w:marLeft w:val="0"/>
                                                  <w:marRight w:val="0"/>
                                                  <w:marTop w:val="0"/>
                                                  <w:marBottom w:val="0"/>
                                                  <w:divBdr>
                                                    <w:top w:val="none" w:sz="0" w:space="0" w:color="auto"/>
                                                    <w:left w:val="none" w:sz="0" w:space="0" w:color="auto"/>
                                                    <w:bottom w:val="none" w:sz="0" w:space="0" w:color="auto"/>
                                                    <w:right w:val="none" w:sz="0" w:space="0" w:color="auto"/>
                                                  </w:divBdr>
                                                  <w:divsChild>
                                                    <w:div w:id="1287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640626">
      <w:bodyDiv w:val="1"/>
      <w:marLeft w:val="0"/>
      <w:marRight w:val="0"/>
      <w:marTop w:val="0"/>
      <w:marBottom w:val="0"/>
      <w:divBdr>
        <w:top w:val="none" w:sz="0" w:space="0" w:color="auto"/>
        <w:left w:val="none" w:sz="0" w:space="0" w:color="auto"/>
        <w:bottom w:val="none" w:sz="0" w:space="0" w:color="auto"/>
        <w:right w:val="none" w:sz="0" w:space="0" w:color="auto"/>
      </w:divBdr>
    </w:div>
    <w:div w:id="1091589125">
      <w:bodyDiv w:val="1"/>
      <w:marLeft w:val="0"/>
      <w:marRight w:val="0"/>
      <w:marTop w:val="0"/>
      <w:marBottom w:val="0"/>
      <w:divBdr>
        <w:top w:val="none" w:sz="0" w:space="0" w:color="auto"/>
        <w:left w:val="none" w:sz="0" w:space="0" w:color="auto"/>
        <w:bottom w:val="none" w:sz="0" w:space="0" w:color="auto"/>
        <w:right w:val="none" w:sz="0" w:space="0" w:color="auto"/>
      </w:divBdr>
    </w:div>
    <w:div w:id="1126121196">
      <w:bodyDiv w:val="1"/>
      <w:marLeft w:val="0"/>
      <w:marRight w:val="0"/>
      <w:marTop w:val="0"/>
      <w:marBottom w:val="0"/>
      <w:divBdr>
        <w:top w:val="none" w:sz="0" w:space="0" w:color="auto"/>
        <w:left w:val="none" w:sz="0" w:space="0" w:color="auto"/>
        <w:bottom w:val="none" w:sz="0" w:space="0" w:color="auto"/>
        <w:right w:val="none" w:sz="0" w:space="0" w:color="auto"/>
      </w:divBdr>
    </w:div>
    <w:div w:id="1173569480">
      <w:bodyDiv w:val="1"/>
      <w:marLeft w:val="0"/>
      <w:marRight w:val="0"/>
      <w:marTop w:val="0"/>
      <w:marBottom w:val="0"/>
      <w:divBdr>
        <w:top w:val="none" w:sz="0" w:space="0" w:color="auto"/>
        <w:left w:val="none" w:sz="0" w:space="0" w:color="auto"/>
        <w:bottom w:val="none" w:sz="0" w:space="0" w:color="auto"/>
        <w:right w:val="none" w:sz="0" w:space="0" w:color="auto"/>
      </w:divBdr>
    </w:div>
    <w:div w:id="1178421759">
      <w:bodyDiv w:val="1"/>
      <w:marLeft w:val="0"/>
      <w:marRight w:val="0"/>
      <w:marTop w:val="0"/>
      <w:marBottom w:val="0"/>
      <w:divBdr>
        <w:top w:val="none" w:sz="0" w:space="0" w:color="auto"/>
        <w:left w:val="none" w:sz="0" w:space="0" w:color="auto"/>
        <w:bottom w:val="none" w:sz="0" w:space="0" w:color="auto"/>
        <w:right w:val="none" w:sz="0" w:space="0" w:color="auto"/>
      </w:divBdr>
    </w:div>
    <w:div w:id="1203710064">
      <w:bodyDiv w:val="1"/>
      <w:marLeft w:val="0"/>
      <w:marRight w:val="0"/>
      <w:marTop w:val="0"/>
      <w:marBottom w:val="0"/>
      <w:divBdr>
        <w:top w:val="none" w:sz="0" w:space="0" w:color="auto"/>
        <w:left w:val="none" w:sz="0" w:space="0" w:color="auto"/>
        <w:bottom w:val="none" w:sz="0" w:space="0" w:color="auto"/>
        <w:right w:val="none" w:sz="0" w:space="0" w:color="auto"/>
      </w:divBdr>
      <w:divsChild>
        <w:div w:id="1903321884">
          <w:marLeft w:val="0"/>
          <w:marRight w:val="0"/>
          <w:marTop w:val="0"/>
          <w:marBottom w:val="0"/>
          <w:divBdr>
            <w:top w:val="none" w:sz="0" w:space="0" w:color="auto"/>
            <w:left w:val="none" w:sz="0" w:space="0" w:color="auto"/>
            <w:bottom w:val="none" w:sz="0" w:space="0" w:color="auto"/>
            <w:right w:val="none" w:sz="0" w:space="0" w:color="auto"/>
          </w:divBdr>
          <w:divsChild>
            <w:div w:id="343437038">
              <w:marLeft w:val="0"/>
              <w:marRight w:val="0"/>
              <w:marTop w:val="0"/>
              <w:marBottom w:val="0"/>
              <w:divBdr>
                <w:top w:val="none" w:sz="0" w:space="0" w:color="auto"/>
                <w:left w:val="none" w:sz="0" w:space="0" w:color="auto"/>
                <w:bottom w:val="none" w:sz="0" w:space="0" w:color="auto"/>
                <w:right w:val="none" w:sz="0" w:space="0" w:color="auto"/>
              </w:divBdr>
            </w:div>
            <w:div w:id="1329943876">
              <w:marLeft w:val="0"/>
              <w:marRight w:val="0"/>
              <w:marTop w:val="0"/>
              <w:marBottom w:val="0"/>
              <w:divBdr>
                <w:top w:val="none" w:sz="0" w:space="0" w:color="auto"/>
                <w:left w:val="none" w:sz="0" w:space="0" w:color="auto"/>
                <w:bottom w:val="none" w:sz="0" w:space="0" w:color="auto"/>
                <w:right w:val="none" w:sz="0" w:space="0" w:color="auto"/>
              </w:divBdr>
            </w:div>
            <w:div w:id="823280353">
              <w:marLeft w:val="0"/>
              <w:marRight w:val="0"/>
              <w:marTop w:val="0"/>
              <w:marBottom w:val="0"/>
              <w:divBdr>
                <w:top w:val="none" w:sz="0" w:space="0" w:color="auto"/>
                <w:left w:val="none" w:sz="0" w:space="0" w:color="auto"/>
                <w:bottom w:val="none" w:sz="0" w:space="0" w:color="auto"/>
                <w:right w:val="none" w:sz="0" w:space="0" w:color="auto"/>
              </w:divBdr>
            </w:div>
            <w:div w:id="1578125863">
              <w:marLeft w:val="0"/>
              <w:marRight w:val="0"/>
              <w:marTop w:val="0"/>
              <w:marBottom w:val="0"/>
              <w:divBdr>
                <w:top w:val="none" w:sz="0" w:space="0" w:color="auto"/>
                <w:left w:val="none" w:sz="0" w:space="0" w:color="auto"/>
                <w:bottom w:val="none" w:sz="0" w:space="0" w:color="auto"/>
                <w:right w:val="none" w:sz="0" w:space="0" w:color="auto"/>
              </w:divBdr>
            </w:div>
            <w:div w:id="1622031489">
              <w:marLeft w:val="0"/>
              <w:marRight w:val="0"/>
              <w:marTop w:val="0"/>
              <w:marBottom w:val="0"/>
              <w:divBdr>
                <w:top w:val="none" w:sz="0" w:space="0" w:color="auto"/>
                <w:left w:val="none" w:sz="0" w:space="0" w:color="auto"/>
                <w:bottom w:val="none" w:sz="0" w:space="0" w:color="auto"/>
                <w:right w:val="none" w:sz="0" w:space="0" w:color="auto"/>
              </w:divBdr>
            </w:div>
            <w:div w:id="900365958">
              <w:marLeft w:val="0"/>
              <w:marRight w:val="0"/>
              <w:marTop w:val="0"/>
              <w:marBottom w:val="0"/>
              <w:divBdr>
                <w:top w:val="none" w:sz="0" w:space="0" w:color="auto"/>
                <w:left w:val="none" w:sz="0" w:space="0" w:color="auto"/>
                <w:bottom w:val="none" w:sz="0" w:space="0" w:color="auto"/>
                <w:right w:val="none" w:sz="0" w:space="0" w:color="auto"/>
              </w:divBdr>
            </w:div>
            <w:div w:id="148525777">
              <w:marLeft w:val="0"/>
              <w:marRight w:val="0"/>
              <w:marTop w:val="0"/>
              <w:marBottom w:val="0"/>
              <w:divBdr>
                <w:top w:val="none" w:sz="0" w:space="0" w:color="auto"/>
                <w:left w:val="none" w:sz="0" w:space="0" w:color="auto"/>
                <w:bottom w:val="none" w:sz="0" w:space="0" w:color="auto"/>
                <w:right w:val="none" w:sz="0" w:space="0" w:color="auto"/>
              </w:divBdr>
            </w:div>
            <w:div w:id="983774298">
              <w:marLeft w:val="0"/>
              <w:marRight w:val="0"/>
              <w:marTop w:val="0"/>
              <w:marBottom w:val="0"/>
              <w:divBdr>
                <w:top w:val="none" w:sz="0" w:space="0" w:color="auto"/>
                <w:left w:val="none" w:sz="0" w:space="0" w:color="auto"/>
                <w:bottom w:val="none" w:sz="0" w:space="0" w:color="auto"/>
                <w:right w:val="none" w:sz="0" w:space="0" w:color="auto"/>
              </w:divBdr>
            </w:div>
            <w:div w:id="1951623357">
              <w:marLeft w:val="0"/>
              <w:marRight w:val="0"/>
              <w:marTop w:val="0"/>
              <w:marBottom w:val="0"/>
              <w:divBdr>
                <w:top w:val="none" w:sz="0" w:space="0" w:color="auto"/>
                <w:left w:val="none" w:sz="0" w:space="0" w:color="auto"/>
                <w:bottom w:val="none" w:sz="0" w:space="0" w:color="auto"/>
                <w:right w:val="none" w:sz="0" w:space="0" w:color="auto"/>
              </w:divBdr>
            </w:div>
            <w:div w:id="1409696060">
              <w:marLeft w:val="0"/>
              <w:marRight w:val="0"/>
              <w:marTop w:val="0"/>
              <w:marBottom w:val="0"/>
              <w:divBdr>
                <w:top w:val="none" w:sz="0" w:space="0" w:color="auto"/>
                <w:left w:val="none" w:sz="0" w:space="0" w:color="auto"/>
                <w:bottom w:val="none" w:sz="0" w:space="0" w:color="auto"/>
                <w:right w:val="none" w:sz="0" w:space="0" w:color="auto"/>
              </w:divBdr>
            </w:div>
            <w:div w:id="1025402200">
              <w:marLeft w:val="0"/>
              <w:marRight w:val="0"/>
              <w:marTop w:val="0"/>
              <w:marBottom w:val="0"/>
              <w:divBdr>
                <w:top w:val="none" w:sz="0" w:space="0" w:color="auto"/>
                <w:left w:val="none" w:sz="0" w:space="0" w:color="auto"/>
                <w:bottom w:val="none" w:sz="0" w:space="0" w:color="auto"/>
                <w:right w:val="none" w:sz="0" w:space="0" w:color="auto"/>
              </w:divBdr>
            </w:div>
            <w:div w:id="4082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18290">
      <w:bodyDiv w:val="1"/>
      <w:marLeft w:val="0"/>
      <w:marRight w:val="0"/>
      <w:marTop w:val="0"/>
      <w:marBottom w:val="0"/>
      <w:divBdr>
        <w:top w:val="none" w:sz="0" w:space="0" w:color="auto"/>
        <w:left w:val="none" w:sz="0" w:space="0" w:color="auto"/>
        <w:bottom w:val="none" w:sz="0" w:space="0" w:color="auto"/>
        <w:right w:val="none" w:sz="0" w:space="0" w:color="auto"/>
      </w:divBdr>
      <w:divsChild>
        <w:div w:id="2103840197">
          <w:marLeft w:val="0"/>
          <w:marRight w:val="0"/>
          <w:marTop w:val="0"/>
          <w:marBottom w:val="0"/>
          <w:divBdr>
            <w:top w:val="none" w:sz="0" w:space="0" w:color="auto"/>
            <w:left w:val="none" w:sz="0" w:space="0" w:color="auto"/>
            <w:bottom w:val="none" w:sz="0" w:space="0" w:color="auto"/>
            <w:right w:val="none" w:sz="0" w:space="0" w:color="auto"/>
          </w:divBdr>
          <w:divsChild>
            <w:div w:id="191793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5840">
      <w:bodyDiv w:val="1"/>
      <w:marLeft w:val="0"/>
      <w:marRight w:val="0"/>
      <w:marTop w:val="0"/>
      <w:marBottom w:val="0"/>
      <w:divBdr>
        <w:top w:val="none" w:sz="0" w:space="0" w:color="auto"/>
        <w:left w:val="none" w:sz="0" w:space="0" w:color="auto"/>
        <w:bottom w:val="none" w:sz="0" w:space="0" w:color="auto"/>
        <w:right w:val="none" w:sz="0" w:space="0" w:color="auto"/>
      </w:divBdr>
    </w:div>
    <w:div w:id="1358310124">
      <w:bodyDiv w:val="1"/>
      <w:marLeft w:val="0"/>
      <w:marRight w:val="0"/>
      <w:marTop w:val="0"/>
      <w:marBottom w:val="0"/>
      <w:divBdr>
        <w:top w:val="none" w:sz="0" w:space="0" w:color="auto"/>
        <w:left w:val="none" w:sz="0" w:space="0" w:color="auto"/>
        <w:bottom w:val="none" w:sz="0" w:space="0" w:color="auto"/>
        <w:right w:val="none" w:sz="0" w:space="0" w:color="auto"/>
      </w:divBdr>
      <w:divsChild>
        <w:div w:id="1729498725">
          <w:marLeft w:val="0"/>
          <w:marRight w:val="0"/>
          <w:marTop w:val="0"/>
          <w:marBottom w:val="0"/>
          <w:divBdr>
            <w:top w:val="none" w:sz="0" w:space="0" w:color="auto"/>
            <w:left w:val="none" w:sz="0" w:space="0" w:color="auto"/>
            <w:bottom w:val="none" w:sz="0" w:space="0" w:color="auto"/>
            <w:right w:val="none" w:sz="0" w:space="0" w:color="auto"/>
          </w:divBdr>
        </w:div>
        <w:div w:id="1391736017">
          <w:marLeft w:val="0"/>
          <w:marRight w:val="0"/>
          <w:marTop w:val="0"/>
          <w:marBottom w:val="0"/>
          <w:divBdr>
            <w:top w:val="none" w:sz="0" w:space="0" w:color="auto"/>
            <w:left w:val="none" w:sz="0" w:space="0" w:color="auto"/>
            <w:bottom w:val="none" w:sz="0" w:space="0" w:color="auto"/>
            <w:right w:val="none" w:sz="0" w:space="0" w:color="auto"/>
          </w:divBdr>
        </w:div>
        <w:div w:id="1470367525">
          <w:marLeft w:val="0"/>
          <w:marRight w:val="0"/>
          <w:marTop w:val="0"/>
          <w:marBottom w:val="0"/>
          <w:divBdr>
            <w:top w:val="none" w:sz="0" w:space="0" w:color="auto"/>
            <w:left w:val="none" w:sz="0" w:space="0" w:color="auto"/>
            <w:bottom w:val="none" w:sz="0" w:space="0" w:color="auto"/>
            <w:right w:val="none" w:sz="0" w:space="0" w:color="auto"/>
          </w:divBdr>
        </w:div>
        <w:div w:id="699822307">
          <w:marLeft w:val="0"/>
          <w:marRight w:val="0"/>
          <w:marTop w:val="0"/>
          <w:marBottom w:val="0"/>
          <w:divBdr>
            <w:top w:val="none" w:sz="0" w:space="0" w:color="auto"/>
            <w:left w:val="none" w:sz="0" w:space="0" w:color="auto"/>
            <w:bottom w:val="none" w:sz="0" w:space="0" w:color="auto"/>
            <w:right w:val="none" w:sz="0" w:space="0" w:color="auto"/>
          </w:divBdr>
        </w:div>
        <w:div w:id="1413577462">
          <w:marLeft w:val="0"/>
          <w:marRight w:val="0"/>
          <w:marTop w:val="0"/>
          <w:marBottom w:val="0"/>
          <w:divBdr>
            <w:top w:val="none" w:sz="0" w:space="0" w:color="auto"/>
            <w:left w:val="none" w:sz="0" w:space="0" w:color="auto"/>
            <w:bottom w:val="none" w:sz="0" w:space="0" w:color="auto"/>
            <w:right w:val="none" w:sz="0" w:space="0" w:color="auto"/>
          </w:divBdr>
        </w:div>
        <w:div w:id="1646007885">
          <w:marLeft w:val="0"/>
          <w:marRight w:val="0"/>
          <w:marTop w:val="0"/>
          <w:marBottom w:val="0"/>
          <w:divBdr>
            <w:top w:val="none" w:sz="0" w:space="0" w:color="auto"/>
            <w:left w:val="none" w:sz="0" w:space="0" w:color="auto"/>
            <w:bottom w:val="none" w:sz="0" w:space="0" w:color="auto"/>
            <w:right w:val="none" w:sz="0" w:space="0" w:color="auto"/>
          </w:divBdr>
        </w:div>
        <w:div w:id="239295500">
          <w:marLeft w:val="0"/>
          <w:marRight w:val="0"/>
          <w:marTop w:val="0"/>
          <w:marBottom w:val="0"/>
          <w:divBdr>
            <w:top w:val="none" w:sz="0" w:space="0" w:color="auto"/>
            <w:left w:val="none" w:sz="0" w:space="0" w:color="auto"/>
            <w:bottom w:val="none" w:sz="0" w:space="0" w:color="auto"/>
            <w:right w:val="none" w:sz="0" w:space="0" w:color="auto"/>
          </w:divBdr>
        </w:div>
        <w:div w:id="1678460587">
          <w:marLeft w:val="0"/>
          <w:marRight w:val="0"/>
          <w:marTop w:val="0"/>
          <w:marBottom w:val="0"/>
          <w:divBdr>
            <w:top w:val="none" w:sz="0" w:space="0" w:color="auto"/>
            <w:left w:val="none" w:sz="0" w:space="0" w:color="auto"/>
            <w:bottom w:val="none" w:sz="0" w:space="0" w:color="auto"/>
            <w:right w:val="none" w:sz="0" w:space="0" w:color="auto"/>
          </w:divBdr>
        </w:div>
        <w:div w:id="991447211">
          <w:marLeft w:val="0"/>
          <w:marRight w:val="0"/>
          <w:marTop w:val="0"/>
          <w:marBottom w:val="0"/>
          <w:divBdr>
            <w:top w:val="none" w:sz="0" w:space="0" w:color="auto"/>
            <w:left w:val="none" w:sz="0" w:space="0" w:color="auto"/>
            <w:bottom w:val="none" w:sz="0" w:space="0" w:color="auto"/>
            <w:right w:val="none" w:sz="0" w:space="0" w:color="auto"/>
          </w:divBdr>
        </w:div>
        <w:div w:id="1770807321">
          <w:marLeft w:val="0"/>
          <w:marRight w:val="0"/>
          <w:marTop w:val="0"/>
          <w:marBottom w:val="0"/>
          <w:divBdr>
            <w:top w:val="none" w:sz="0" w:space="0" w:color="auto"/>
            <w:left w:val="none" w:sz="0" w:space="0" w:color="auto"/>
            <w:bottom w:val="none" w:sz="0" w:space="0" w:color="auto"/>
            <w:right w:val="none" w:sz="0" w:space="0" w:color="auto"/>
          </w:divBdr>
        </w:div>
        <w:div w:id="969094441">
          <w:marLeft w:val="0"/>
          <w:marRight w:val="0"/>
          <w:marTop w:val="0"/>
          <w:marBottom w:val="0"/>
          <w:divBdr>
            <w:top w:val="none" w:sz="0" w:space="0" w:color="auto"/>
            <w:left w:val="none" w:sz="0" w:space="0" w:color="auto"/>
            <w:bottom w:val="none" w:sz="0" w:space="0" w:color="auto"/>
            <w:right w:val="none" w:sz="0" w:space="0" w:color="auto"/>
          </w:divBdr>
        </w:div>
        <w:div w:id="154685275">
          <w:marLeft w:val="0"/>
          <w:marRight w:val="0"/>
          <w:marTop w:val="0"/>
          <w:marBottom w:val="0"/>
          <w:divBdr>
            <w:top w:val="none" w:sz="0" w:space="0" w:color="auto"/>
            <w:left w:val="none" w:sz="0" w:space="0" w:color="auto"/>
            <w:bottom w:val="none" w:sz="0" w:space="0" w:color="auto"/>
            <w:right w:val="none" w:sz="0" w:space="0" w:color="auto"/>
          </w:divBdr>
        </w:div>
        <w:div w:id="1792476463">
          <w:marLeft w:val="0"/>
          <w:marRight w:val="0"/>
          <w:marTop w:val="0"/>
          <w:marBottom w:val="0"/>
          <w:divBdr>
            <w:top w:val="none" w:sz="0" w:space="0" w:color="auto"/>
            <w:left w:val="none" w:sz="0" w:space="0" w:color="auto"/>
            <w:bottom w:val="none" w:sz="0" w:space="0" w:color="auto"/>
            <w:right w:val="none" w:sz="0" w:space="0" w:color="auto"/>
          </w:divBdr>
        </w:div>
        <w:div w:id="1869560434">
          <w:marLeft w:val="0"/>
          <w:marRight w:val="0"/>
          <w:marTop w:val="0"/>
          <w:marBottom w:val="0"/>
          <w:divBdr>
            <w:top w:val="none" w:sz="0" w:space="0" w:color="auto"/>
            <w:left w:val="none" w:sz="0" w:space="0" w:color="auto"/>
            <w:bottom w:val="none" w:sz="0" w:space="0" w:color="auto"/>
            <w:right w:val="none" w:sz="0" w:space="0" w:color="auto"/>
          </w:divBdr>
        </w:div>
        <w:div w:id="1085999882">
          <w:marLeft w:val="0"/>
          <w:marRight w:val="0"/>
          <w:marTop w:val="0"/>
          <w:marBottom w:val="0"/>
          <w:divBdr>
            <w:top w:val="none" w:sz="0" w:space="0" w:color="auto"/>
            <w:left w:val="none" w:sz="0" w:space="0" w:color="auto"/>
            <w:bottom w:val="none" w:sz="0" w:space="0" w:color="auto"/>
            <w:right w:val="none" w:sz="0" w:space="0" w:color="auto"/>
          </w:divBdr>
        </w:div>
        <w:div w:id="149519890">
          <w:marLeft w:val="0"/>
          <w:marRight w:val="0"/>
          <w:marTop w:val="0"/>
          <w:marBottom w:val="0"/>
          <w:divBdr>
            <w:top w:val="none" w:sz="0" w:space="0" w:color="auto"/>
            <w:left w:val="none" w:sz="0" w:space="0" w:color="auto"/>
            <w:bottom w:val="none" w:sz="0" w:space="0" w:color="auto"/>
            <w:right w:val="none" w:sz="0" w:space="0" w:color="auto"/>
          </w:divBdr>
        </w:div>
        <w:div w:id="682559839">
          <w:marLeft w:val="0"/>
          <w:marRight w:val="0"/>
          <w:marTop w:val="0"/>
          <w:marBottom w:val="0"/>
          <w:divBdr>
            <w:top w:val="none" w:sz="0" w:space="0" w:color="auto"/>
            <w:left w:val="none" w:sz="0" w:space="0" w:color="auto"/>
            <w:bottom w:val="none" w:sz="0" w:space="0" w:color="auto"/>
            <w:right w:val="none" w:sz="0" w:space="0" w:color="auto"/>
          </w:divBdr>
        </w:div>
        <w:div w:id="2128112777">
          <w:marLeft w:val="0"/>
          <w:marRight w:val="0"/>
          <w:marTop w:val="0"/>
          <w:marBottom w:val="0"/>
          <w:divBdr>
            <w:top w:val="none" w:sz="0" w:space="0" w:color="auto"/>
            <w:left w:val="none" w:sz="0" w:space="0" w:color="auto"/>
            <w:bottom w:val="none" w:sz="0" w:space="0" w:color="auto"/>
            <w:right w:val="none" w:sz="0" w:space="0" w:color="auto"/>
          </w:divBdr>
        </w:div>
        <w:div w:id="1645429148">
          <w:marLeft w:val="0"/>
          <w:marRight w:val="0"/>
          <w:marTop w:val="0"/>
          <w:marBottom w:val="0"/>
          <w:divBdr>
            <w:top w:val="none" w:sz="0" w:space="0" w:color="auto"/>
            <w:left w:val="none" w:sz="0" w:space="0" w:color="auto"/>
            <w:bottom w:val="none" w:sz="0" w:space="0" w:color="auto"/>
            <w:right w:val="none" w:sz="0" w:space="0" w:color="auto"/>
          </w:divBdr>
        </w:div>
        <w:div w:id="598177728">
          <w:marLeft w:val="0"/>
          <w:marRight w:val="0"/>
          <w:marTop w:val="0"/>
          <w:marBottom w:val="0"/>
          <w:divBdr>
            <w:top w:val="none" w:sz="0" w:space="0" w:color="auto"/>
            <w:left w:val="none" w:sz="0" w:space="0" w:color="auto"/>
            <w:bottom w:val="none" w:sz="0" w:space="0" w:color="auto"/>
            <w:right w:val="none" w:sz="0" w:space="0" w:color="auto"/>
          </w:divBdr>
        </w:div>
        <w:div w:id="953441901">
          <w:marLeft w:val="0"/>
          <w:marRight w:val="0"/>
          <w:marTop w:val="0"/>
          <w:marBottom w:val="0"/>
          <w:divBdr>
            <w:top w:val="none" w:sz="0" w:space="0" w:color="auto"/>
            <w:left w:val="none" w:sz="0" w:space="0" w:color="auto"/>
            <w:bottom w:val="none" w:sz="0" w:space="0" w:color="auto"/>
            <w:right w:val="none" w:sz="0" w:space="0" w:color="auto"/>
          </w:divBdr>
        </w:div>
        <w:div w:id="792748385">
          <w:marLeft w:val="0"/>
          <w:marRight w:val="0"/>
          <w:marTop w:val="0"/>
          <w:marBottom w:val="0"/>
          <w:divBdr>
            <w:top w:val="none" w:sz="0" w:space="0" w:color="auto"/>
            <w:left w:val="none" w:sz="0" w:space="0" w:color="auto"/>
            <w:bottom w:val="none" w:sz="0" w:space="0" w:color="auto"/>
            <w:right w:val="none" w:sz="0" w:space="0" w:color="auto"/>
          </w:divBdr>
        </w:div>
        <w:div w:id="1732652846">
          <w:marLeft w:val="0"/>
          <w:marRight w:val="0"/>
          <w:marTop w:val="0"/>
          <w:marBottom w:val="0"/>
          <w:divBdr>
            <w:top w:val="none" w:sz="0" w:space="0" w:color="auto"/>
            <w:left w:val="none" w:sz="0" w:space="0" w:color="auto"/>
            <w:bottom w:val="none" w:sz="0" w:space="0" w:color="auto"/>
            <w:right w:val="none" w:sz="0" w:space="0" w:color="auto"/>
          </w:divBdr>
        </w:div>
        <w:div w:id="505899061">
          <w:marLeft w:val="0"/>
          <w:marRight w:val="0"/>
          <w:marTop w:val="0"/>
          <w:marBottom w:val="0"/>
          <w:divBdr>
            <w:top w:val="none" w:sz="0" w:space="0" w:color="auto"/>
            <w:left w:val="none" w:sz="0" w:space="0" w:color="auto"/>
            <w:bottom w:val="none" w:sz="0" w:space="0" w:color="auto"/>
            <w:right w:val="none" w:sz="0" w:space="0" w:color="auto"/>
          </w:divBdr>
        </w:div>
        <w:div w:id="1775444443">
          <w:marLeft w:val="0"/>
          <w:marRight w:val="0"/>
          <w:marTop w:val="0"/>
          <w:marBottom w:val="0"/>
          <w:divBdr>
            <w:top w:val="none" w:sz="0" w:space="0" w:color="auto"/>
            <w:left w:val="none" w:sz="0" w:space="0" w:color="auto"/>
            <w:bottom w:val="none" w:sz="0" w:space="0" w:color="auto"/>
            <w:right w:val="none" w:sz="0" w:space="0" w:color="auto"/>
          </w:divBdr>
        </w:div>
        <w:div w:id="1423262340">
          <w:marLeft w:val="0"/>
          <w:marRight w:val="0"/>
          <w:marTop w:val="0"/>
          <w:marBottom w:val="0"/>
          <w:divBdr>
            <w:top w:val="none" w:sz="0" w:space="0" w:color="auto"/>
            <w:left w:val="none" w:sz="0" w:space="0" w:color="auto"/>
            <w:bottom w:val="none" w:sz="0" w:space="0" w:color="auto"/>
            <w:right w:val="none" w:sz="0" w:space="0" w:color="auto"/>
          </w:divBdr>
        </w:div>
        <w:div w:id="1421027230">
          <w:marLeft w:val="0"/>
          <w:marRight w:val="0"/>
          <w:marTop w:val="0"/>
          <w:marBottom w:val="0"/>
          <w:divBdr>
            <w:top w:val="none" w:sz="0" w:space="0" w:color="auto"/>
            <w:left w:val="none" w:sz="0" w:space="0" w:color="auto"/>
            <w:bottom w:val="none" w:sz="0" w:space="0" w:color="auto"/>
            <w:right w:val="none" w:sz="0" w:space="0" w:color="auto"/>
          </w:divBdr>
        </w:div>
        <w:div w:id="1644189647">
          <w:marLeft w:val="0"/>
          <w:marRight w:val="0"/>
          <w:marTop w:val="0"/>
          <w:marBottom w:val="0"/>
          <w:divBdr>
            <w:top w:val="none" w:sz="0" w:space="0" w:color="auto"/>
            <w:left w:val="none" w:sz="0" w:space="0" w:color="auto"/>
            <w:bottom w:val="none" w:sz="0" w:space="0" w:color="auto"/>
            <w:right w:val="none" w:sz="0" w:space="0" w:color="auto"/>
          </w:divBdr>
        </w:div>
        <w:div w:id="797842261">
          <w:marLeft w:val="0"/>
          <w:marRight w:val="0"/>
          <w:marTop w:val="0"/>
          <w:marBottom w:val="0"/>
          <w:divBdr>
            <w:top w:val="none" w:sz="0" w:space="0" w:color="auto"/>
            <w:left w:val="none" w:sz="0" w:space="0" w:color="auto"/>
            <w:bottom w:val="none" w:sz="0" w:space="0" w:color="auto"/>
            <w:right w:val="none" w:sz="0" w:space="0" w:color="auto"/>
          </w:divBdr>
        </w:div>
        <w:div w:id="602878450">
          <w:marLeft w:val="0"/>
          <w:marRight w:val="0"/>
          <w:marTop w:val="0"/>
          <w:marBottom w:val="0"/>
          <w:divBdr>
            <w:top w:val="none" w:sz="0" w:space="0" w:color="auto"/>
            <w:left w:val="none" w:sz="0" w:space="0" w:color="auto"/>
            <w:bottom w:val="none" w:sz="0" w:space="0" w:color="auto"/>
            <w:right w:val="none" w:sz="0" w:space="0" w:color="auto"/>
          </w:divBdr>
        </w:div>
        <w:div w:id="773749637">
          <w:marLeft w:val="0"/>
          <w:marRight w:val="0"/>
          <w:marTop w:val="0"/>
          <w:marBottom w:val="0"/>
          <w:divBdr>
            <w:top w:val="none" w:sz="0" w:space="0" w:color="auto"/>
            <w:left w:val="none" w:sz="0" w:space="0" w:color="auto"/>
            <w:bottom w:val="none" w:sz="0" w:space="0" w:color="auto"/>
            <w:right w:val="none" w:sz="0" w:space="0" w:color="auto"/>
          </w:divBdr>
        </w:div>
        <w:div w:id="1382172446">
          <w:marLeft w:val="0"/>
          <w:marRight w:val="0"/>
          <w:marTop w:val="0"/>
          <w:marBottom w:val="0"/>
          <w:divBdr>
            <w:top w:val="none" w:sz="0" w:space="0" w:color="auto"/>
            <w:left w:val="none" w:sz="0" w:space="0" w:color="auto"/>
            <w:bottom w:val="none" w:sz="0" w:space="0" w:color="auto"/>
            <w:right w:val="none" w:sz="0" w:space="0" w:color="auto"/>
          </w:divBdr>
        </w:div>
        <w:div w:id="1670399164">
          <w:marLeft w:val="0"/>
          <w:marRight w:val="0"/>
          <w:marTop w:val="0"/>
          <w:marBottom w:val="0"/>
          <w:divBdr>
            <w:top w:val="none" w:sz="0" w:space="0" w:color="auto"/>
            <w:left w:val="none" w:sz="0" w:space="0" w:color="auto"/>
            <w:bottom w:val="none" w:sz="0" w:space="0" w:color="auto"/>
            <w:right w:val="none" w:sz="0" w:space="0" w:color="auto"/>
          </w:divBdr>
        </w:div>
        <w:div w:id="1972707446">
          <w:marLeft w:val="0"/>
          <w:marRight w:val="0"/>
          <w:marTop w:val="0"/>
          <w:marBottom w:val="0"/>
          <w:divBdr>
            <w:top w:val="none" w:sz="0" w:space="0" w:color="auto"/>
            <w:left w:val="none" w:sz="0" w:space="0" w:color="auto"/>
            <w:bottom w:val="none" w:sz="0" w:space="0" w:color="auto"/>
            <w:right w:val="none" w:sz="0" w:space="0" w:color="auto"/>
          </w:divBdr>
        </w:div>
        <w:div w:id="1541867739">
          <w:marLeft w:val="0"/>
          <w:marRight w:val="0"/>
          <w:marTop w:val="0"/>
          <w:marBottom w:val="0"/>
          <w:divBdr>
            <w:top w:val="none" w:sz="0" w:space="0" w:color="auto"/>
            <w:left w:val="none" w:sz="0" w:space="0" w:color="auto"/>
            <w:bottom w:val="none" w:sz="0" w:space="0" w:color="auto"/>
            <w:right w:val="none" w:sz="0" w:space="0" w:color="auto"/>
          </w:divBdr>
        </w:div>
        <w:div w:id="1300264037">
          <w:marLeft w:val="0"/>
          <w:marRight w:val="0"/>
          <w:marTop w:val="0"/>
          <w:marBottom w:val="0"/>
          <w:divBdr>
            <w:top w:val="none" w:sz="0" w:space="0" w:color="auto"/>
            <w:left w:val="none" w:sz="0" w:space="0" w:color="auto"/>
            <w:bottom w:val="none" w:sz="0" w:space="0" w:color="auto"/>
            <w:right w:val="none" w:sz="0" w:space="0" w:color="auto"/>
          </w:divBdr>
        </w:div>
        <w:div w:id="2078550295">
          <w:marLeft w:val="0"/>
          <w:marRight w:val="0"/>
          <w:marTop w:val="0"/>
          <w:marBottom w:val="0"/>
          <w:divBdr>
            <w:top w:val="none" w:sz="0" w:space="0" w:color="auto"/>
            <w:left w:val="none" w:sz="0" w:space="0" w:color="auto"/>
            <w:bottom w:val="none" w:sz="0" w:space="0" w:color="auto"/>
            <w:right w:val="none" w:sz="0" w:space="0" w:color="auto"/>
          </w:divBdr>
        </w:div>
        <w:div w:id="2048992889">
          <w:marLeft w:val="0"/>
          <w:marRight w:val="0"/>
          <w:marTop w:val="0"/>
          <w:marBottom w:val="0"/>
          <w:divBdr>
            <w:top w:val="none" w:sz="0" w:space="0" w:color="auto"/>
            <w:left w:val="none" w:sz="0" w:space="0" w:color="auto"/>
            <w:bottom w:val="none" w:sz="0" w:space="0" w:color="auto"/>
            <w:right w:val="none" w:sz="0" w:space="0" w:color="auto"/>
          </w:divBdr>
        </w:div>
        <w:div w:id="92172962">
          <w:marLeft w:val="0"/>
          <w:marRight w:val="0"/>
          <w:marTop w:val="0"/>
          <w:marBottom w:val="0"/>
          <w:divBdr>
            <w:top w:val="none" w:sz="0" w:space="0" w:color="auto"/>
            <w:left w:val="none" w:sz="0" w:space="0" w:color="auto"/>
            <w:bottom w:val="none" w:sz="0" w:space="0" w:color="auto"/>
            <w:right w:val="none" w:sz="0" w:space="0" w:color="auto"/>
          </w:divBdr>
        </w:div>
        <w:div w:id="1635141802">
          <w:marLeft w:val="0"/>
          <w:marRight w:val="0"/>
          <w:marTop w:val="0"/>
          <w:marBottom w:val="0"/>
          <w:divBdr>
            <w:top w:val="none" w:sz="0" w:space="0" w:color="auto"/>
            <w:left w:val="none" w:sz="0" w:space="0" w:color="auto"/>
            <w:bottom w:val="none" w:sz="0" w:space="0" w:color="auto"/>
            <w:right w:val="none" w:sz="0" w:space="0" w:color="auto"/>
          </w:divBdr>
        </w:div>
        <w:div w:id="1108352348">
          <w:marLeft w:val="0"/>
          <w:marRight w:val="0"/>
          <w:marTop w:val="0"/>
          <w:marBottom w:val="0"/>
          <w:divBdr>
            <w:top w:val="none" w:sz="0" w:space="0" w:color="auto"/>
            <w:left w:val="none" w:sz="0" w:space="0" w:color="auto"/>
            <w:bottom w:val="none" w:sz="0" w:space="0" w:color="auto"/>
            <w:right w:val="none" w:sz="0" w:space="0" w:color="auto"/>
          </w:divBdr>
        </w:div>
        <w:div w:id="1818716378">
          <w:marLeft w:val="0"/>
          <w:marRight w:val="0"/>
          <w:marTop w:val="0"/>
          <w:marBottom w:val="0"/>
          <w:divBdr>
            <w:top w:val="none" w:sz="0" w:space="0" w:color="auto"/>
            <w:left w:val="none" w:sz="0" w:space="0" w:color="auto"/>
            <w:bottom w:val="none" w:sz="0" w:space="0" w:color="auto"/>
            <w:right w:val="none" w:sz="0" w:space="0" w:color="auto"/>
          </w:divBdr>
        </w:div>
        <w:div w:id="312176860">
          <w:marLeft w:val="0"/>
          <w:marRight w:val="0"/>
          <w:marTop w:val="0"/>
          <w:marBottom w:val="0"/>
          <w:divBdr>
            <w:top w:val="none" w:sz="0" w:space="0" w:color="auto"/>
            <w:left w:val="none" w:sz="0" w:space="0" w:color="auto"/>
            <w:bottom w:val="none" w:sz="0" w:space="0" w:color="auto"/>
            <w:right w:val="none" w:sz="0" w:space="0" w:color="auto"/>
          </w:divBdr>
        </w:div>
      </w:divsChild>
    </w:div>
    <w:div w:id="1416508898">
      <w:bodyDiv w:val="1"/>
      <w:marLeft w:val="0"/>
      <w:marRight w:val="0"/>
      <w:marTop w:val="0"/>
      <w:marBottom w:val="0"/>
      <w:divBdr>
        <w:top w:val="none" w:sz="0" w:space="0" w:color="auto"/>
        <w:left w:val="none" w:sz="0" w:space="0" w:color="auto"/>
        <w:bottom w:val="none" w:sz="0" w:space="0" w:color="auto"/>
        <w:right w:val="none" w:sz="0" w:space="0" w:color="auto"/>
      </w:divBdr>
    </w:div>
    <w:div w:id="1447044474">
      <w:bodyDiv w:val="1"/>
      <w:marLeft w:val="0"/>
      <w:marRight w:val="0"/>
      <w:marTop w:val="0"/>
      <w:marBottom w:val="0"/>
      <w:divBdr>
        <w:top w:val="none" w:sz="0" w:space="0" w:color="auto"/>
        <w:left w:val="none" w:sz="0" w:space="0" w:color="auto"/>
        <w:bottom w:val="none" w:sz="0" w:space="0" w:color="auto"/>
        <w:right w:val="none" w:sz="0" w:space="0" w:color="auto"/>
      </w:divBdr>
      <w:divsChild>
        <w:div w:id="360663718">
          <w:marLeft w:val="0"/>
          <w:marRight w:val="0"/>
          <w:marTop w:val="0"/>
          <w:marBottom w:val="0"/>
          <w:divBdr>
            <w:top w:val="none" w:sz="0" w:space="0" w:color="auto"/>
            <w:left w:val="none" w:sz="0" w:space="0" w:color="auto"/>
            <w:bottom w:val="none" w:sz="0" w:space="0" w:color="auto"/>
            <w:right w:val="none" w:sz="0" w:space="0" w:color="auto"/>
          </w:divBdr>
          <w:divsChild>
            <w:div w:id="193851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6653">
      <w:bodyDiv w:val="1"/>
      <w:marLeft w:val="0"/>
      <w:marRight w:val="0"/>
      <w:marTop w:val="0"/>
      <w:marBottom w:val="0"/>
      <w:divBdr>
        <w:top w:val="none" w:sz="0" w:space="0" w:color="auto"/>
        <w:left w:val="none" w:sz="0" w:space="0" w:color="auto"/>
        <w:bottom w:val="none" w:sz="0" w:space="0" w:color="auto"/>
        <w:right w:val="none" w:sz="0" w:space="0" w:color="auto"/>
      </w:divBdr>
    </w:div>
    <w:div w:id="1457870386">
      <w:bodyDiv w:val="1"/>
      <w:marLeft w:val="0"/>
      <w:marRight w:val="0"/>
      <w:marTop w:val="0"/>
      <w:marBottom w:val="0"/>
      <w:divBdr>
        <w:top w:val="none" w:sz="0" w:space="0" w:color="auto"/>
        <w:left w:val="none" w:sz="0" w:space="0" w:color="auto"/>
        <w:bottom w:val="none" w:sz="0" w:space="0" w:color="auto"/>
        <w:right w:val="none" w:sz="0" w:space="0" w:color="auto"/>
      </w:divBdr>
    </w:div>
    <w:div w:id="1461460559">
      <w:bodyDiv w:val="1"/>
      <w:marLeft w:val="0"/>
      <w:marRight w:val="0"/>
      <w:marTop w:val="0"/>
      <w:marBottom w:val="0"/>
      <w:divBdr>
        <w:top w:val="none" w:sz="0" w:space="0" w:color="auto"/>
        <w:left w:val="none" w:sz="0" w:space="0" w:color="auto"/>
        <w:bottom w:val="none" w:sz="0" w:space="0" w:color="auto"/>
        <w:right w:val="none" w:sz="0" w:space="0" w:color="auto"/>
      </w:divBdr>
    </w:div>
    <w:div w:id="1487160979">
      <w:bodyDiv w:val="1"/>
      <w:marLeft w:val="0"/>
      <w:marRight w:val="0"/>
      <w:marTop w:val="0"/>
      <w:marBottom w:val="0"/>
      <w:divBdr>
        <w:top w:val="none" w:sz="0" w:space="0" w:color="auto"/>
        <w:left w:val="none" w:sz="0" w:space="0" w:color="auto"/>
        <w:bottom w:val="none" w:sz="0" w:space="0" w:color="auto"/>
        <w:right w:val="none" w:sz="0" w:space="0" w:color="auto"/>
      </w:divBdr>
    </w:div>
    <w:div w:id="1498381135">
      <w:bodyDiv w:val="1"/>
      <w:marLeft w:val="0"/>
      <w:marRight w:val="0"/>
      <w:marTop w:val="0"/>
      <w:marBottom w:val="0"/>
      <w:divBdr>
        <w:top w:val="none" w:sz="0" w:space="0" w:color="auto"/>
        <w:left w:val="none" w:sz="0" w:space="0" w:color="auto"/>
        <w:bottom w:val="none" w:sz="0" w:space="0" w:color="auto"/>
        <w:right w:val="none" w:sz="0" w:space="0" w:color="auto"/>
      </w:divBdr>
    </w:div>
    <w:div w:id="1506702851">
      <w:bodyDiv w:val="1"/>
      <w:marLeft w:val="0"/>
      <w:marRight w:val="0"/>
      <w:marTop w:val="0"/>
      <w:marBottom w:val="0"/>
      <w:divBdr>
        <w:top w:val="none" w:sz="0" w:space="0" w:color="auto"/>
        <w:left w:val="none" w:sz="0" w:space="0" w:color="auto"/>
        <w:bottom w:val="none" w:sz="0" w:space="0" w:color="auto"/>
        <w:right w:val="none" w:sz="0" w:space="0" w:color="auto"/>
      </w:divBdr>
    </w:div>
    <w:div w:id="1545481762">
      <w:bodyDiv w:val="1"/>
      <w:marLeft w:val="0"/>
      <w:marRight w:val="0"/>
      <w:marTop w:val="0"/>
      <w:marBottom w:val="0"/>
      <w:divBdr>
        <w:top w:val="none" w:sz="0" w:space="0" w:color="auto"/>
        <w:left w:val="none" w:sz="0" w:space="0" w:color="auto"/>
        <w:bottom w:val="none" w:sz="0" w:space="0" w:color="auto"/>
        <w:right w:val="none" w:sz="0" w:space="0" w:color="auto"/>
      </w:divBdr>
    </w:div>
    <w:div w:id="1559319539">
      <w:bodyDiv w:val="1"/>
      <w:marLeft w:val="0"/>
      <w:marRight w:val="0"/>
      <w:marTop w:val="0"/>
      <w:marBottom w:val="0"/>
      <w:divBdr>
        <w:top w:val="none" w:sz="0" w:space="0" w:color="auto"/>
        <w:left w:val="none" w:sz="0" w:space="0" w:color="auto"/>
        <w:bottom w:val="none" w:sz="0" w:space="0" w:color="auto"/>
        <w:right w:val="none" w:sz="0" w:space="0" w:color="auto"/>
      </w:divBdr>
    </w:div>
    <w:div w:id="1566721941">
      <w:bodyDiv w:val="1"/>
      <w:marLeft w:val="0"/>
      <w:marRight w:val="0"/>
      <w:marTop w:val="0"/>
      <w:marBottom w:val="0"/>
      <w:divBdr>
        <w:top w:val="none" w:sz="0" w:space="0" w:color="auto"/>
        <w:left w:val="none" w:sz="0" w:space="0" w:color="auto"/>
        <w:bottom w:val="none" w:sz="0" w:space="0" w:color="auto"/>
        <w:right w:val="none" w:sz="0" w:space="0" w:color="auto"/>
      </w:divBdr>
      <w:divsChild>
        <w:div w:id="844130998">
          <w:marLeft w:val="0"/>
          <w:marRight w:val="0"/>
          <w:marTop w:val="0"/>
          <w:marBottom w:val="0"/>
          <w:divBdr>
            <w:top w:val="none" w:sz="0" w:space="0" w:color="auto"/>
            <w:left w:val="none" w:sz="0" w:space="0" w:color="auto"/>
            <w:bottom w:val="none" w:sz="0" w:space="0" w:color="auto"/>
            <w:right w:val="none" w:sz="0" w:space="0" w:color="auto"/>
          </w:divBdr>
          <w:divsChild>
            <w:div w:id="561524090">
              <w:marLeft w:val="0"/>
              <w:marRight w:val="0"/>
              <w:marTop w:val="0"/>
              <w:marBottom w:val="0"/>
              <w:divBdr>
                <w:top w:val="none" w:sz="0" w:space="0" w:color="auto"/>
                <w:left w:val="none" w:sz="0" w:space="0" w:color="auto"/>
                <w:bottom w:val="none" w:sz="0" w:space="0" w:color="auto"/>
                <w:right w:val="none" w:sz="0" w:space="0" w:color="auto"/>
              </w:divBdr>
              <w:divsChild>
                <w:div w:id="1521047906">
                  <w:marLeft w:val="0"/>
                  <w:marRight w:val="0"/>
                  <w:marTop w:val="0"/>
                  <w:marBottom w:val="0"/>
                  <w:divBdr>
                    <w:top w:val="none" w:sz="0" w:space="0" w:color="auto"/>
                    <w:left w:val="none" w:sz="0" w:space="0" w:color="auto"/>
                    <w:bottom w:val="none" w:sz="0" w:space="0" w:color="auto"/>
                    <w:right w:val="none" w:sz="0" w:space="0" w:color="auto"/>
                  </w:divBdr>
                  <w:divsChild>
                    <w:div w:id="614096638">
                      <w:marLeft w:val="0"/>
                      <w:marRight w:val="0"/>
                      <w:marTop w:val="0"/>
                      <w:marBottom w:val="0"/>
                      <w:divBdr>
                        <w:top w:val="none" w:sz="0" w:space="0" w:color="auto"/>
                        <w:left w:val="none" w:sz="0" w:space="0" w:color="auto"/>
                        <w:bottom w:val="none" w:sz="0" w:space="0" w:color="auto"/>
                        <w:right w:val="none" w:sz="0" w:space="0" w:color="auto"/>
                      </w:divBdr>
                      <w:divsChild>
                        <w:div w:id="1938322574">
                          <w:marLeft w:val="0"/>
                          <w:marRight w:val="0"/>
                          <w:marTop w:val="0"/>
                          <w:marBottom w:val="0"/>
                          <w:divBdr>
                            <w:top w:val="none" w:sz="0" w:space="0" w:color="auto"/>
                            <w:left w:val="none" w:sz="0" w:space="0" w:color="auto"/>
                            <w:bottom w:val="none" w:sz="0" w:space="0" w:color="auto"/>
                            <w:right w:val="none" w:sz="0" w:space="0" w:color="auto"/>
                          </w:divBdr>
                          <w:divsChild>
                            <w:div w:id="12056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146135">
      <w:bodyDiv w:val="1"/>
      <w:marLeft w:val="0"/>
      <w:marRight w:val="0"/>
      <w:marTop w:val="0"/>
      <w:marBottom w:val="0"/>
      <w:divBdr>
        <w:top w:val="none" w:sz="0" w:space="0" w:color="auto"/>
        <w:left w:val="none" w:sz="0" w:space="0" w:color="auto"/>
        <w:bottom w:val="none" w:sz="0" w:space="0" w:color="auto"/>
        <w:right w:val="none" w:sz="0" w:space="0" w:color="auto"/>
      </w:divBdr>
    </w:div>
    <w:div w:id="1583104537">
      <w:bodyDiv w:val="1"/>
      <w:marLeft w:val="0"/>
      <w:marRight w:val="0"/>
      <w:marTop w:val="0"/>
      <w:marBottom w:val="0"/>
      <w:divBdr>
        <w:top w:val="none" w:sz="0" w:space="0" w:color="auto"/>
        <w:left w:val="none" w:sz="0" w:space="0" w:color="auto"/>
        <w:bottom w:val="none" w:sz="0" w:space="0" w:color="auto"/>
        <w:right w:val="none" w:sz="0" w:space="0" w:color="auto"/>
      </w:divBdr>
    </w:div>
    <w:div w:id="1587230535">
      <w:bodyDiv w:val="1"/>
      <w:marLeft w:val="0"/>
      <w:marRight w:val="0"/>
      <w:marTop w:val="0"/>
      <w:marBottom w:val="0"/>
      <w:divBdr>
        <w:top w:val="none" w:sz="0" w:space="0" w:color="auto"/>
        <w:left w:val="none" w:sz="0" w:space="0" w:color="auto"/>
        <w:bottom w:val="none" w:sz="0" w:space="0" w:color="auto"/>
        <w:right w:val="none" w:sz="0" w:space="0" w:color="auto"/>
      </w:divBdr>
    </w:div>
    <w:div w:id="1611400421">
      <w:bodyDiv w:val="1"/>
      <w:marLeft w:val="0"/>
      <w:marRight w:val="0"/>
      <w:marTop w:val="0"/>
      <w:marBottom w:val="0"/>
      <w:divBdr>
        <w:top w:val="none" w:sz="0" w:space="0" w:color="auto"/>
        <w:left w:val="none" w:sz="0" w:space="0" w:color="auto"/>
        <w:bottom w:val="none" w:sz="0" w:space="0" w:color="auto"/>
        <w:right w:val="none" w:sz="0" w:space="0" w:color="auto"/>
      </w:divBdr>
    </w:div>
    <w:div w:id="1619295192">
      <w:bodyDiv w:val="1"/>
      <w:marLeft w:val="0"/>
      <w:marRight w:val="0"/>
      <w:marTop w:val="0"/>
      <w:marBottom w:val="0"/>
      <w:divBdr>
        <w:top w:val="none" w:sz="0" w:space="0" w:color="auto"/>
        <w:left w:val="none" w:sz="0" w:space="0" w:color="auto"/>
        <w:bottom w:val="none" w:sz="0" w:space="0" w:color="auto"/>
        <w:right w:val="none" w:sz="0" w:space="0" w:color="auto"/>
      </w:divBdr>
    </w:div>
    <w:div w:id="1623462903">
      <w:bodyDiv w:val="1"/>
      <w:marLeft w:val="0"/>
      <w:marRight w:val="0"/>
      <w:marTop w:val="0"/>
      <w:marBottom w:val="0"/>
      <w:divBdr>
        <w:top w:val="none" w:sz="0" w:space="0" w:color="auto"/>
        <w:left w:val="none" w:sz="0" w:space="0" w:color="auto"/>
        <w:bottom w:val="none" w:sz="0" w:space="0" w:color="auto"/>
        <w:right w:val="none" w:sz="0" w:space="0" w:color="auto"/>
      </w:divBdr>
    </w:div>
    <w:div w:id="1630890042">
      <w:bodyDiv w:val="1"/>
      <w:marLeft w:val="0"/>
      <w:marRight w:val="0"/>
      <w:marTop w:val="0"/>
      <w:marBottom w:val="0"/>
      <w:divBdr>
        <w:top w:val="none" w:sz="0" w:space="0" w:color="auto"/>
        <w:left w:val="none" w:sz="0" w:space="0" w:color="auto"/>
        <w:bottom w:val="none" w:sz="0" w:space="0" w:color="auto"/>
        <w:right w:val="none" w:sz="0" w:space="0" w:color="auto"/>
      </w:divBdr>
    </w:div>
    <w:div w:id="1638991240">
      <w:bodyDiv w:val="1"/>
      <w:marLeft w:val="0"/>
      <w:marRight w:val="0"/>
      <w:marTop w:val="0"/>
      <w:marBottom w:val="0"/>
      <w:divBdr>
        <w:top w:val="none" w:sz="0" w:space="0" w:color="auto"/>
        <w:left w:val="none" w:sz="0" w:space="0" w:color="auto"/>
        <w:bottom w:val="none" w:sz="0" w:space="0" w:color="auto"/>
        <w:right w:val="none" w:sz="0" w:space="0" w:color="auto"/>
      </w:divBdr>
      <w:divsChild>
        <w:div w:id="1260723274">
          <w:marLeft w:val="0"/>
          <w:marRight w:val="0"/>
          <w:marTop w:val="0"/>
          <w:marBottom w:val="0"/>
          <w:divBdr>
            <w:top w:val="none" w:sz="0" w:space="0" w:color="auto"/>
            <w:left w:val="none" w:sz="0" w:space="0" w:color="auto"/>
            <w:bottom w:val="none" w:sz="0" w:space="0" w:color="auto"/>
            <w:right w:val="none" w:sz="0" w:space="0" w:color="auto"/>
          </w:divBdr>
          <w:divsChild>
            <w:div w:id="471797508">
              <w:marLeft w:val="0"/>
              <w:marRight w:val="0"/>
              <w:marTop w:val="0"/>
              <w:marBottom w:val="0"/>
              <w:divBdr>
                <w:top w:val="none" w:sz="0" w:space="0" w:color="auto"/>
                <w:left w:val="none" w:sz="0" w:space="0" w:color="auto"/>
                <w:bottom w:val="none" w:sz="0" w:space="0" w:color="auto"/>
                <w:right w:val="none" w:sz="0" w:space="0" w:color="auto"/>
              </w:divBdr>
            </w:div>
            <w:div w:id="153956608">
              <w:marLeft w:val="0"/>
              <w:marRight w:val="0"/>
              <w:marTop w:val="0"/>
              <w:marBottom w:val="0"/>
              <w:divBdr>
                <w:top w:val="none" w:sz="0" w:space="0" w:color="auto"/>
                <w:left w:val="none" w:sz="0" w:space="0" w:color="auto"/>
                <w:bottom w:val="none" w:sz="0" w:space="0" w:color="auto"/>
                <w:right w:val="none" w:sz="0" w:space="0" w:color="auto"/>
              </w:divBdr>
            </w:div>
            <w:div w:id="1924945280">
              <w:marLeft w:val="0"/>
              <w:marRight w:val="0"/>
              <w:marTop w:val="0"/>
              <w:marBottom w:val="0"/>
              <w:divBdr>
                <w:top w:val="none" w:sz="0" w:space="0" w:color="auto"/>
                <w:left w:val="none" w:sz="0" w:space="0" w:color="auto"/>
                <w:bottom w:val="none" w:sz="0" w:space="0" w:color="auto"/>
                <w:right w:val="none" w:sz="0" w:space="0" w:color="auto"/>
              </w:divBdr>
            </w:div>
            <w:div w:id="722951280">
              <w:marLeft w:val="0"/>
              <w:marRight w:val="0"/>
              <w:marTop w:val="0"/>
              <w:marBottom w:val="0"/>
              <w:divBdr>
                <w:top w:val="none" w:sz="0" w:space="0" w:color="auto"/>
                <w:left w:val="none" w:sz="0" w:space="0" w:color="auto"/>
                <w:bottom w:val="none" w:sz="0" w:space="0" w:color="auto"/>
                <w:right w:val="none" w:sz="0" w:space="0" w:color="auto"/>
              </w:divBdr>
            </w:div>
            <w:div w:id="1668829496">
              <w:marLeft w:val="0"/>
              <w:marRight w:val="0"/>
              <w:marTop w:val="0"/>
              <w:marBottom w:val="0"/>
              <w:divBdr>
                <w:top w:val="none" w:sz="0" w:space="0" w:color="auto"/>
                <w:left w:val="none" w:sz="0" w:space="0" w:color="auto"/>
                <w:bottom w:val="none" w:sz="0" w:space="0" w:color="auto"/>
                <w:right w:val="none" w:sz="0" w:space="0" w:color="auto"/>
              </w:divBdr>
            </w:div>
            <w:div w:id="38090270">
              <w:marLeft w:val="0"/>
              <w:marRight w:val="0"/>
              <w:marTop w:val="0"/>
              <w:marBottom w:val="0"/>
              <w:divBdr>
                <w:top w:val="none" w:sz="0" w:space="0" w:color="auto"/>
                <w:left w:val="none" w:sz="0" w:space="0" w:color="auto"/>
                <w:bottom w:val="none" w:sz="0" w:space="0" w:color="auto"/>
                <w:right w:val="none" w:sz="0" w:space="0" w:color="auto"/>
              </w:divBdr>
            </w:div>
            <w:div w:id="1156916950">
              <w:marLeft w:val="0"/>
              <w:marRight w:val="0"/>
              <w:marTop w:val="0"/>
              <w:marBottom w:val="0"/>
              <w:divBdr>
                <w:top w:val="none" w:sz="0" w:space="0" w:color="auto"/>
                <w:left w:val="none" w:sz="0" w:space="0" w:color="auto"/>
                <w:bottom w:val="none" w:sz="0" w:space="0" w:color="auto"/>
                <w:right w:val="none" w:sz="0" w:space="0" w:color="auto"/>
              </w:divBdr>
            </w:div>
            <w:div w:id="17855006">
              <w:marLeft w:val="0"/>
              <w:marRight w:val="0"/>
              <w:marTop w:val="0"/>
              <w:marBottom w:val="0"/>
              <w:divBdr>
                <w:top w:val="none" w:sz="0" w:space="0" w:color="auto"/>
                <w:left w:val="none" w:sz="0" w:space="0" w:color="auto"/>
                <w:bottom w:val="none" w:sz="0" w:space="0" w:color="auto"/>
                <w:right w:val="none" w:sz="0" w:space="0" w:color="auto"/>
              </w:divBdr>
            </w:div>
            <w:div w:id="6159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2180">
      <w:bodyDiv w:val="1"/>
      <w:marLeft w:val="0"/>
      <w:marRight w:val="0"/>
      <w:marTop w:val="0"/>
      <w:marBottom w:val="0"/>
      <w:divBdr>
        <w:top w:val="none" w:sz="0" w:space="0" w:color="auto"/>
        <w:left w:val="none" w:sz="0" w:space="0" w:color="auto"/>
        <w:bottom w:val="none" w:sz="0" w:space="0" w:color="auto"/>
        <w:right w:val="none" w:sz="0" w:space="0" w:color="auto"/>
      </w:divBdr>
      <w:divsChild>
        <w:div w:id="1541017273">
          <w:marLeft w:val="0"/>
          <w:marRight w:val="0"/>
          <w:marTop w:val="0"/>
          <w:marBottom w:val="0"/>
          <w:divBdr>
            <w:top w:val="none" w:sz="0" w:space="0" w:color="auto"/>
            <w:left w:val="none" w:sz="0" w:space="0" w:color="auto"/>
            <w:bottom w:val="none" w:sz="0" w:space="0" w:color="auto"/>
            <w:right w:val="none" w:sz="0" w:space="0" w:color="auto"/>
          </w:divBdr>
          <w:divsChild>
            <w:div w:id="1140196600">
              <w:marLeft w:val="0"/>
              <w:marRight w:val="0"/>
              <w:marTop w:val="0"/>
              <w:marBottom w:val="0"/>
              <w:divBdr>
                <w:top w:val="none" w:sz="0" w:space="0" w:color="auto"/>
                <w:left w:val="none" w:sz="0" w:space="0" w:color="auto"/>
                <w:bottom w:val="none" w:sz="0" w:space="0" w:color="auto"/>
                <w:right w:val="none" w:sz="0" w:space="0" w:color="auto"/>
              </w:divBdr>
            </w:div>
            <w:div w:id="801465133">
              <w:marLeft w:val="0"/>
              <w:marRight w:val="0"/>
              <w:marTop w:val="0"/>
              <w:marBottom w:val="0"/>
              <w:divBdr>
                <w:top w:val="none" w:sz="0" w:space="0" w:color="auto"/>
                <w:left w:val="none" w:sz="0" w:space="0" w:color="auto"/>
                <w:bottom w:val="none" w:sz="0" w:space="0" w:color="auto"/>
                <w:right w:val="none" w:sz="0" w:space="0" w:color="auto"/>
              </w:divBdr>
            </w:div>
            <w:div w:id="1259950600">
              <w:marLeft w:val="0"/>
              <w:marRight w:val="0"/>
              <w:marTop w:val="0"/>
              <w:marBottom w:val="0"/>
              <w:divBdr>
                <w:top w:val="none" w:sz="0" w:space="0" w:color="auto"/>
                <w:left w:val="none" w:sz="0" w:space="0" w:color="auto"/>
                <w:bottom w:val="none" w:sz="0" w:space="0" w:color="auto"/>
                <w:right w:val="none" w:sz="0" w:space="0" w:color="auto"/>
              </w:divBdr>
            </w:div>
            <w:div w:id="3881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09379">
      <w:bodyDiv w:val="1"/>
      <w:marLeft w:val="0"/>
      <w:marRight w:val="0"/>
      <w:marTop w:val="0"/>
      <w:marBottom w:val="0"/>
      <w:divBdr>
        <w:top w:val="none" w:sz="0" w:space="0" w:color="auto"/>
        <w:left w:val="none" w:sz="0" w:space="0" w:color="auto"/>
        <w:bottom w:val="none" w:sz="0" w:space="0" w:color="auto"/>
        <w:right w:val="none" w:sz="0" w:space="0" w:color="auto"/>
      </w:divBdr>
    </w:div>
    <w:div w:id="1683051670">
      <w:bodyDiv w:val="1"/>
      <w:marLeft w:val="0"/>
      <w:marRight w:val="0"/>
      <w:marTop w:val="0"/>
      <w:marBottom w:val="0"/>
      <w:divBdr>
        <w:top w:val="none" w:sz="0" w:space="0" w:color="auto"/>
        <w:left w:val="none" w:sz="0" w:space="0" w:color="auto"/>
        <w:bottom w:val="none" w:sz="0" w:space="0" w:color="auto"/>
        <w:right w:val="none" w:sz="0" w:space="0" w:color="auto"/>
      </w:divBdr>
    </w:div>
    <w:div w:id="1701932287">
      <w:bodyDiv w:val="1"/>
      <w:marLeft w:val="0"/>
      <w:marRight w:val="0"/>
      <w:marTop w:val="0"/>
      <w:marBottom w:val="0"/>
      <w:divBdr>
        <w:top w:val="none" w:sz="0" w:space="0" w:color="auto"/>
        <w:left w:val="none" w:sz="0" w:space="0" w:color="auto"/>
        <w:bottom w:val="none" w:sz="0" w:space="0" w:color="auto"/>
        <w:right w:val="none" w:sz="0" w:space="0" w:color="auto"/>
      </w:divBdr>
      <w:divsChild>
        <w:div w:id="616375658">
          <w:blockQuote w:val="1"/>
          <w:marLeft w:val="0"/>
          <w:marRight w:val="0"/>
          <w:marTop w:val="0"/>
          <w:marBottom w:val="0"/>
          <w:divBdr>
            <w:top w:val="none" w:sz="0" w:space="0" w:color="auto"/>
            <w:left w:val="single" w:sz="12" w:space="5" w:color="1010FF"/>
            <w:bottom w:val="none" w:sz="0" w:space="0" w:color="auto"/>
            <w:right w:val="none" w:sz="0" w:space="0" w:color="auto"/>
          </w:divBdr>
          <w:divsChild>
            <w:div w:id="1957252546">
              <w:blockQuote w:val="1"/>
              <w:marLeft w:val="0"/>
              <w:marRight w:val="0"/>
              <w:marTop w:val="0"/>
              <w:marBottom w:val="0"/>
              <w:divBdr>
                <w:top w:val="none" w:sz="0" w:space="0" w:color="auto"/>
                <w:left w:val="single" w:sz="12" w:space="5" w:color="1010FF"/>
                <w:bottom w:val="none" w:sz="0" w:space="0" w:color="auto"/>
                <w:right w:val="none" w:sz="0" w:space="0" w:color="auto"/>
              </w:divBdr>
            </w:div>
          </w:divsChild>
        </w:div>
      </w:divsChild>
    </w:div>
    <w:div w:id="1717506783">
      <w:bodyDiv w:val="1"/>
      <w:marLeft w:val="0"/>
      <w:marRight w:val="0"/>
      <w:marTop w:val="0"/>
      <w:marBottom w:val="0"/>
      <w:divBdr>
        <w:top w:val="none" w:sz="0" w:space="0" w:color="auto"/>
        <w:left w:val="none" w:sz="0" w:space="0" w:color="auto"/>
        <w:bottom w:val="none" w:sz="0" w:space="0" w:color="auto"/>
        <w:right w:val="none" w:sz="0" w:space="0" w:color="auto"/>
      </w:divBdr>
      <w:divsChild>
        <w:div w:id="383023715">
          <w:blockQuote w:val="1"/>
          <w:marLeft w:val="0"/>
          <w:marRight w:val="0"/>
          <w:marTop w:val="0"/>
          <w:marBottom w:val="0"/>
          <w:divBdr>
            <w:top w:val="none" w:sz="0" w:space="0" w:color="auto"/>
            <w:left w:val="single" w:sz="12" w:space="5" w:color="1010FF"/>
            <w:bottom w:val="none" w:sz="0" w:space="0" w:color="auto"/>
            <w:right w:val="none" w:sz="0" w:space="0" w:color="auto"/>
          </w:divBdr>
          <w:divsChild>
            <w:div w:id="1936205607">
              <w:blockQuote w:val="1"/>
              <w:marLeft w:val="0"/>
              <w:marRight w:val="0"/>
              <w:marTop w:val="0"/>
              <w:marBottom w:val="0"/>
              <w:divBdr>
                <w:top w:val="none" w:sz="0" w:space="0" w:color="auto"/>
                <w:left w:val="single" w:sz="12" w:space="5" w:color="1010FF"/>
                <w:bottom w:val="none" w:sz="0" w:space="0" w:color="auto"/>
                <w:right w:val="none" w:sz="0" w:space="0" w:color="auto"/>
              </w:divBdr>
            </w:div>
          </w:divsChild>
        </w:div>
      </w:divsChild>
    </w:div>
    <w:div w:id="1741563446">
      <w:bodyDiv w:val="1"/>
      <w:marLeft w:val="0"/>
      <w:marRight w:val="0"/>
      <w:marTop w:val="0"/>
      <w:marBottom w:val="0"/>
      <w:divBdr>
        <w:top w:val="none" w:sz="0" w:space="0" w:color="auto"/>
        <w:left w:val="none" w:sz="0" w:space="0" w:color="auto"/>
        <w:bottom w:val="none" w:sz="0" w:space="0" w:color="auto"/>
        <w:right w:val="none" w:sz="0" w:space="0" w:color="auto"/>
      </w:divBdr>
    </w:div>
    <w:div w:id="1741829837">
      <w:bodyDiv w:val="1"/>
      <w:marLeft w:val="0"/>
      <w:marRight w:val="0"/>
      <w:marTop w:val="0"/>
      <w:marBottom w:val="0"/>
      <w:divBdr>
        <w:top w:val="none" w:sz="0" w:space="0" w:color="auto"/>
        <w:left w:val="none" w:sz="0" w:space="0" w:color="auto"/>
        <w:bottom w:val="none" w:sz="0" w:space="0" w:color="auto"/>
        <w:right w:val="none" w:sz="0" w:space="0" w:color="auto"/>
      </w:divBdr>
    </w:div>
    <w:div w:id="1755853822">
      <w:bodyDiv w:val="1"/>
      <w:marLeft w:val="0"/>
      <w:marRight w:val="0"/>
      <w:marTop w:val="0"/>
      <w:marBottom w:val="0"/>
      <w:divBdr>
        <w:top w:val="none" w:sz="0" w:space="0" w:color="auto"/>
        <w:left w:val="none" w:sz="0" w:space="0" w:color="auto"/>
        <w:bottom w:val="none" w:sz="0" w:space="0" w:color="auto"/>
        <w:right w:val="none" w:sz="0" w:space="0" w:color="auto"/>
      </w:divBdr>
    </w:div>
    <w:div w:id="1772240553">
      <w:bodyDiv w:val="1"/>
      <w:marLeft w:val="0"/>
      <w:marRight w:val="0"/>
      <w:marTop w:val="0"/>
      <w:marBottom w:val="0"/>
      <w:divBdr>
        <w:top w:val="none" w:sz="0" w:space="0" w:color="auto"/>
        <w:left w:val="none" w:sz="0" w:space="0" w:color="auto"/>
        <w:bottom w:val="none" w:sz="0" w:space="0" w:color="auto"/>
        <w:right w:val="none" w:sz="0" w:space="0" w:color="auto"/>
      </w:divBdr>
    </w:div>
    <w:div w:id="1772699856">
      <w:bodyDiv w:val="1"/>
      <w:marLeft w:val="0"/>
      <w:marRight w:val="0"/>
      <w:marTop w:val="0"/>
      <w:marBottom w:val="0"/>
      <w:divBdr>
        <w:top w:val="none" w:sz="0" w:space="0" w:color="auto"/>
        <w:left w:val="none" w:sz="0" w:space="0" w:color="auto"/>
        <w:bottom w:val="none" w:sz="0" w:space="0" w:color="auto"/>
        <w:right w:val="none" w:sz="0" w:space="0" w:color="auto"/>
      </w:divBdr>
      <w:divsChild>
        <w:div w:id="1754355954">
          <w:marLeft w:val="0"/>
          <w:marRight w:val="0"/>
          <w:marTop w:val="0"/>
          <w:marBottom w:val="0"/>
          <w:divBdr>
            <w:top w:val="none" w:sz="0" w:space="0" w:color="auto"/>
            <w:left w:val="none" w:sz="0" w:space="0" w:color="auto"/>
            <w:bottom w:val="none" w:sz="0" w:space="0" w:color="auto"/>
            <w:right w:val="none" w:sz="0" w:space="0" w:color="auto"/>
          </w:divBdr>
          <w:divsChild>
            <w:div w:id="6147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3211">
      <w:bodyDiv w:val="1"/>
      <w:marLeft w:val="0"/>
      <w:marRight w:val="0"/>
      <w:marTop w:val="0"/>
      <w:marBottom w:val="0"/>
      <w:divBdr>
        <w:top w:val="none" w:sz="0" w:space="0" w:color="auto"/>
        <w:left w:val="none" w:sz="0" w:space="0" w:color="auto"/>
        <w:bottom w:val="none" w:sz="0" w:space="0" w:color="auto"/>
        <w:right w:val="none" w:sz="0" w:space="0" w:color="auto"/>
      </w:divBdr>
      <w:divsChild>
        <w:div w:id="1261450063">
          <w:marLeft w:val="547"/>
          <w:marRight w:val="0"/>
          <w:marTop w:val="0"/>
          <w:marBottom w:val="0"/>
          <w:divBdr>
            <w:top w:val="none" w:sz="0" w:space="0" w:color="auto"/>
            <w:left w:val="none" w:sz="0" w:space="0" w:color="auto"/>
            <w:bottom w:val="none" w:sz="0" w:space="0" w:color="auto"/>
            <w:right w:val="none" w:sz="0" w:space="0" w:color="auto"/>
          </w:divBdr>
        </w:div>
        <w:div w:id="1345978464">
          <w:marLeft w:val="547"/>
          <w:marRight w:val="0"/>
          <w:marTop w:val="0"/>
          <w:marBottom w:val="0"/>
          <w:divBdr>
            <w:top w:val="none" w:sz="0" w:space="0" w:color="auto"/>
            <w:left w:val="none" w:sz="0" w:space="0" w:color="auto"/>
            <w:bottom w:val="none" w:sz="0" w:space="0" w:color="auto"/>
            <w:right w:val="none" w:sz="0" w:space="0" w:color="auto"/>
          </w:divBdr>
        </w:div>
      </w:divsChild>
    </w:div>
    <w:div w:id="1831602777">
      <w:bodyDiv w:val="1"/>
      <w:marLeft w:val="0"/>
      <w:marRight w:val="0"/>
      <w:marTop w:val="0"/>
      <w:marBottom w:val="0"/>
      <w:divBdr>
        <w:top w:val="none" w:sz="0" w:space="0" w:color="auto"/>
        <w:left w:val="none" w:sz="0" w:space="0" w:color="auto"/>
        <w:bottom w:val="none" w:sz="0" w:space="0" w:color="auto"/>
        <w:right w:val="none" w:sz="0" w:space="0" w:color="auto"/>
      </w:divBdr>
      <w:divsChild>
        <w:div w:id="901644445">
          <w:marLeft w:val="0"/>
          <w:marRight w:val="0"/>
          <w:marTop w:val="0"/>
          <w:marBottom w:val="0"/>
          <w:divBdr>
            <w:top w:val="none" w:sz="0" w:space="0" w:color="auto"/>
            <w:left w:val="none" w:sz="0" w:space="0" w:color="auto"/>
            <w:bottom w:val="none" w:sz="0" w:space="0" w:color="auto"/>
            <w:right w:val="none" w:sz="0" w:space="0" w:color="auto"/>
          </w:divBdr>
        </w:div>
        <w:div w:id="423261925">
          <w:marLeft w:val="0"/>
          <w:marRight w:val="0"/>
          <w:marTop w:val="0"/>
          <w:marBottom w:val="0"/>
          <w:divBdr>
            <w:top w:val="none" w:sz="0" w:space="0" w:color="auto"/>
            <w:left w:val="none" w:sz="0" w:space="0" w:color="auto"/>
            <w:bottom w:val="none" w:sz="0" w:space="0" w:color="auto"/>
            <w:right w:val="none" w:sz="0" w:space="0" w:color="auto"/>
          </w:divBdr>
        </w:div>
        <w:div w:id="1448626407">
          <w:marLeft w:val="0"/>
          <w:marRight w:val="0"/>
          <w:marTop w:val="0"/>
          <w:marBottom w:val="0"/>
          <w:divBdr>
            <w:top w:val="none" w:sz="0" w:space="0" w:color="auto"/>
            <w:left w:val="none" w:sz="0" w:space="0" w:color="auto"/>
            <w:bottom w:val="none" w:sz="0" w:space="0" w:color="auto"/>
            <w:right w:val="none" w:sz="0" w:space="0" w:color="auto"/>
          </w:divBdr>
        </w:div>
        <w:div w:id="1493527310">
          <w:marLeft w:val="0"/>
          <w:marRight w:val="0"/>
          <w:marTop w:val="0"/>
          <w:marBottom w:val="0"/>
          <w:divBdr>
            <w:top w:val="none" w:sz="0" w:space="0" w:color="auto"/>
            <w:left w:val="none" w:sz="0" w:space="0" w:color="auto"/>
            <w:bottom w:val="none" w:sz="0" w:space="0" w:color="auto"/>
            <w:right w:val="none" w:sz="0" w:space="0" w:color="auto"/>
          </w:divBdr>
        </w:div>
        <w:div w:id="627008965">
          <w:marLeft w:val="0"/>
          <w:marRight w:val="0"/>
          <w:marTop w:val="0"/>
          <w:marBottom w:val="0"/>
          <w:divBdr>
            <w:top w:val="none" w:sz="0" w:space="0" w:color="auto"/>
            <w:left w:val="none" w:sz="0" w:space="0" w:color="auto"/>
            <w:bottom w:val="none" w:sz="0" w:space="0" w:color="auto"/>
            <w:right w:val="none" w:sz="0" w:space="0" w:color="auto"/>
          </w:divBdr>
        </w:div>
        <w:div w:id="1515800561">
          <w:marLeft w:val="0"/>
          <w:marRight w:val="0"/>
          <w:marTop w:val="0"/>
          <w:marBottom w:val="0"/>
          <w:divBdr>
            <w:top w:val="none" w:sz="0" w:space="0" w:color="auto"/>
            <w:left w:val="none" w:sz="0" w:space="0" w:color="auto"/>
            <w:bottom w:val="none" w:sz="0" w:space="0" w:color="auto"/>
            <w:right w:val="none" w:sz="0" w:space="0" w:color="auto"/>
          </w:divBdr>
        </w:div>
        <w:div w:id="56249553">
          <w:marLeft w:val="0"/>
          <w:marRight w:val="0"/>
          <w:marTop w:val="0"/>
          <w:marBottom w:val="0"/>
          <w:divBdr>
            <w:top w:val="none" w:sz="0" w:space="0" w:color="auto"/>
            <w:left w:val="none" w:sz="0" w:space="0" w:color="auto"/>
            <w:bottom w:val="none" w:sz="0" w:space="0" w:color="auto"/>
            <w:right w:val="none" w:sz="0" w:space="0" w:color="auto"/>
          </w:divBdr>
        </w:div>
        <w:div w:id="214120637">
          <w:marLeft w:val="0"/>
          <w:marRight w:val="0"/>
          <w:marTop w:val="0"/>
          <w:marBottom w:val="0"/>
          <w:divBdr>
            <w:top w:val="none" w:sz="0" w:space="0" w:color="auto"/>
            <w:left w:val="none" w:sz="0" w:space="0" w:color="auto"/>
            <w:bottom w:val="none" w:sz="0" w:space="0" w:color="auto"/>
            <w:right w:val="none" w:sz="0" w:space="0" w:color="auto"/>
          </w:divBdr>
        </w:div>
        <w:div w:id="1073235097">
          <w:marLeft w:val="0"/>
          <w:marRight w:val="0"/>
          <w:marTop w:val="0"/>
          <w:marBottom w:val="0"/>
          <w:divBdr>
            <w:top w:val="none" w:sz="0" w:space="0" w:color="auto"/>
            <w:left w:val="none" w:sz="0" w:space="0" w:color="auto"/>
            <w:bottom w:val="none" w:sz="0" w:space="0" w:color="auto"/>
            <w:right w:val="none" w:sz="0" w:space="0" w:color="auto"/>
          </w:divBdr>
        </w:div>
        <w:div w:id="1288077118">
          <w:marLeft w:val="0"/>
          <w:marRight w:val="0"/>
          <w:marTop w:val="0"/>
          <w:marBottom w:val="0"/>
          <w:divBdr>
            <w:top w:val="none" w:sz="0" w:space="0" w:color="auto"/>
            <w:left w:val="none" w:sz="0" w:space="0" w:color="auto"/>
            <w:bottom w:val="none" w:sz="0" w:space="0" w:color="auto"/>
            <w:right w:val="none" w:sz="0" w:space="0" w:color="auto"/>
          </w:divBdr>
        </w:div>
        <w:div w:id="242761895">
          <w:marLeft w:val="0"/>
          <w:marRight w:val="0"/>
          <w:marTop w:val="0"/>
          <w:marBottom w:val="0"/>
          <w:divBdr>
            <w:top w:val="none" w:sz="0" w:space="0" w:color="auto"/>
            <w:left w:val="none" w:sz="0" w:space="0" w:color="auto"/>
            <w:bottom w:val="none" w:sz="0" w:space="0" w:color="auto"/>
            <w:right w:val="none" w:sz="0" w:space="0" w:color="auto"/>
          </w:divBdr>
        </w:div>
        <w:div w:id="1356735091">
          <w:marLeft w:val="0"/>
          <w:marRight w:val="0"/>
          <w:marTop w:val="0"/>
          <w:marBottom w:val="0"/>
          <w:divBdr>
            <w:top w:val="none" w:sz="0" w:space="0" w:color="auto"/>
            <w:left w:val="none" w:sz="0" w:space="0" w:color="auto"/>
            <w:bottom w:val="none" w:sz="0" w:space="0" w:color="auto"/>
            <w:right w:val="none" w:sz="0" w:space="0" w:color="auto"/>
          </w:divBdr>
        </w:div>
        <w:div w:id="432018263">
          <w:marLeft w:val="0"/>
          <w:marRight w:val="0"/>
          <w:marTop w:val="0"/>
          <w:marBottom w:val="0"/>
          <w:divBdr>
            <w:top w:val="none" w:sz="0" w:space="0" w:color="auto"/>
            <w:left w:val="none" w:sz="0" w:space="0" w:color="auto"/>
            <w:bottom w:val="none" w:sz="0" w:space="0" w:color="auto"/>
            <w:right w:val="none" w:sz="0" w:space="0" w:color="auto"/>
          </w:divBdr>
        </w:div>
        <w:div w:id="1917745546">
          <w:marLeft w:val="0"/>
          <w:marRight w:val="0"/>
          <w:marTop w:val="0"/>
          <w:marBottom w:val="0"/>
          <w:divBdr>
            <w:top w:val="none" w:sz="0" w:space="0" w:color="auto"/>
            <w:left w:val="none" w:sz="0" w:space="0" w:color="auto"/>
            <w:bottom w:val="none" w:sz="0" w:space="0" w:color="auto"/>
            <w:right w:val="none" w:sz="0" w:space="0" w:color="auto"/>
          </w:divBdr>
        </w:div>
        <w:div w:id="1610313990">
          <w:marLeft w:val="0"/>
          <w:marRight w:val="0"/>
          <w:marTop w:val="0"/>
          <w:marBottom w:val="0"/>
          <w:divBdr>
            <w:top w:val="none" w:sz="0" w:space="0" w:color="auto"/>
            <w:left w:val="none" w:sz="0" w:space="0" w:color="auto"/>
            <w:bottom w:val="none" w:sz="0" w:space="0" w:color="auto"/>
            <w:right w:val="none" w:sz="0" w:space="0" w:color="auto"/>
          </w:divBdr>
        </w:div>
        <w:div w:id="323506974">
          <w:marLeft w:val="0"/>
          <w:marRight w:val="0"/>
          <w:marTop w:val="0"/>
          <w:marBottom w:val="0"/>
          <w:divBdr>
            <w:top w:val="none" w:sz="0" w:space="0" w:color="auto"/>
            <w:left w:val="none" w:sz="0" w:space="0" w:color="auto"/>
            <w:bottom w:val="none" w:sz="0" w:space="0" w:color="auto"/>
            <w:right w:val="none" w:sz="0" w:space="0" w:color="auto"/>
          </w:divBdr>
        </w:div>
        <w:div w:id="1067145832">
          <w:marLeft w:val="0"/>
          <w:marRight w:val="0"/>
          <w:marTop w:val="0"/>
          <w:marBottom w:val="0"/>
          <w:divBdr>
            <w:top w:val="none" w:sz="0" w:space="0" w:color="auto"/>
            <w:left w:val="none" w:sz="0" w:space="0" w:color="auto"/>
            <w:bottom w:val="none" w:sz="0" w:space="0" w:color="auto"/>
            <w:right w:val="none" w:sz="0" w:space="0" w:color="auto"/>
          </w:divBdr>
        </w:div>
        <w:div w:id="1624920930">
          <w:marLeft w:val="0"/>
          <w:marRight w:val="0"/>
          <w:marTop w:val="0"/>
          <w:marBottom w:val="0"/>
          <w:divBdr>
            <w:top w:val="none" w:sz="0" w:space="0" w:color="auto"/>
            <w:left w:val="none" w:sz="0" w:space="0" w:color="auto"/>
            <w:bottom w:val="none" w:sz="0" w:space="0" w:color="auto"/>
            <w:right w:val="none" w:sz="0" w:space="0" w:color="auto"/>
          </w:divBdr>
        </w:div>
        <w:div w:id="104664144">
          <w:marLeft w:val="0"/>
          <w:marRight w:val="0"/>
          <w:marTop w:val="0"/>
          <w:marBottom w:val="0"/>
          <w:divBdr>
            <w:top w:val="none" w:sz="0" w:space="0" w:color="auto"/>
            <w:left w:val="none" w:sz="0" w:space="0" w:color="auto"/>
            <w:bottom w:val="none" w:sz="0" w:space="0" w:color="auto"/>
            <w:right w:val="none" w:sz="0" w:space="0" w:color="auto"/>
          </w:divBdr>
        </w:div>
        <w:div w:id="1847132267">
          <w:marLeft w:val="0"/>
          <w:marRight w:val="0"/>
          <w:marTop w:val="0"/>
          <w:marBottom w:val="0"/>
          <w:divBdr>
            <w:top w:val="none" w:sz="0" w:space="0" w:color="auto"/>
            <w:left w:val="none" w:sz="0" w:space="0" w:color="auto"/>
            <w:bottom w:val="none" w:sz="0" w:space="0" w:color="auto"/>
            <w:right w:val="none" w:sz="0" w:space="0" w:color="auto"/>
          </w:divBdr>
        </w:div>
        <w:div w:id="505050061">
          <w:marLeft w:val="0"/>
          <w:marRight w:val="0"/>
          <w:marTop w:val="0"/>
          <w:marBottom w:val="0"/>
          <w:divBdr>
            <w:top w:val="none" w:sz="0" w:space="0" w:color="auto"/>
            <w:left w:val="none" w:sz="0" w:space="0" w:color="auto"/>
            <w:bottom w:val="none" w:sz="0" w:space="0" w:color="auto"/>
            <w:right w:val="none" w:sz="0" w:space="0" w:color="auto"/>
          </w:divBdr>
        </w:div>
        <w:div w:id="925847859">
          <w:marLeft w:val="0"/>
          <w:marRight w:val="0"/>
          <w:marTop w:val="0"/>
          <w:marBottom w:val="0"/>
          <w:divBdr>
            <w:top w:val="none" w:sz="0" w:space="0" w:color="auto"/>
            <w:left w:val="none" w:sz="0" w:space="0" w:color="auto"/>
            <w:bottom w:val="none" w:sz="0" w:space="0" w:color="auto"/>
            <w:right w:val="none" w:sz="0" w:space="0" w:color="auto"/>
          </w:divBdr>
        </w:div>
        <w:div w:id="674069926">
          <w:marLeft w:val="0"/>
          <w:marRight w:val="0"/>
          <w:marTop w:val="0"/>
          <w:marBottom w:val="0"/>
          <w:divBdr>
            <w:top w:val="none" w:sz="0" w:space="0" w:color="auto"/>
            <w:left w:val="none" w:sz="0" w:space="0" w:color="auto"/>
            <w:bottom w:val="none" w:sz="0" w:space="0" w:color="auto"/>
            <w:right w:val="none" w:sz="0" w:space="0" w:color="auto"/>
          </w:divBdr>
        </w:div>
        <w:div w:id="124154983">
          <w:marLeft w:val="0"/>
          <w:marRight w:val="0"/>
          <w:marTop w:val="0"/>
          <w:marBottom w:val="0"/>
          <w:divBdr>
            <w:top w:val="none" w:sz="0" w:space="0" w:color="auto"/>
            <w:left w:val="none" w:sz="0" w:space="0" w:color="auto"/>
            <w:bottom w:val="none" w:sz="0" w:space="0" w:color="auto"/>
            <w:right w:val="none" w:sz="0" w:space="0" w:color="auto"/>
          </w:divBdr>
        </w:div>
        <w:div w:id="2039546055">
          <w:marLeft w:val="0"/>
          <w:marRight w:val="0"/>
          <w:marTop w:val="0"/>
          <w:marBottom w:val="0"/>
          <w:divBdr>
            <w:top w:val="none" w:sz="0" w:space="0" w:color="auto"/>
            <w:left w:val="none" w:sz="0" w:space="0" w:color="auto"/>
            <w:bottom w:val="none" w:sz="0" w:space="0" w:color="auto"/>
            <w:right w:val="none" w:sz="0" w:space="0" w:color="auto"/>
          </w:divBdr>
        </w:div>
        <w:div w:id="1243026656">
          <w:marLeft w:val="0"/>
          <w:marRight w:val="0"/>
          <w:marTop w:val="0"/>
          <w:marBottom w:val="0"/>
          <w:divBdr>
            <w:top w:val="none" w:sz="0" w:space="0" w:color="auto"/>
            <w:left w:val="none" w:sz="0" w:space="0" w:color="auto"/>
            <w:bottom w:val="none" w:sz="0" w:space="0" w:color="auto"/>
            <w:right w:val="none" w:sz="0" w:space="0" w:color="auto"/>
          </w:divBdr>
        </w:div>
        <w:div w:id="1586836823">
          <w:marLeft w:val="0"/>
          <w:marRight w:val="0"/>
          <w:marTop w:val="0"/>
          <w:marBottom w:val="0"/>
          <w:divBdr>
            <w:top w:val="none" w:sz="0" w:space="0" w:color="auto"/>
            <w:left w:val="none" w:sz="0" w:space="0" w:color="auto"/>
            <w:bottom w:val="none" w:sz="0" w:space="0" w:color="auto"/>
            <w:right w:val="none" w:sz="0" w:space="0" w:color="auto"/>
          </w:divBdr>
        </w:div>
        <w:div w:id="1472213073">
          <w:marLeft w:val="0"/>
          <w:marRight w:val="0"/>
          <w:marTop w:val="0"/>
          <w:marBottom w:val="0"/>
          <w:divBdr>
            <w:top w:val="none" w:sz="0" w:space="0" w:color="auto"/>
            <w:left w:val="none" w:sz="0" w:space="0" w:color="auto"/>
            <w:bottom w:val="none" w:sz="0" w:space="0" w:color="auto"/>
            <w:right w:val="none" w:sz="0" w:space="0" w:color="auto"/>
          </w:divBdr>
        </w:div>
        <w:div w:id="566381876">
          <w:marLeft w:val="0"/>
          <w:marRight w:val="0"/>
          <w:marTop w:val="0"/>
          <w:marBottom w:val="0"/>
          <w:divBdr>
            <w:top w:val="none" w:sz="0" w:space="0" w:color="auto"/>
            <w:left w:val="none" w:sz="0" w:space="0" w:color="auto"/>
            <w:bottom w:val="none" w:sz="0" w:space="0" w:color="auto"/>
            <w:right w:val="none" w:sz="0" w:space="0" w:color="auto"/>
          </w:divBdr>
        </w:div>
        <w:div w:id="1926457612">
          <w:marLeft w:val="0"/>
          <w:marRight w:val="0"/>
          <w:marTop w:val="0"/>
          <w:marBottom w:val="0"/>
          <w:divBdr>
            <w:top w:val="none" w:sz="0" w:space="0" w:color="auto"/>
            <w:left w:val="none" w:sz="0" w:space="0" w:color="auto"/>
            <w:bottom w:val="none" w:sz="0" w:space="0" w:color="auto"/>
            <w:right w:val="none" w:sz="0" w:space="0" w:color="auto"/>
          </w:divBdr>
        </w:div>
        <w:div w:id="563368196">
          <w:marLeft w:val="0"/>
          <w:marRight w:val="0"/>
          <w:marTop w:val="0"/>
          <w:marBottom w:val="0"/>
          <w:divBdr>
            <w:top w:val="none" w:sz="0" w:space="0" w:color="auto"/>
            <w:left w:val="none" w:sz="0" w:space="0" w:color="auto"/>
            <w:bottom w:val="none" w:sz="0" w:space="0" w:color="auto"/>
            <w:right w:val="none" w:sz="0" w:space="0" w:color="auto"/>
          </w:divBdr>
        </w:div>
        <w:div w:id="523714310">
          <w:marLeft w:val="0"/>
          <w:marRight w:val="0"/>
          <w:marTop w:val="0"/>
          <w:marBottom w:val="0"/>
          <w:divBdr>
            <w:top w:val="none" w:sz="0" w:space="0" w:color="auto"/>
            <w:left w:val="none" w:sz="0" w:space="0" w:color="auto"/>
            <w:bottom w:val="none" w:sz="0" w:space="0" w:color="auto"/>
            <w:right w:val="none" w:sz="0" w:space="0" w:color="auto"/>
          </w:divBdr>
        </w:div>
        <w:div w:id="1824272140">
          <w:marLeft w:val="0"/>
          <w:marRight w:val="0"/>
          <w:marTop w:val="0"/>
          <w:marBottom w:val="0"/>
          <w:divBdr>
            <w:top w:val="none" w:sz="0" w:space="0" w:color="auto"/>
            <w:left w:val="none" w:sz="0" w:space="0" w:color="auto"/>
            <w:bottom w:val="none" w:sz="0" w:space="0" w:color="auto"/>
            <w:right w:val="none" w:sz="0" w:space="0" w:color="auto"/>
          </w:divBdr>
        </w:div>
      </w:divsChild>
    </w:div>
    <w:div w:id="1885362097">
      <w:bodyDiv w:val="1"/>
      <w:marLeft w:val="0"/>
      <w:marRight w:val="0"/>
      <w:marTop w:val="0"/>
      <w:marBottom w:val="0"/>
      <w:divBdr>
        <w:top w:val="none" w:sz="0" w:space="0" w:color="auto"/>
        <w:left w:val="none" w:sz="0" w:space="0" w:color="auto"/>
        <w:bottom w:val="none" w:sz="0" w:space="0" w:color="auto"/>
        <w:right w:val="none" w:sz="0" w:space="0" w:color="auto"/>
      </w:divBdr>
    </w:div>
    <w:div w:id="1897009075">
      <w:bodyDiv w:val="1"/>
      <w:marLeft w:val="0"/>
      <w:marRight w:val="0"/>
      <w:marTop w:val="0"/>
      <w:marBottom w:val="0"/>
      <w:divBdr>
        <w:top w:val="none" w:sz="0" w:space="0" w:color="auto"/>
        <w:left w:val="none" w:sz="0" w:space="0" w:color="auto"/>
        <w:bottom w:val="none" w:sz="0" w:space="0" w:color="auto"/>
        <w:right w:val="none" w:sz="0" w:space="0" w:color="auto"/>
      </w:divBdr>
      <w:divsChild>
        <w:div w:id="161314456">
          <w:marLeft w:val="0"/>
          <w:marRight w:val="0"/>
          <w:marTop w:val="0"/>
          <w:marBottom w:val="0"/>
          <w:divBdr>
            <w:top w:val="none" w:sz="0" w:space="0" w:color="auto"/>
            <w:left w:val="none" w:sz="0" w:space="0" w:color="auto"/>
            <w:bottom w:val="none" w:sz="0" w:space="0" w:color="auto"/>
            <w:right w:val="none" w:sz="0" w:space="0" w:color="auto"/>
          </w:divBdr>
          <w:divsChild>
            <w:div w:id="135802137">
              <w:marLeft w:val="0"/>
              <w:marRight w:val="0"/>
              <w:marTop w:val="0"/>
              <w:marBottom w:val="0"/>
              <w:divBdr>
                <w:top w:val="none" w:sz="0" w:space="0" w:color="auto"/>
                <w:left w:val="none" w:sz="0" w:space="0" w:color="auto"/>
                <w:bottom w:val="none" w:sz="0" w:space="0" w:color="auto"/>
                <w:right w:val="none" w:sz="0" w:space="0" w:color="auto"/>
              </w:divBdr>
            </w:div>
            <w:div w:id="114063343">
              <w:marLeft w:val="0"/>
              <w:marRight w:val="0"/>
              <w:marTop w:val="0"/>
              <w:marBottom w:val="0"/>
              <w:divBdr>
                <w:top w:val="none" w:sz="0" w:space="0" w:color="auto"/>
                <w:left w:val="none" w:sz="0" w:space="0" w:color="auto"/>
                <w:bottom w:val="none" w:sz="0" w:space="0" w:color="auto"/>
                <w:right w:val="none" w:sz="0" w:space="0" w:color="auto"/>
              </w:divBdr>
              <w:divsChild>
                <w:div w:id="275450784">
                  <w:marLeft w:val="0"/>
                  <w:marRight w:val="0"/>
                  <w:marTop w:val="0"/>
                  <w:marBottom w:val="0"/>
                  <w:divBdr>
                    <w:top w:val="none" w:sz="0" w:space="0" w:color="auto"/>
                    <w:left w:val="none" w:sz="0" w:space="0" w:color="auto"/>
                    <w:bottom w:val="none" w:sz="0" w:space="0" w:color="auto"/>
                    <w:right w:val="none" w:sz="0" w:space="0" w:color="auto"/>
                  </w:divBdr>
                  <w:divsChild>
                    <w:div w:id="68159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28739">
              <w:marLeft w:val="0"/>
              <w:marRight w:val="0"/>
              <w:marTop w:val="0"/>
              <w:marBottom w:val="0"/>
              <w:divBdr>
                <w:top w:val="none" w:sz="0" w:space="0" w:color="auto"/>
                <w:left w:val="none" w:sz="0" w:space="0" w:color="auto"/>
                <w:bottom w:val="none" w:sz="0" w:space="0" w:color="auto"/>
                <w:right w:val="none" w:sz="0" w:space="0" w:color="auto"/>
              </w:divBdr>
            </w:div>
          </w:divsChild>
        </w:div>
        <w:div w:id="982537118">
          <w:marLeft w:val="0"/>
          <w:marRight w:val="0"/>
          <w:marTop w:val="0"/>
          <w:marBottom w:val="0"/>
          <w:divBdr>
            <w:top w:val="none" w:sz="0" w:space="0" w:color="auto"/>
            <w:left w:val="none" w:sz="0" w:space="0" w:color="auto"/>
            <w:bottom w:val="none" w:sz="0" w:space="0" w:color="auto"/>
            <w:right w:val="none" w:sz="0" w:space="0" w:color="auto"/>
          </w:divBdr>
          <w:divsChild>
            <w:div w:id="1280795127">
              <w:marLeft w:val="0"/>
              <w:marRight w:val="0"/>
              <w:marTop w:val="0"/>
              <w:marBottom w:val="0"/>
              <w:divBdr>
                <w:top w:val="none" w:sz="0" w:space="0" w:color="auto"/>
                <w:left w:val="none" w:sz="0" w:space="0" w:color="auto"/>
                <w:bottom w:val="none" w:sz="0" w:space="0" w:color="auto"/>
                <w:right w:val="none" w:sz="0" w:space="0" w:color="auto"/>
              </w:divBdr>
            </w:div>
            <w:div w:id="758257809">
              <w:marLeft w:val="0"/>
              <w:marRight w:val="0"/>
              <w:marTop w:val="0"/>
              <w:marBottom w:val="0"/>
              <w:divBdr>
                <w:top w:val="none" w:sz="0" w:space="0" w:color="auto"/>
                <w:left w:val="none" w:sz="0" w:space="0" w:color="auto"/>
                <w:bottom w:val="none" w:sz="0" w:space="0" w:color="auto"/>
                <w:right w:val="none" w:sz="0" w:space="0" w:color="auto"/>
              </w:divBdr>
              <w:divsChild>
                <w:div w:id="1720931912">
                  <w:marLeft w:val="0"/>
                  <w:marRight w:val="0"/>
                  <w:marTop w:val="0"/>
                  <w:marBottom w:val="0"/>
                  <w:divBdr>
                    <w:top w:val="none" w:sz="0" w:space="0" w:color="auto"/>
                    <w:left w:val="none" w:sz="0" w:space="0" w:color="auto"/>
                    <w:bottom w:val="none" w:sz="0" w:space="0" w:color="auto"/>
                    <w:right w:val="none" w:sz="0" w:space="0" w:color="auto"/>
                  </w:divBdr>
                  <w:divsChild>
                    <w:div w:id="18063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4941">
              <w:marLeft w:val="0"/>
              <w:marRight w:val="0"/>
              <w:marTop w:val="0"/>
              <w:marBottom w:val="0"/>
              <w:divBdr>
                <w:top w:val="none" w:sz="0" w:space="0" w:color="auto"/>
                <w:left w:val="none" w:sz="0" w:space="0" w:color="auto"/>
                <w:bottom w:val="none" w:sz="0" w:space="0" w:color="auto"/>
                <w:right w:val="none" w:sz="0" w:space="0" w:color="auto"/>
              </w:divBdr>
            </w:div>
          </w:divsChild>
        </w:div>
        <w:div w:id="1512523690">
          <w:marLeft w:val="0"/>
          <w:marRight w:val="0"/>
          <w:marTop w:val="0"/>
          <w:marBottom w:val="0"/>
          <w:divBdr>
            <w:top w:val="none" w:sz="0" w:space="0" w:color="auto"/>
            <w:left w:val="none" w:sz="0" w:space="0" w:color="auto"/>
            <w:bottom w:val="none" w:sz="0" w:space="0" w:color="auto"/>
            <w:right w:val="none" w:sz="0" w:space="0" w:color="auto"/>
          </w:divBdr>
          <w:divsChild>
            <w:div w:id="153380078">
              <w:marLeft w:val="0"/>
              <w:marRight w:val="0"/>
              <w:marTop w:val="0"/>
              <w:marBottom w:val="0"/>
              <w:divBdr>
                <w:top w:val="none" w:sz="0" w:space="0" w:color="auto"/>
                <w:left w:val="none" w:sz="0" w:space="0" w:color="auto"/>
                <w:bottom w:val="none" w:sz="0" w:space="0" w:color="auto"/>
                <w:right w:val="none" w:sz="0" w:space="0" w:color="auto"/>
              </w:divBdr>
              <w:divsChild>
                <w:div w:id="1291785861">
                  <w:marLeft w:val="0"/>
                  <w:marRight w:val="0"/>
                  <w:marTop w:val="0"/>
                  <w:marBottom w:val="0"/>
                  <w:divBdr>
                    <w:top w:val="none" w:sz="0" w:space="0" w:color="auto"/>
                    <w:left w:val="none" w:sz="0" w:space="0" w:color="auto"/>
                    <w:bottom w:val="none" w:sz="0" w:space="0" w:color="auto"/>
                    <w:right w:val="none" w:sz="0" w:space="0" w:color="auto"/>
                  </w:divBdr>
                  <w:divsChild>
                    <w:div w:id="19828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55730">
      <w:bodyDiv w:val="1"/>
      <w:marLeft w:val="0"/>
      <w:marRight w:val="0"/>
      <w:marTop w:val="0"/>
      <w:marBottom w:val="0"/>
      <w:divBdr>
        <w:top w:val="none" w:sz="0" w:space="0" w:color="auto"/>
        <w:left w:val="none" w:sz="0" w:space="0" w:color="auto"/>
        <w:bottom w:val="none" w:sz="0" w:space="0" w:color="auto"/>
        <w:right w:val="none" w:sz="0" w:space="0" w:color="auto"/>
      </w:divBdr>
    </w:div>
    <w:div w:id="1912766173">
      <w:bodyDiv w:val="1"/>
      <w:marLeft w:val="0"/>
      <w:marRight w:val="0"/>
      <w:marTop w:val="0"/>
      <w:marBottom w:val="0"/>
      <w:divBdr>
        <w:top w:val="none" w:sz="0" w:space="0" w:color="auto"/>
        <w:left w:val="none" w:sz="0" w:space="0" w:color="auto"/>
        <w:bottom w:val="none" w:sz="0" w:space="0" w:color="auto"/>
        <w:right w:val="none" w:sz="0" w:space="0" w:color="auto"/>
      </w:divBdr>
    </w:div>
    <w:div w:id="1920168135">
      <w:bodyDiv w:val="1"/>
      <w:marLeft w:val="0"/>
      <w:marRight w:val="0"/>
      <w:marTop w:val="0"/>
      <w:marBottom w:val="0"/>
      <w:divBdr>
        <w:top w:val="none" w:sz="0" w:space="0" w:color="auto"/>
        <w:left w:val="none" w:sz="0" w:space="0" w:color="auto"/>
        <w:bottom w:val="none" w:sz="0" w:space="0" w:color="auto"/>
        <w:right w:val="none" w:sz="0" w:space="0" w:color="auto"/>
      </w:divBdr>
    </w:div>
    <w:div w:id="1941793484">
      <w:bodyDiv w:val="1"/>
      <w:marLeft w:val="0"/>
      <w:marRight w:val="0"/>
      <w:marTop w:val="0"/>
      <w:marBottom w:val="0"/>
      <w:divBdr>
        <w:top w:val="none" w:sz="0" w:space="0" w:color="auto"/>
        <w:left w:val="none" w:sz="0" w:space="0" w:color="auto"/>
        <w:bottom w:val="none" w:sz="0" w:space="0" w:color="auto"/>
        <w:right w:val="none" w:sz="0" w:space="0" w:color="auto"/>
      </w:divBdr>
    </w:div>
    <w:div w:id="1960528736">
      <w:bodyDiv w:val="1"/>
      <w:marLeft w:val="0"/>
      <w:marRight w:val="0"/>
      <w:marTop w:val="0"/>
      <w:marBottom w:val="0"/>
      <w:divBdr>
        <w:top w:val="none" w:sz="0" w:space="0" w:color="auto"/>
        <w:left w:val="none" w:sz="0" w:space="0" w:color="auto"/>
        <w:bottom w:val="none" w:sz="0" w:space="0" w:color="auto"/>
        <w:right w:val="none" w:sz="0" w:space="0" w:color="auto"/>
      </w:divBdr>
    </w:div>
    <w:div w:id="1967469886">
      <w:bodyDiv w:val="1"/>
      <w:marLeft w:val="0"/>
      <w:marRight w:val="0"/>
      <w:marTop w:val="0"/>
      <w:marBottom w:val="0"/>
      <w:divBdr>
        <w:top w:val="none" w:sz="0" w:space="0" w:color="auto"/>
        <w:left w:val="none" w:sz="0" w:space="0" w:color="auto"/>
        <w:bottom w:val="none" w:sz="0" w:space="0" w:color="auto"/>
        <w:right w:val="none" w:sz="0" w:space="0" w:color="auto"/>
      </w:divBdr>
    </w:div>
    <w:div w:id="2004046296">
      <w:bodyDiv w:val="1"/>
      <w:marLeft w:val="0"/>
      <w:marRight w:val="0"/>
      <w:marTop w:val="0"/>
      <w:marBottom w:val="0"/>
      <w:divBdr>
        <w:top w:val="none" w:sz="0" w:space="0" w:color="auto"/>
        <w:left w:val="none" w:sz="0" w:space="0" w:color="auto"/>
        <w:bottom w:val="none" w:sz="0" w:space="0" w:color="auto"/>
        <w:right w:val="none" w:sz="0" w:space="0" w:color="auto"/>
      </w:divBdr>
    </w:div>
    <w:div w:id="2015910501">
      <w:bodyDiv w:val="1"/>
      <w:marLeft w:val="0"/>
      <w:marRight w:val="0"/>
      <w:marTop w:val="0"/>
      <w:marBottom w:val="0"/>
      <w:divBdr>
        <w:top w:val="none" w:sz="0" w:space="0" w:color="auto"/>
        <w:left w:val="none" w:sz="0" w:space="0" w:color="auto"/>
        <w:bottom w:val="none" w:sz="0" w:space="0" w:color="auto"/>
        <w:right w:val="none" w:sz="0" w:space="0" w:color="auto"/>
      </w:divBdr>
      <w:divsChild>
        <w:div w:id="613247694">
          <w:marLeft w:val="0"/>
          <w:marRight w:val="0"/>
          <w:marTop w:val="0"/>
          <w:marBottom w:val="0"/>
          <w:divBdr>
            <w:top w:val="none" w:sz="0" w:space="0" w:color="auto"/>
            <w:left w:val="none" w:sz="0" w:space="0" w:color="auto"/>
            <w:bottom w:val="none" w:sz="0" w:space="0" w:color="auto"/>
            <w:right w:val="none" w:sz="0" w:space="0" w:color="auto"/>
          </w:divBdr>
        </w:div>
        <w:div w:id="373887442">
          <w:marLeft w:val="0"/>
          <w:marRight w:val="0"/>
          <w:marTop w:val="0"/>
          <w:marBottom w:val="0"/>
          <w:divBdr>
            <w:top w:val="none" w:sz="0" w:space="0" w:color="auto"/>
            <w:left w:val="none" w:sz="0" w:space="0" w:color="auto"/>
            <w:bottom w:val="none" w:sz="0" w:space="0" w:color="auto"/>
            <w:right w:val="none" w:sz="0" w:space="0" w:color="auto"/>
          </w:divBdr>
        </w:div>
        <w:div w:id="654918587">
          <w:marLeft w:val="0"/>
          <w:marRight w:val="0"/>
          <w:marTop w:val="0"/>
          <w:marBottom w:val="0"/>
          <w:divBdr>
            <w:top w:val="none" w:sz="0" w:space="0" w:color="auto"/>
            <w:left w:val="none" w:sz="0" w:space="0" w:color="auto"/>
            <w:bottom w:val="none" w:sz="0" w:space="0" w:color="auto"/>
            <w:right w:val="none" w:sz="0" w:space="0" w:color="auto"/>
          </w:divBdr>
        </w:div>
        <w:div w:id="2075621237">
          <w:marLeft w:val="0"/>
          <w:marRight w:val="0"/>
          <w:marTop w:val="0"/>
          <w:marBottom w:val="0"/>
          <w:divBdr>
            <w:top w:val="none" w:sz="0" w:space="0" w:color="auto"/>
            <w:left w:val="none" w:sz="0" w:space="0" w:color="auto"/>
            <w:bottom w:val="none" w:sz="0" w:space="0" w:color="auto"/>
            <w:right w:val="none" w:sz="0" w:space="0" w:color="auto"/>
          </w:divBdr>
        </w:div>
        <w:div w:id="1741560754">
          <w:marLeft w:val="0"/>
          <w:marRight w:val="0"/>
          <w:marTop w:val="0"/>
          <w:marBottom w:val="0"/>
          <w:divBdr>
            <w:top w:val="none" w:sz="0" w:space="0" w:color="auto"/>
            <w:left w:val="none" w:sz="0" w:space="0" w:color="auto"/>
            <w:bottom w:val="none" w:sz="0" w:space="0" w:color="auto"/>
            <w:right w:val="none" w:sz="0" w:space="0" w:color="auto"/>
          </w:divBdr>
        </w:div>
        <w:div w:id="53159339">
          <w:marLeft w:val="0"/>
          <w:marRight w:val="0"/>
          <w:marTop w:val="0"/>
          <w:marBottom w:val="0"/>
          <w:divBdr>
            <w:top w:val="none" w:sz="0" w:space="0" w:color="auto"/>
            <w:left w:val="none" w:sz="0" w:space="0" w:color="auto"/>
            <w:bottom w:val="none" w:sz="0" w:space="0" w:color="auto"/>
            <w:right w:val="none" w:sz="0" w:space="0" w:color="auto"/>
          </w:divBdr>
        </w:div>
        <w:div w:id="759453637">
          <w:marLeft w:val="0"/>
          <w:marRight w:val="0"/>
          <w:marTop w:val="0"/>
          <w:marBottom w:val="0"/>
          <w:divBdr>
            <w:top w:val="none" w:sz="0" w:space="0" w:color="auto"/>
            <w:left w:val="none" w:sz="0" w:space="0" w:color="auto"/>
            <w:bottom w:val="none" w:sz="0" w:space="0" w:color="auto"/>
            <w:right w:val="none" w:sz="0" w:space="0" w:color="auto"/>
          </w:divBdr>
        </w:div>
        <w:div w:id="1324358856">
          <w:marLeft w:val="0"/>
          <w:marRight w:val="0"/>
          <w:marTop w:val="0"/>
          <w:marBottom w:val="0"/>
          <w:divBdr>
            <w:top w:val="none" w:sz="0" w:space="0" w:color="auto"/>
            <w:left w:val="none" w:sz="0" w:space="0" w:color="auto"/>
            <w:bottom w:val="none" w:sz="0" w:space="0" w:color="auto"/>
            <w:right w:val="none" w:sz="0" w:space="0" w:color="auto"/>
          </w:divBdr>
        </w:div>
        <w:div w:id="892540801">
          <w:marLeft w:val="0"/>
          <w:marRight w:val="0"/>
          <w:marTop w:val="0"/>
          <w:marBottom w:val="0"/>
          <w:divBdr>
            <w:top w:val="none" w:sz="0" w:space="0" w:color="auto"/>
            <w:left w:val="none" w:sz="0" w:space="0" w:color="auto"/>
            <w:bottom w:val="none" w:sz="0" w:space="0" w:color="auto"/>
            <w:right w:val="none" w:sz="0" w:space="0" w:color="auto"/>
          </w:divBdr>
        </w:div>
        <w:div w:id="940725338">
          <w:marLeft w:val="0"/>
          <w:marRight w:val="0"/>
          <w:marTop w:val="0"/>
          <w:marBottom w:val="0"/>
          <w:divBdr>
            <w:top w:val="none" w:sz="0" w:space="0" w:color="auto"/>
            <w:left w:val="none" w:sz="0" w:space="0" w:color="auto"/>
            <w:bottom w:val="none" w:sz="0" w:space="0" w:color="auto"/>
            <w:right w:val="none" w:sz="0" w:space="0" w:color="auto"/>
          </w:divBdr>
        </w:div>
        <w:div w:id="761730425">
          <w:marLeft w:val="0"/>
          <w:marRight w:val="0"/>
          <w:marTop w:val="0"/>
          <w:marBottom w:val="0"/>
          <w:divBdr>
            <w:top w:val="none" w:sz="0" w:space="0" w:color="auto"/>
            <w:left w:val="none" w:sz="0" w:space="0" w:color="auto"/>
            <w:bottom w:val="none" w:sz="0" w:space="0" w:color="auto"/>
            <w:right w:val="none" w:sz="0" w:space="0" w:color="auto"/>
          </w:divBdr>
        </w:div>
        <w:div w:id="1168061523">
          <w:marLeft w:val="0"/>
          <w:marRight w:val="0"/>
          <w:marTop w:val="0"/>
          <w:marBottom w:val="0"/>
          <w:divBdr>
            <w:top w:val="none" w:sz="0" w:space="0" w:color="auto"/>
            <w:left w:val="none" w:sz="0" w:space="0" w:color="auto"/>
            <w:bottom w:val="none" w:sz="0" w:space="0" w:color="auto"/>
            <w:right w:val="none" w:sz="0" w:space="0" w:color="auto"/>
          </w:divBdr>
        </w:div>
        <w:div w:id="1794247704">
          <w:marLeft w:val="0"/>
          <w:marRight w:val="0"/>
          <w:marTop w:val="0"/>
          <w:marBottom w:val="0"/>
          <w:divBdr>
            <w:top w:val="none" w:sz="0" w:space="0" w:color="auto"/>
            <w:left w:val="none" w:sz="0" w:space="0" w:color="auto"/>
            <w:bottom w:val="none" w:sz="0" w:space="0" w:color="auto"/>
            <w:right w:val="none" w:sz="0" w:space="0" w:color="auto"/>
          </w:divBdr>
        </w:div>
        <w:div w:id="269316453">
          <w:marLeft w:val="0"/>
          <w:marRight w:val="0"/>
          <w:marTop w:val="0"/>
          <w:marBottom w:val="0"/>
          <w:divBdr>
            <w:top w:val="none" w:sz="0" w:space="0" w:color="auto"/>
            <w:left w:val="none" w:sz="0" w:space="0" w:color="auto"/>
            <w:bottom w:val="none" w:sz="0" w:space="0" w:color="auto"/>
            <w:right w:val="none" w:sz="0" w:space="0" w:color="auto"/>
          </w:divBdr>
        </w:div>
        <w:div w:id="1227183882">
          <w:marLeft w:val="0"/>
          <w:marRight w:val="0"/>
          <w:marTop w:val="0"/>
          <w:marBottom w:val="0"/>
          <w:divBdr>
            <w:top w:val="none" w:sz="0" w:space="0" w:color="auto"/>
            <w:left w:val="none" w:sz="0" w:space="0" w:color="auto"/>
            <w:bottom w:val="none" w:sz="0" w:space="0" w:color="auto"/>
            <w:right w:val="none" w:sz="0" w:space="0" w:color="auto"/>
          </w:divBdr>
        </w:div>
        <w:div w:id="795105877">
          <w:marLeft w:val="0"/>
          <w:marRight w:val="0"/>
          <w:marTop w:val="0"/>
          <w:marBottom w:val="0"/>
          <w:divBdr>
            <w:top w:val="none" w:sz="0" w:space="0" w:color="auto"/>
            <w:left w:val="none" w:sz="0" w:space="0" w:color="auto"/>
            <w:bottom w:val="none" w:sz="0" w:space="0" w:color="auto"/>
            <w:right w:val="none" w:sz="0" w:space="0" w:color="auto"/>
          </w:divBdr>
        </w:div>
        <w:div w:id="429668990">
          <w:marLeft w:val="0"/>
          <w:marRight w:val="0"/>
          <w:marTop w:val="0"/>
          <w:marBottom w:val="0"/>
          <w:divBdr>
            <w:top w:val="none" w:sz="0" w:space="0" w:color="auto"/>
            <w:left w:val="none" w:sz="0" w:space="0" w:color="auto"/>
            <w:bottom w:val="none" w:sz="0" w:space="0" w:color="auto"/>
            <w:right w:val="none" w:sz="0" w:space="0" w:color="auto"/>
          </w:divBdr>
        </w:div>
        <w:div w:id="64301193">
          <w:marLeft w:val="0"/>
          <w:marRight w:val="0"/>
          <w:marTop w:val="0"/>
          <w:marBottom w:val="0"/>
          <w:divBdr>
            <w:top w:val="none" w:sz="0" w:space="0" w:color="auto"/>
            <w:left w:val="none" w:sz="0" w:space="0" w:color="auto"/>
            <w:bottom w:val="none" w:sz="0" w:space="0" w:color="auto"/>
            <w:right w:val="none" w:sz="0" w:space="0" w:color="auto"/>
          </w:divBdr>
        </w:div>
        <w:div w:id="679161114">
          <w:marLeft w:val="0"/>
          <w:marRight w:val="0"/>
          <w:marTop w:val="0"/>
          <w:marBottom w:val="0"/>
          <w:divBdr>
            <w:top w:val="none" w:sz="0" w:space="0" w:color="auto"/>
            <w:left w:val="none" w:sz="0" w:space="0" w:color="auto"/>
            <w:bottom w:val="none" w:sz="0" w:space="0" w:color="auto"/>
            <w:right w:val="none" w:sz="0" w:space="0" w:color="auto"/>
          </w:divBdr>
        </w:div>
        <w:div w:id="1422798301">
          <w:marLeft w:val="0"/>
          <w:marRight w:val="0"/>
          <w:marTop w:val="0"/>
          <w:marBottom w:val="0"/>
          <w:divBdr>
            <w:top w:val="none" w:sz="0" w:space="0" w:color="auto"/>
            <w:left w:val="none" w:sz="0" w:space="0" w:color="auto"/>
            <w:bottom w:val="none" w:sz="0" w:space="0" w:color="auto"/>
            <w:right w:val="none" w:sz="0" w:space="0" w:color="auto"/>
          </w:divBdr>
        </w:div>
        <w:div w:id="146559164">
          <w:marLeft w:val="0"/>
          <w:marRight w:val="0"/>
          <w:marTop w:val="0"/>
          <w:marBottom w:val="0"/>
          <w:divBdr>
            <w:top w:val="none" w:sz="0" w:space="0" w:color="auto"/>
            <w:left w:val="none" w:sz="0" w:space="0" w:color="auto"/>
            <w:bottom w:val="none" w:sz="0" w:space="0" w:color="auto"/>
            <w:right w:val="none" w:sz="0" w:space="0" w:color="auto"/>
          </w:divBdr>
        </w:div>
        <w:div w:id="1293098147">
          <w:marLeft w:val="0"/>
          <w:marRight w:val="0"/>
          <w:marTop w:val="0"/>
          <w:marBottom w:val="0"/>
          <w:divBdr>
            <w:top w:val="none" w:sz="0" w:space="0" w:color="auto"/>
            <w:left w:val="none" w:sz="0" w:space="0" w:color="auto"/>
            <w:bottom w:val="none" w:sz="0" w:space="0" w:color="auto"/>
            <w:right w:val="none" w:sz="0" w:space="0" w:color="auto"/>
          </w:divBdr>
        </w:div>
        <w:div w:id="690377709">
          <w:marLeft w:val="0"/>
          <w:marRight w:val="0"/>
          <w:marTop w:val="0"/>
          <w:marBottom w:val="0"/>
          <w:divBdr>
            <w:top w:val="none" w:sz="0" w:space="0" w:color="auto"/>
            <w:left w:val="none" w:sz="0" w:space="0" w:color="auto"/>
            <w:bottom w:val="none" w:sz="0" w:space="0" w:color="auto"/>
            <w:right w:val="none" w:sz="0" w:space="0" w:color="auto"/>
          </w:divBdr>
        </w:div>
        <w:div w:id="1104543868">
          <w:marLeft w:val="0"/>
          <w:marRight w:val="0"/>
          <w:marTop w:val="0"/>
          <w:marBottom w:val="0"/>
          <w:divBdr>
            <w:top w:val="none" w:sz="0" w:space="0" w:color="auto"/>
            <w:left w:val="none" w:sz="0" w:space="0" w:color="auto"/>
            <w:bottom w:val="none" w:sz="0" w:space="0" w:color="auto"/>
            <w:right w:val="none" w:sz="0" w:space="0" w:color="auto"/>
          </w:divBdr>
        </w:div>
        <w:div w:id="180239150">
          <w:marLeft w:val="0"/>
          <w:marRight w:val="0"/>
          <w:marTop w:val="0"/>
          <w:marBottom w:val="0"/>
          <w:divBdr>
            <w:top w:val="none" w:sz="0" w:space="0" w:color="auto"/>
            <w:left w:val="none" w:sz="0" w:space="0" w:color="auto"/>
            <w:bottom w:val="none" w:sz="0" w:space="0" w:color="auto"/>
            <w:right w:val="none" w:sz="0" w:space="0" w:color="auto"/>
          </w:divBdr>
        </w:div>
        <w:div w:id="1987782747">
          <w:marLeft w:val="0"/>
          <w:marRight w:val="0"/>
          <w:marTop w:val="0"/>
          <w:marBottom w:val="0"/>
          <w:divBdr>
            <w:top w:val="none" w:sz="0" w:space="0" w:color="auto"/>
            <w:left w:val="none" w:sz="0" w:space="0" w:color="auto"/>
            <w:bottom w:val="none" w:sz="0" w:space="0" w:color="auto"/>
            <w:right w:val="none" w:sz="0" w:space="0" w:color="auto"/>
          </w:divBdr>
        </w:div>
        <w:div w:id="742533990">
          <w:marLeft w:val="0"/>
          <w:marRight w:val="0"/>
          <w:marTop w:val="0"/>
          <w:marBottom w:val="0"/>
          <w:divBdr>
            <w:top w:val="none" w:sz="0" w:space="0" w:color="auto"/>
            <w:left w:val="none" w:sz="0" w:space="0" w:color="auto"/>
            <w:bottom w:val="none" w:sz="0" w:space="0" w:color="auto"/>
            <w:right w:val="none" w:sz="0" w:space="0" w:color="auto"/>
          </w:divBdr>
        </w:div>
        <w:div w:id="1925143801">
          <w:marLeft w:val="0"/>
          <w:marRight w:val="0"/>
          <w:marTop w:val="0"/>
          <w:marBottom w:val="0"/>
          <w:divBdr>
            <w:top w:val="none" w:sz="0" w:space="0" w:color="auto"/>
            <w:left w:val="none" w:sz="0" w:space="0" w:color="auto"/>
            <w:bottom w:val="none" w:sz="0" w:space="0" w:color="auto"/>
            <w:right w:val="none" w:sz="0" w:space="0" w:color="auto"/>
          </w:divBdr>
        </w:div>
        <w:div w:id="1331450352">
          <w:marLeft w:val="0"/>
          <w:marRight w:val="0"/>
          <w:marTop w:val="0"/>
          <w:marBottom w:val="0"/>
          <w:divBdr>
            <w:top w:val="none" w:sz="0" w:space="0" w:color="auto"/>
            <w:left w:val="none" w:sz="0" w:space="0" w:color="auto"/>
            <w:bottom w:val="none" w:sz="0" w:space="0" w:color="auto"/>
            <w:right w:val="none" w:sz="0" w:space="0" w:color="auto"/>
          </w:divBdr>
        </w:div>
        <w:div w:id="250238865">
          <w:marLeft w:val="0"/>
          <w:marRight w:val="0"/>
          <w:marTop w:val="0"/>
          <w:marBottom w:val="0"/>
          <w:divBdr>
            <w:top w:val="none" w:sz="0" w:space="0" w:color="auto"/>
            <w:left w:val="none" w:sz="0" w:space="0" w:color="auto"/>
            <w:bottom w:val="none" w:sz="0" w:space="0" w:color="auto"/>
            <w:right w:val="none" w:sz="0" w:space="0" w:color="auto"/>
          </w:divBdr>
        </w:div>
        <w:div w:id="560479373">
          <w:marLeft w:val="0"/>
          <w:marRight w:val="0"/>
          <w:marTop w:val="0"/>
          <w:marBottom w:val="0"/>
          <w:divBdr>
            <w:top w:val="none" w:sz="0" w:space="0" w:color="auto"/>
            <w:left w:val="none" w:sz="0" w:space="0" w:color="auto"/>
            <w:bottom w:val="none" w:sz="0" w:space="0" w:color="auto"/>
            <w:right w:val="none" w:sz="0" w:space="0" w:color="auto"/>
          </w:divBdr>
        </w:div>
        <w:div w:id="305399696">
          <w:marLeft w:val="0"/>
          <w:marRight w:val="0"/>
          <w:marTop w:val="0"/>
          <w:marBottom w:val="0"/>
          <w:divBdr>
            <w:top w:val="none" w:sz="0" w:space="0" w:color="auto"/>
            <w:left w:val="none" w:sz="0" w:space="0" w:color="auto"/>
            <w:bottom w:val="none" w:sz="0" w:space="0" w:color="auto"/>
            <w:right w:val="none" w:sz="0" w:space="0" w:color="auto"/>
          </w:divBdr>
        </w:div>
        <w:div w:id="782920019">
          <w:marLeft w:val="0"/>
          <w:marRight w:val="0"/>
          <w:marTop w:val="0"/>
          <w:marBottom w:val="0"/>
          <w:divBdr>
            <w:top w:val="none" w:sz="0" w:space="0" w:color="auto"/>
            <w:left w:val="none" w:sz="0" w:space="0" w:color="auto"/>
            <w:bottom w:val="none" w:sz="0" w:space="0" w:color="auto"/>
            <w:right w:val="none" w:sz="0" w:space="0" w:color="auto"/>
          </w:divBdr>
        </w:div>
        <w:div w:id="789976173">
          <w:marLeft w:val="0"/>
          <w:marRight w:val="0"/>
          <w:marTop w:val="0"/>
          <w:marBottom w:val="0"/>
          <w:divBdr>
            <w:top w:val="none" w:sz="0" w:space="0" w:color="auto"/>
            <w:left w:val="none" w:sz="0" w:space="0" w:color="auto"/>
            <w:bottom w:val="none" w:sz="0" w:space="0" w:color="auto"/>
            <w:right w:val="none" w:sz="0" w:space="0" w:color="auto"/>
          </w:divBdr>
        </w:div>
        <w:div w:id="359167028">
          <w:marLeft w:val="0"/>
          <w:marRight w:val="0"/>
          <w:marTop w:val="0"/>
          <w:marBottom w:val="0"/>
          <w:divBdr>
            <w:top w:val="none" w:sz="0" w:space="0" w:color="auto"/>
            <w:left w:val="none" w:sz="0" w:space="0" w:color="auto"/>
            <w:bottom w:val="none" w:sz="0" w:space="0" w:color="auto"/>
            <w:right w:val="none" w:sz="0" w:space="0" w:color="auto"/>
          </w:divBdr>
        </w:div>
        <w:div w:id="457649289">
          <w:marLeft w:val="0"/>
          <w:marRight w:val="0"/>
          <w:marTop w:val="0"/>
          <w:marBottom w:val="0"/>
          <w:divBdr>
            <w:top w:val="none" w:sz="0" w:space="0" w:color="auto"/>
            <w:left w:val="none" w:sz="0" w:space="0" w:color="auto"/>
            <w:bottom w:val="none" w:sz="0" w:space="0" w:color="auto"/>
            <w:right w:val="none" w:sz="0" w:space="0" w:color="auto"/>
          </w:divBdr>
        </w:div>
        <w:div w:id="446513271">
          <w:marLeft w:val="0"/>
          <w:marRight w:val="0"/>
          <w:marTop w:val="0"/>
          <w:marBottom w:val="0"/>
          <w:divBdr>
            <w:top w:val="none" w:sz="0" w:space="0" w:color="auto"/>
            <w:left w:val="none" w:sz="0" w:space="0" w:color="auto"/>
            <w:bottom w:val="none" w:sz="0" w:space="0" w:color="auto"/>
            <w:right w:val="none" w:sz="0" w:space="0" w:color="auto"/>
          </w:divBdr>
        </w:div>
        <w:div w:id="577205735">
          <w:marLeft w:val="0"/>
          <w:marRight w:val="0"/>
          <w:marTop w:val="0"/>
          <w:marBottom w:val="0"/>
          <w:divBdr>
            <w:top w:val="none" w:sz="0" w:space="0" w:color="auto"/>
            <w:left w:val="none" w:sz="0" w:space="0" w:color="auto"/>
            <w:bottom w:val="none" w:sz="0" w:space="0" w:color="auto"/>
            <w:right w:val="none" w:sz="0" w:space="0" w:color="auto"/>
          </w:divBdr>
        </w:div>
        <w:div w:id="1078599783">
          <w:marLeft w:val="0"/>
          <w:marRight w:val="0"/>
          <w:marTop w:val="0"/>
          <w:marBottom w:val="0"/>
          <w:divBdr>
            <w:top w:val="none" w:sz="0" w:space="0" w:color="auto"/>
            <w:left w:val="none" w:sz="0" w:space="0" w:color="auto"/>
            <w:bottom w:val="none" w:sz="0" w:space="0" w:color="auto"/>
            <w:right w:val="none" w:sz="0" w:space="0" w:color="auto"/>
          </w:divBdr>
        </w:div>
        <w:div w:id="382602564">
          <w:marLeft w:val="0"/>
          <w:marRight w:val="0"/>
          <w:marTop w:val="0"/>
          <w:marBottom w:val="0"/>
          <w:divBdr>
            <w:top w:val="none" w:sz="0" w:space="0" w:color="auto"/>
            <w:left w:val="none" w:sz="0" w:space="0" w:color="auto"/>
            <w:bottom w:val="none" w:sz="0" w:space="0" w:color="auto"/>
            <w:right w:val="none" w:sz="0" w:space="0" w:color="auto"/>
          </w:divBdr>
        </w:div>
        <w:div w:id="1864515207">
          <w:marLeft w:val="0"/>
          <w:marRight w:val="0"/>
          <w:marTop w:val="0"/>
          <w:marBottom w:val="0"/>
          <w:divBdr>
            <w:top w:val="none" w:sz="0" w:space="0" w:color="auto"/>
            <w:left w:val="none" w:sz="0" w:space="0" w:color="auto"/>
            <w:bottom w:val="none" w:sz="0" w:space="0" w:color="auto"/>
            <w:right w:val="none" w:sz="0" w:space="0" w:color="auto"/>
          </w:divBdr>
        </w:div>
        <w:div w:id="1768228302">
          <w:marLeft w:val="0"/>
          <w:marRight w:val="0"/>
          <w:marTop w:val="0"/>
          <w:marBottom w:val="0"/>
          <w:divBdr>
            <w:top w:val="none" w:sz="0" w:space="0" w:color="auto"/>
            <w:left w:val="none" w:sz="0" w:space="0" w:color="auto"/>
            <w:bottom w:val="none" w:sz="0" w:space="0" w:color="auto"/>
            <w:right w:val="none" w:sz="0" w:space="0" w:color="auto"/>
          </w:divBdr>
        </w:div>
        <w:div w:id="948318014">
          <w:marLeft w:val="0"/>
          <w:marRight w:val="0"/>
          <w:marTop w:val="0"/>
          <w:marBottom w:val="0"/>
          <w:divBdr>
            <w:top w:val="none" w:sz="0" w:space="0" w:color="auto"/>
            <w:left w:val="none" w:sz="0" w:space="0" w:color="auto"/>
            <w:bottom w:val="none" w:sz="0" w:space="0" w:color="auto"/>
            <w:right w:val="none" w:sz="0" w:space="0" w:color="auto"/>
          </w:divBdr>
        </w:div>
      </w:divsChild>
    </w:div>
    <w:div w:id="2020155880">
      <w:bodyDiv w:val="1"/>
      <w:marLeft w:val="0"/>
      <w:marRight w:val="0"/>
      <w:marTop w:val="0"/>
      <w:marBottom w:val="0"/>
      <w:divBdr>
        <w:top w:val="none" w:sz="0" w:space="0" w:color="auto"/>
        <w:left w:val="none" w:sz="0" w:space="0" w:color="auto"/>
        <w:bottom w:val="none" w:sz="0" w:space="0" w:color="auto"/>
        <w:right w:val="none" w:sz="0" w:space="0" w:color="auto"/>
      </w:divBdr>
    </w:div>
    <w:div w:id="2063433055">
      <w:bodyDiv w:val="1"/>
      <w:marLeft w:val="0"/>
      <w:marRight w:val="0"/>
      <w:marTop w:val="0"/>
      <w:marBottom w:val="0"/>
      <w:divBdr>
        <w:top w:val="none" w:sz="0" w:space="0" w:color="auto"/>
        <w:left w:val="none" w:sz="0" w:space="0" w:color="auto"/>
        <w:bottom w:val="none" w:sz="0" w:space="0" w:color="auto"/>
        <w:right w:val="none" w:sz="0" w:space="0" w:color="auto"/>
      </w:divBdr>
    </w:div>
    <w:div w:id="2066565011">
      <w:bodyDiv w:val="1"/>
      <w:marLeft w:val="0"/>
      <w:marRight w:val="0"/>
      <w:marTop w:val="0"/>
      <w:marBottom w:val="0"/>
      <w:divBdr>
        <w:top w:val="none" w:sz="0" w:space="0" w:color="auto"/>
        <w:left w:val="none" w:sz="0" w:space="0" w:color="auto"/>
        <w:bottom w:val="none" w:sz="0" w:space="0" w:color="auto"/>
        <w:right w:val="none" w:sz="0" w:space="0" w:color="auto"/>
      </w:divBdr>
    </w:div>
    <w:div w:id="2072270119">
      <w:bodyDiv w:val="1"/>
      <w:marLeft w:val="0"/>
      <w:marRight w:val="0"/>
      <w:marTop w:val="0"/>
      <w:marBottom w:val="0"/>
      <w:divBdr>
        <w:top w:val="none" w:sz="0" w:space="0" w:color="auto"/>
        <w:left w:val="none" w:sz="0" w:space="0" w:color="auto"/>
        <w:bottom w:val="none" w:sz="0" w:space="0" w:color="auto"/>
        <w:right w:val="none" w:sz="0" w:space="0" w:color="auto"/>
      </w:divBdr>
    </w:div>
    <w:div w:id="2083140079">
      <w:bodyDiv w:val="1"/>
      <w:marLeft w:val="0"/>
      <w:marRight w:val="0"/>
      <w:marTop w:val="0"/>
      <w:marBottom w:val="0"/>
      <w:divBdr>
        <w:top w:val="none" w:sz="0" w:space="0" w:color="auto"/>
        <w:left w:val="none" w:sz="0" w:space="0" w:color="auto"/>
        <w:bottom w:val="none" w:sz="0" w:space="0" w:color="auto"/>
        <w:right w:val="none" w:sz="0" w:space="0" w:color="auto"/>
      </w:divBdr>
    </w:div>
    <w:div w:id="2097938562">
      <w:bodyDiv w:val="1"/>
      <w:marLeft w:val="0"/>
      <w:marRight w:val="0"/>
      <w:marTop w:val="0"/>
      <w:marBottom w:val="0"/>
      <w:divBdr>
        <w:top w:val="none" w:sz="0" w:space="0" w:color="auto"/>
        <w:left w:val="none" w:sz="0" w:space="0" w:color="auto"/>
        <w:bottom w:val="none" w:sz="0" w:space="0" w:color="auto"/>
        <w:right w:val="none" w:sz="0" w:space="0" w:color="auto"/>
      </w:divBdr>
    </w:div>
    <w:div w:id="2101366535">
      <w:bodyDiv w:val="1"/>
      <w:marLeft w:val="0"/>
      <w:marRight w:val="0"/>
      <w:marTop w:val="0"/>
      <w:marBottom w:val="0"/>
      <w:divBdr>
        <w:top w:val="none" w:sz="0" w:space="0" w:color="auto"/>
        <w:left w:val="none" w:sz="0" w:space="0" w:color="auto"/>
        <w:bottom w:val="none" w:sz="0" w:space="0" w:color="auto"/>
        <w:right w:val="none" w:sz="0" w:space="0" w:color="auto"/>
      </w:divBdr>
    </w:div>
    <w:div w:id="2105683510">
      <w:bodyDiv w:val="1"/>
      <w:marLeft w:val="0"/>
      <w:marRight w:val="0"/>
      <w:marTop w:val="0"/>
      <w:marBottom w:val="0"/>
      <w:divBdr>
        <w:top w:val="none" w:sz="0" w:space="0" w:color="auto"/>
        <w:left w:val="none" w:sz="0" w:space="0" w:color="auto"/>
        <w:bottom w:val="none" w:sz="0" w:space="0" w:color="auto"/>
        <w:right w:val="none" w:sz="0" w:space="0" w:color="auto"/>
      </w:divBdr>
    </w:div>
    <w:div w:id="2124107156">
      <w:bodyDiv w:val="1"/>
      <w:marLeft w:val="0"/>
      <w:marRight w:val="0"/>
      <w:marTop w:val="0"/>
      <w:marBottom w:val="0"/>
      <w:divBdr>
        <w:top w:val="none" w:sz="0" w:space="0" w:color="auto"/>
        <w:left w:val="none" w:sz="0" w:space="0" w:color="auto"/>
        <w:bottom w:val="none" w:sz="0" w:space="0" w:color="auto"/>
        <w:right w:val="none" w:sz="0" w:space="0" w:color="auto"/>
      </w:divBdr>
    </w:div>
    <w:div w:id="213583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39ABF-0790-478B-9873-D5517B871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1653</TotalTime>
  <Pages>31</Pages>
  <Words>11933</Words>
  <Characters>64440</Characters>
  <Application>Microsoft Office Word</Application>
  <DocSecurity>0</DocSecurity>
  <Lines>537</Lines>
  <Paragraphs>152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Crislaine Silveira</dc:creator>
  <cp:lastModifiedBy>Marco Aurélio Barbiero</cp:lastModifiedBy>
  <cp:revision>347</cp:revision>
  <cp:lastPrinted>2024-10-17T18:13:00Z</cp:lastPrinted>
  <dcterms:created xsi:type="dcterms:W3CDTF">2025-02-21T00:22:00Z</dcterms:created>
  <dcterms:modified xsi:type="dcterms:W3CDTF">2025-03-03T12:29:00Z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id="HqjAhyyh"/&gt;&lt;style id="http://www.zotero.org/styles/associacao-brasileira-de-normas-tecnicas-ufrgs-initials" hasBibliography="1" bibliographyStyleHasBeenSet="1"/&gt;&lt;prefs&gt;&lt;pref name="fieldType" valu</vt:lpwstr>
  </property>
  <property fmtid="{D5CDD505-2E9C-101B-9397-08002B2CF9AE}" pid="3" name="ZOTERO_PREF_2">
    <vt:lpwstr>e="Field"/&gt;&lt;/prefs&gt;&lt;/data&gt;</vt:lpwstr>
  </property>
</Properties>
</file>